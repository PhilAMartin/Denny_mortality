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B3CC1" w14:textId="77777777" w:rsidR="0090383B" w:rsidRDefault="0090383B" w:rsidP="00F11B0B">
      <w:pPr>
        <w:spacing w:after="0" w:line="360" w:lineRule="auto"/>
        <w:contextualSpacing/>
        <w:rPr>
          <w:rFonts w:ascii="Arial" w:hAnsi="Arial" w:cs="Arial"/>
          <w:b/>
          <w:bCs/>
          <w:color w:val="000000"/>
          <w:lang w:eastAsia="en-GB"/>
        </w:rPr>
      </w:pPr>
      <w:r>
        <w:rPr>
          <w:rFonts w:ascii="Arial" w:hAnsi="Arial" w:cs="Arial"/>
          <w:b/>
          <w:bCs/>
          <w:color w:val="000000"/>
          <w:lang w:eastAsia="en-GB"/>
        </w:rPr>
        <w:t>Drought and high grazing pressure cause loss of tree cover in a temperate forest but not transition to a non-forest state</w:t>
      </w:r>
    </w:p>
    <w:p w14:paraId="73B68117" w14:textId="77777777" w:rsidR="0090383B" w:rsidRPr="004E3A00" w:rsidRDefault="0090383B" w:rsidP="00F11B0B">
      <w:pPr>
        <w:spacing w:after="0" w:line="360" w:lineRule="auto"/>
        <w:contextualSpacing/>
        <w:rPr>
          <w:rFonts w:ascii="Arial" w:hAnsi="Arial" w:cs="Arial"/>
          <w:color w:val="000000"/>
          <w:lang w:eastAsia="en-GB"/>
        </w:rPr>
      </w:pPr>
    </w:p>
    <w:p w14:paraId="3B834C69" w14:textId="77777777" w:rsidR="0090383B" w:rsidRPr="004E3A00" w:rsidRDefault="0090383B"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Pr>
          <w:rFonts w:ascii="Arial" w:hAnsi="Arial" w:cs="Arial"/>
        </w:rPr>
        <w:t>.</w:t>
      </w:r>
    </w:p>
    <w:p w14:paraId="37173821" w14:textId="77777777" w:rsidR="0090383B" w:rsidRPr="004E3A00" w:rsidRDefault="0090383B" w:rsidP="0056725C">
      <w:pPr>
        <w:spacing w:line="360" w:lineRule="auto"/>
        <w:contextualSpacing/>
        <w:rPr>
          <w:rFonts w:ascii="Arial" w:hAnsi="Arial" w:cs="Arial"/>
        </w:rPr>
      </w:pPr>
      <w:r w:rsidRPr="004E3A00">
        <w:rPr>
          <w:rFonts w:ascii="Arial" w:hAnsi="Arial" w:cs="Arial"/>
        </w:rPr>
        <w:t>Journal: Journal of Applied Ecology</w:t>
      </w:r>
    </w:p>
    <w:p w14:paraId="10D1179E" w14:textId="77777777" w:rsidR="0090383B" w:rsidRPr="004E3A00" w:rsidRDefault="0090383B" w:rsidP="0056725C">
      <w:pPr>
        <w:spacing w:line="360" w:lineRule="auto"/>
        <w:contextualSpacing/>
        <w:rPr>
          <w:rFonts w:ascii="Arial" w:hAnsi="Arial" w:cs="Arial"/>
        </w:rPr>
      </w:pPr>
    </w:p>
    <w:p w14:paraId="4083C2C5" w14:textId="77777777" w:rsidR="0090383B" w:rsidRPr="004E3A00" w:rsidRDefault="0090383B" w:rsidP="0056725C">
      <w:pPr>
        <w:spacing w:line="360" w:lineRule="auto"/>
        <w:contextualSpacing/>
        <w:rPr>
          <w:rFonts w:ascii="Arial" w:hAnsi="Arial" w:cs="Arial"/>
        </w:rPr>
      </w:pPr>
      <w:r w:rsidRPr="004E3A00">
        <w:rPr>
          <w:rFonts w:ascii="Arial" w:hAnsi="Arial" w:cs="Arial"/>
          <w:vertAlign w:val="superscript"/>
        </w:rPr>
        <w:t>1</w:t>
      </w:r>
      <w:r w:rsidRPr="004E3A00">
        <w:rPr>
          <w:rFonts w:ascii="Arial" w:hAnsi="Arial" w:cs="Arial"/>
        </w:rPr>
        <w:t xml:space="preserve">Centre for Conservation Ecology and Environmental Sciences, Faculty of Science and Technology, </w:t>
      </w:r>
      <w:smartTag w:uri="urn:schemas-microsoft-com:office:smarttags" w:element="PlaceName">
        <w:r w:rsidRPr="004E3A00">
          <w:rPr>
            <w:rFonts w:ascii="Arial" w:hAnsi="Arial" w:cs="Arial"/>
          </w:rPr>
          <w:t>Bournemouth</w:t>
        </w:r>
      </w:smartTag>
      <w:r w:rsidRPr="004E3A00">
        <w:rPr>
          <w:rFonts w:ascii="Arial" w:hAnsi="Arial" w:cs="Arial"/>
        </w:rPr>
        <w:t xml:space="preserve"> </w:t>
      </w:r>
      <w:smartTag w:uri="urn:schemas-microsoft-com:office:smarttags" w:element="PlaceType">
        <w:r w:rsidRPr="004E3A00">
          <w:rPr>
            <w:rFonts w:ascii="Arial" w:hAnsi="Arial" w:cs="Arial"/>
          </w:rPr>
          <w:t>University</w:t>
        </w:r>
      </w:smartTag>
      <w:r w:rsidRPr="004E3A00">
        <w:rPr>
          <w:rFonts w:ascii="Arial" w:hAnsi="Arial" w:cs="Arial"/>
        </w:rPr>
        <w:t xml:space="preserve">, </w:t>
      </w:r>
      <w:smartTag w:uri="urn:schemas-microsoft-com:office:smarttags" w:element="City">
        <w:smartTag w:uri="urn:schemas-microsoft-com:office:smarttags" w:element="place">
          <w:smartTag w:uri="urn:schemas-microsoft-com:office:smarttags" w:element="City">
            <w:r w:rsidRPr="004E3A00">
              <w:rPr>
                <w:rFonts w:ascii="Arial" w:hAnsi="Arial" w:cs="Arial"/>
              </w:rPr>
              <w:t>Poole</w:t>
            </w:r>
          </w:smartTag>
          <w:r w:rsidRPr="004E3A00">
            <w:rPr>
              <w:rFonts w:ascii="Arial" w:hAnsi="Arial" w:cs="Arial"/>
            </w:rPr>
            <w:t xml:space="preserve">, </w:t>
          </w:r>
          <w:smartTag w:uri="urn:schemas-microsoft-com:office:smarttags" w:element="PostalCode">
            <w:r w:rsidRPr="004E3A00">
              <w:rPr>
                <w:rFonts w:ascii="Arial" w:hAnsi="Arial" w:cs="Arial"/>
              </w:rPr>
              <w:t>BH12 5BB</w:t>
            </w:r>
          </w:smartTag>
          <w:r w:rsidRPr="004E3A00">
            <w:rPr>
              <w:rFonts w:ascii="Arial" w:hAnsi="Arial" w:cs="Arial"/>
            </w:rPr>
            <w:t xml:space="preserve">, </w:t>
          </w:r>
          <w:smartTag w:uri="urn:schemas-microsoft-com:office:smarttags" w:element="country-region">
            <w:r w:rsidRPr="004E3A00">
              <w:rPr>
                <w:rFonts w:ascii="Arial" w:hAnsi="Arial" w:cs="Arial"/>
              </w:rPr>
              <w:t>UK</w:t>
            </w:r>
          </w:smartTag>
        </w:smartTag>
      </w:smartTag>
      <w:r w:rsidRPr="004E3A00">
        <w:rPr>
          <w:rFonts w:ascii="Arial" w:hAnsi="Arial" w:cs="Arial"/>
        </w:rPr>
        <w:t>.</w:t>
      </w:r>
    </w:p>
    <w:p w14:paraId="19D3C627" w14:textId="77777777" w:rsidR="0090383B" w:rsidRPr="004E3A00" w:rsidRDefault="0090383B" w:rsidP="0056725C">
      <w:pPr>
        <w:spacing w:line="360" w:lineRule="auto"/>
        <w:contextualSpacing/>
        <w:rPr>
          <w:rFonts w:ascii="Arial" w:hAnsi="Arial" w:cs="Arial"/>
        </w:rPr>
      </w:pPr>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w:t>
      </w:r>
      <w:smartTag w:uri="urn:schemas-microsoft-com:office:smarttags" w:element="place">
        <w:r w:rsidRPr="004E3A00">
          <w:rPr>
            <w:rFonts w:ascii="Arial" w:hAnsi="Arial" w:cs="Arial"/>
          </w:rPr>
          <w:t xml:space="preserve">City Road, </w:t>
        </w:r>
        <w:smartTag w:uri="urn:schemas-microsoft-com:office:smarttags" w:element="country-region">
          <w:smartTag w:uri="urn:schemas-microsoft-com:office:smarttags" w:element="City">
            <w:r w:rsidRPr="004E3A00">
              <w:rPr>
                <w:rFonts w:ascii="Arial" w:hAnsi="Arial" w:cs="Arial"/>
              </w:rPr>
              <w:t>Peterborough</w:t>
            </w:r>
          </w:smartTag>
        </w:smartTag>
        <w:r w:rsidRPr="004E3A00">
          <w:rPr>
            <w:rFonts w:ascii="Arial" w:hAnsi="Arial" w:cs="Arial"/>
          </w:rPr>
          <w:t xml:space="preserve">, </w:t>
        </w:r>
        <w:smartTag w:uri="urn:schemas-microsoft-com:office:smarttags" w:element="country-region">
          <w:smartTag w:uri="urn:schemas-microsoft-com:office:smarttags" w:element="PostalCode">
            <w:r w:rsidRPr="004E3A00">
              <w:rPr>
                <w:rFonts w:ascii="Arial" w:hAnsi="Arial" w:cs="Arial"/>
              </w:rPr>
              <w:t>PE1 1JY</w:t>
            </w:r>
          </w:smartTag>
        </w:smartTag>
        <w:r w:rsidRPr="004E3A00">
          <w:rPr>
            <w:rFonts w:ascii="Arial" w:hAnsi="Arial" w:cs="Arial"/>
          </w:rPr>
          <w:t xml:space="preserve">, </w:t>
        </w:r>
        <w:smartTag w:uri="urn:schemas-microsoft-com:office:smarttags" w:element="country-region">
          <w:r w:rsidRPr="004E3A00">
            <w:rPr>
              <w:rFonts w:ascii="Arial" w:hAnsi="Arial" w:cs="Arial"/>
            </w:rPr>
            <w:t>UK</w:t>
          </w:r>
        </w:smartTag>
      </w:smartTag>
      <w:r w:rsidRPr="004E3A00">
        <w:rPr>
          <w:rFonts w:ascii="Arial" w:hAnsi="Arial" w:cs="Arial"/>
        </w:rPr>
        <w:t>.</w:t>
      </w:r>
    </w:p>
    <w:p w14:paraId="6C657DB0" w14:textId="77777777" w:rsidR="0090383B" w:rsidRPr="004E3A00" w:rsidRDefault="0090383B" w:rsidP="0056725C">
      <w:pPr>
        <w:spacing w:line="360" w:lineRule="auto"/>
        <w:contextualSpacing/>
        <w:rPr>
          <w:rFonts w:ascii="Arial" w:hAnsi="Arial" w:cs="Arial"/>
        </w:rPr>
      </w:pPr>
    </w:p>
    <w:p w14:paraId="0C93B9A2" w14:textId="77777777" w:rsidR="0090383B" w:rsidRPr="004E3A00" w:rsidRDefault="0090383B"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14:paraId="1A453686" w14:textId="77777777" w:rsidR="0090383B" w:rsidRPr="004E3A00" w:rsidRDefault="0090383B" w:rsidP="0056725C">
      <w:pPr>
        <w:spacing w:line="360" w:lineRule="auto"/>
        <w:contextualSpacing/>
        <w:rPr>
          <w:rFonts w:ascii="Arial" w:hAnsi="Arial" w:cs="Arial"/>
        </w:rPr>
      </w:pPr>
    </w:p>
    <w:p w14:paraId="6C496EC5" w14:textId="77777777" w:rsidR="0090383B" w:rsidRPr="004E3A00" w:rsidRDefault="0090383B" w:rsidP="0056725C">
      <w:pPr>
        <w:spacing w:line="360" w:lineRule="auto"/>
        <w:contextualSpacing/>
        <w:rPr>
          <w:rFonts w:ascii="Arial" w:hAnsi="Arial" w:cs="Arial"/>
        </w:rPr>
      </w:pPr>
      <w:r w:rsidRPr="004E3A00">
        <w:rPr>
          <w:rFonts w:ascii="Arial" w:hAnsi="Arial" w:cs="Arial"/>
        </w:rPr>
        <w:t>Corresponding author email: phil.martin.research@gmail.com</w:t>
      </w:r>
    </w:p>
    <w:p w14:paraId="582B6F54" w14:textId="77777777" w:rsidR="0090383B" w:rsidRPr="004E3A00" w:rsidRDefault="0090383B" w:rsidP="00F11B0B">
      <w:pPr>
        <w:spacing w:after="0" w:line="360" w:lineRule="auto"/>
        <w:contextualSpacing/>
        <w:rPr>
          <w:rFonts w:ascii="Times New Roman" w:hAnsi="Times New Roman"/>
          <w:sz w:val="24"/>
          <w:szCs w:val="24"/>
          <w:lang w:eastAsia="en-GB"/>
        </w:rPr>
      </w:pPr>
    </w:p>
    <w:p w14:paraId="155ADBC9" w14:textId="77777777" w:rsidR="0090383B" w:rsidRPr="004E3A00" w:rsidRDefault="0090383B">
      <w:pPr>
        <w:rPr>
          <w:rFonts w:ascii="Arial" w:hAnsi="Arial" w:cs="Arial"/>
          <w:b/>
          <w:bCs/>
          <w:color w:val="000000"/>
          <w:lang w:eastAsia="en-GB"/>
        </w:rPr>
      </w:pPr>
      <w:r w:rsidRPr="004E3A00">
        <w:rPr>
          <w:rFonts w:ascii="Arial" w:hAnsi="Arial" w:cs="Arial"/>
          <w:b/>
          <w:bCs/>
          <w:color w:val="000000"/>
          <w:lang w:eastAsia="en-GB"/>
        </w:rPr>
        <w:br w:type="page"/>
      </w:r>
    </w:p>
    <w:p w14:paraId="59AE6192" w14:textId="77777777" w:rsidR="0090383B" w:rsidRPr="004E3A00" w:rsidRDefault="0090383B" w:rsidP="00F11B0B">
      <w:pPr>
        <w:spacing w:after="0" w:line="360" w:lineRule="auto"/>
        <w:contextualSpacing/>
        <w:rPr>
          <w:rFonts w:ascii="Times New Roman" w:hAnsi="Times New Roman"/>
          <w:sz w:val="24"/>
          <w:szCs w:val="24"/>
          <w:lang w:eastAsia="en-GB"/>
        </w:rPr>
      </w:pPr>
      <w:r w:rsidRPr="004E3A00">
        <w:rPr>
          <w:rFonts w:ascii="Arial" w:hAnsi="Arial" w:cs="Arial"/>
          <w:b/>
          <w:bCs/>
          <w:color w:val="000000"/>
          <w:lang w:eastAsia="en-GB"/>
        </w:rPr>
        <w:lastRenderedPageBreak/>
        <w:t>Summary</w:t>
      </w:r>
    </w:p>
    <w:p w14:paraId="11E1F6AF" w14:textId="77777777" w:rsidR="0090383B" w:rsidRPr="00D232FE"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D232FE">
        <w:rPr>
          <w:rFonts w:ascii="Arial" w:hAnsi="Arial" w:cs="Arial"/>
          <w:color w:val="000000"/>
          <w:shd w:val="clear" w:color="auto" w:fill="FFFFFF"/>
          <w:lang w:eastAsia="en-GB"/>
        </w:rPr>
        <w:t xml:space="preserve">There is concern that forest dieback may result in transitions to non-forest states. Positive feedbacks are thought to play an important role in such transitions by creating self-perpetuating shifts in system states. </w:t>
      </w:r>
    </w:p>
    <w:p w14:paraId="24C1467B" w14:textId="77777777" w:rsidR="0090383B" w:rsidRPr="00D232FE" w:rsidRDefault="0090383B" w:rsidP="00F11B0B">
      <w:pPr>
        <w:pStyle w:val="ListParagraph"/>
        <w:numPr>
          <w:ilvl w:val="0"/>
          <w:numId w:val="10"/>
          <w:numberingChange w:id="0" w:author="anewton" w:date="2016-02-11T12:38:00Z" w:original="%1:1:0:."/>
        </w:numPr>
        <w:spacing w:before="40" w:after="140" w:line="360" w:lineRule="auto"/>
        <w:rPr>
          <w:rFonts w:ascii="Times New Roman" w:hAnsi="Times New Roman"/>
          <w:sz w:val="24"/>
          <w:szCs w:val="24"/>
          <w:lang w:eastAsia="en-GB"/>
        </w:rPr>
      </w:pPr>
      <w:r w:rsidRPr="00D232FE">
        <w:rPr>
          <w:rFonts w:ascii="Arial" w:hAnsi="Arial" w:cs="Arial"/>
          <w:color w:val="000000"/>
          <w:shd w:val="clear" w:color="auto" w:fill="FFFFFF"/>
          <w:lang w:eastAsia="en-GB"/>
        </w:rPr>
        <w:t>We used statistical models to identify correlates of death and recruitment of the canopy dominant (</w:t>
      </w:r>
      <w:r w:rsidRPr="00D232FE">
        <w:rPr>
          <w:rFonts w:ascii="Arial" w:hAnsi="Arial" w:cs="Arial"/>
          <w:i/>
          <w:color w:val="000000"/>
          <w:shd w:val="clear" w:color="auto" w:fill="FFFFFF"/>
          <w:lang w:eastAsia="en-GB"/>
        </w:rPr>
        <w:t>Fagus sylvatica</w:t>
      </w:r>
      <w:r w:rsidRPr="00D232FE">
        <w:rPr>
          <w:rFonts w:ascii="Arial" w:hAnsi="Arial" w:cs="Arial"/>
          <w:color w:val="000000"/>
          <w:shd w:val="clear" w:color="auto" w:fill="FFFFFF"/>
          <w:lang w:eastAsia="en-GB"/>
        </w:rPr>
        <w:t xml:space="preserve"> - beech) in a temperate forest site that has been sampled over 50 years and appears to be undergoing transition to grassland. We use these results along with information from the literature to build an individual based model to investigate the impact of positive feedbacks </w:t>
      </w:r>
      <w:r>
        <w:rPr>
          <w:rFonts w:ascii="Arial" w:hAnsi="Arial" w:cs="Arial"/>
          <w:color w:val="000000"/>
          <w:shd w:val="clear" w:color="auto" w:fill="FFFFFF"/>
          <w:lang w:eastAsia="en-GB"/>
        </w:rPr>
        <w:t xml:space="preserve">and disturbance </w:t>
      </w:r>
      <w:r w:rsidRPr="00D232FE">
        <w:rPr>
          <w:rFonts w:ascii="Arial" w:hAnsi="Arial" w:cs="Arial"/>
          <w:color w:val="000000"/>
          <w:shd w:val="clear" w:color="auto" w:fill="FFFFFF"/>
          <w:lang w:eastAsia="en-GB"/>
        </w:rPr>
        <w:t>on forest persistence.</w:t>
      </w:r>
    </w:p>
    <w:p w14:paraId="25B9AB49" w14:textId="77777777" w:rsidR="0090383B" w:rsidRPr="004E3A00" w:rsidRDefault="0090383B" w:rsidP="00F11B0B">
      <w:pPr>
        <w:pStyle w:val="ListParagraph"/>
        <w:numPr>
          <w:ilvl w:val="0"/>
          <w:numId w:val="10"/>
          <w:numberingChange w:id="1" w:author="anewton" w:date="2016-02-11T12:38:00Z" w:original="%1:1:0:."/>
        </w:numPr>
        <w:spacing w:before="40" w:after="140" w:line="360" w:lineRule="auto"/>
        <w:rPr>
          <w:rFonts w:ascii="Times New Roman" w:hAnsi="Times New Roman"/>
          <w:sz w:val="24"/>
          <w:szCs w:val="24"/>
          <w:lang w:eastAsia="en-GB"/>
        </w:rPr>
      </w:pPr>
      <w:r w:rsidRPr="004E3A00">
        <w:rPr>
          <w:rFonts w:ascii="Arial" w:hAnsi="Arial" w:cs="Arial"/>
          <w:color w:val="000000"/>
          <w:shd w:val="clear" w:color="auto" w:fill="FFFFFF"/>
          <w:lang w:eastAsia="en-GB"/>
        </w:rPr>
        <w:t xml:space="preserve">We found that the probability of tree death declined with increasing tree growth rate, but was positively correlated with tree size. Seedling density was negatively related to canopy cover, but sapling density was </w:t>
      </w:r>
      <w:r>
        <w:rPr>
          <w:rFonts w:ascii="Arial" w:hAnsi="Arial" w:cs="Arial"/>
          <w:color w:val="000000"/>
          <w:shd w:val="clear" w:color="auto" w:fill="FFFFFF"/>
          <w:lang w:eastAsia="en-GB"/>
        </w:rPr>
        <w:t>not related to</w:t>
      </w:r>
      <w:r w:rsidRPr="004E3A00">
        <w:rPr>
          <w:rFonts w:ascii="Arial" w:hAnsi="Arial" w:cs="Arial"/>
          <w:color w:val="000000"/>
          <w:shd w:val="clear" w:color="auto" w:fill="FFFFFF"/>
          <w:lang w:eastAsia="en-GB"/>
        </w:rPr>
        <w:t xml:space="preserve"> canopy cover. </w:t>
      </w:r>
    </w:p>
    <w:p w14:paraId="5EECD7C0" w14:textId="77777777" w:rsidR="0090383B" w:rsidRPr="004E3A00" w:rsidRDefault="0090383B" w:rsidP="00732C7B">
      <w:pPr>
        <w:pStyle w:val="ListParagraph"/>
        <w:numPr>
          <w:ilvl w:val="0"/>
          <w:numId w:val="10"/>
        </w:numPr>
        <w:spacing w:before="40" w:after="140" w:line="360" w:lineRule="auto"/>
        <w:rPr>
          <w:rFonts w:ascii="Arial" w:hAnsi="Arial" w:cs="Arial"/>
          <w:szCs w:val="24"/>
          <w:lang w:eastAsia="en-GB"/>
        </w:rPr>
      </w:pPr>
      <w:r w:rsidRPr="004E3A00">
        <w:rPr>
          <w:rFonts w:ascii="Arial" w:hAnsi="Arial" w:cs="Arial"/>
          <w:szCs w:val="24"/>
          <w:lang w:eastAsia="en-GB"/>
        </w:rPr>
        <w:t>Contrary to our expectations, inclusion of p</w:t>
      </w:r>
      <w:r>
        <w:rPr>
          <w:rFonts w:ascii="Arial" w:hAnsi="Arial" w:cs="Arial"/>
          <w:szCs w:val="24"/>
          <w:lang w:eastAsia="en-GB"/>
        </w:rPr>
        <w:t xml:space="preserve">ositive </w:t>
      </w:r>
      <w:r w:rsidRPr="004E3A00">
        <w:rPr>
          <w:rFonts w:ascii="Arial" w:hAnsi="Arial" w:cs="Arial"/>
          <w:szCs w:val="24"/>
          <w:lang w:eastAsia="en-GB"/>
        </w:rPr>
        <w:t xml:space="preserve">feedbacks in our individual based model did not result in </w:t>
      </w:r>
      <w:r>
        <w:rPr>
          <w:rFonts w:ascii="Arial" w:hAnsi="Arial" w:cs="Arial"/>
          <w:szCs w:val="24"/>
          <w:lang w:eastAsia="en-GB"/>
        </w:rPr>
        <w:t>transition to a non-forest state</w:t>
      </w:r>
      <w:r w:rsidRPr="004E3A00">
        <w:rPr>
          <w:rFonts w:ascii="Arial" w:hAnsi="Arial" w:cs="Arial"/>
          <w:szCs w:val="24"/>
          <w:lang w:eastAsia="en-GB"/>
        </w:rPr>
        <w:t xml:space="preserve">, even </w:t>
      </w:r>
      <w:r>
        <w:rPr>
          <w:rFonts w:ascii="Arial" w:hAnsi="Arial" w:cs="Arial"/>
          <w:szCs w:val="24"/>
          <w:lang w:eastAsia="en-GB"/>
        </w:rPr>
        <w:t>when the chance of annual drought was increased four-fold relative to current conditions</w:t>
      </w:r>
      <w:r w:rsidRPr="004E3A00">
        <w:rPr>
          <w:rFonts w:ascii="Arial" w:hAnsi="Arial" w:cs="Arial"/>
          <w:szCs w:val="24"/>
          <w:lang w:eastAsia="en-GB"/>
        </w:rPr>
        <w:t>.</w:t>
      </w:r>
    </w:p>
    <w:p w14:paraId="3F1DBE7C" w14:textId="77777777" w:rsidR="0090383B" w:rsidRPr="004E3A00" w:rsidRDefault="0090383B" w:rsidP="00732C7B">
      <w:pPr>
        <w:pStyle w:val="ListParagraph"/>
        <w:numPr>
          <w:ilvl w:val="0"/>
          <w:numId w:val="10"/>
          <w:numberingChange w:id="2" w:author="anewton" w:date="2016-02-11T12:38:00Z" w:original="%1:4:0:."/>
        </w:numPr>
        <w:spacing w:before="40" w:after="140" w:line="360" w:lineRule="auto"/>
        <w:rPr>
          <w:rFonts w:ascii="Times New Roman" w:hAnsi="Times New Roman"/>
          <w:sz w:val="24"/>
          <w:szCs w:val="24"/>
          <w:lang w:eastAsia="en-GB"/>
        </w:rPr>
      </w:pPr>
      <w:r w:rsidRPr="004E3A00">
        <w:rPr>
          <w:rFonts w:ascii="Arial" w:hAnsi="Arial" w:cs="Arial"/>
          <w:color w:val="000000"/>
          <w:shd w:val="clear" w:color="auto" w:fill="FFFFFF"/>
          <w:lang w:eastAsia="en-GB"/>
        </w:rPr>
        <w:t xml:space="preserve">Our results suggest that while positive feedbacks may influence both recruitment of juveniles and death of mature trees, the long lifespan of trees </w:t>
      </w:r>
      <w:r>
        <w:rPr>
          <w:rFonts w:ascii="Arial" w:hAnsi="Arial" w:cs="Arial"/>
          <w:color w:val="000000"/>
          <w:shd w:val="clear" w:color="auto" w:fill="FFFFFF"/>
          <w:lang w:eastAsia="en-GB"/>
        </w:rPr>
        <w:t>can provide</w:t>
      </w:r>
      <w:r w:rsidRPr="004E3A00">
        <w:rPr>
          <w:rFonts w:ascii="Arial" w:hAnsi="Arial" w:cs="Arial"/>
          <w:color w:val="000000"/>
          <w:shd w:val="clear" w:color="auto" w:fill="FFFFFF"/>
          <w:lang w:eastAsia="en-GB"/>
        </w:rPr>
        <w:t xml:space="preserve"> a buffer to sudden transitions. </w:t>
      </w:r>
    </w:p>
    <w:p w14:paraId="73217DCD" w14:textId="77777777" w:rsidR="0090383B" w:rsidRPr="004E3A00"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4E3A00">
        <w:rPr>
          <w:rFonts w:ascii="Arial" w:hAnsi="Arial" w:cs="Arial"/>
          <w:b/>
          <w:bCs/>
          <w:color w:val="000000"/>
          <w:shd w:val="clear" w:color="auto" w:fill="FFFFFF"/>
          <w:lang w:eastAsia="en-GB"/>
        </w:rPr>
        <w:t xml:space="preserve">Synthesis and applications: </w:t>
      </w:r>
      <w:r w:rsidRPr="004E3A00">
        <w:rPr>
          <w:rFonts w:ascii="Arial" w:hAnsi="Arial" w:cs="Arial"/>
          <w:color w:val="000000"/>
          <w:lang w:eastAsia="en-GB"/>
        </w:rPr>
        <w:t>To enhance forest resilience management should attempt to stop the development of such positive feedback loops. In our study area fencing off forest areas to reduce seedling mortality caused by browsing of ponies and deer may reduce feedbacks related to juvenile death. However, reducing the feedbacks related to mortality of larger trees will be more challenging as these may be related to larger scale drivers relating to climate change.</w:t>
      </w:r>
    </w:p>
    <w:p w14:paraId="66E40ABF" w14:textId="77777777" w:rsidR="0090383B" w:rsidRPr="004E3A00" w:rsidRDefault="0090383B" w:rsidP="00F11B0B">
      <w:pPr>
        <w:spacing w:after="0" w:line="360" w:lineRule="auto"/>
        <w:contextualSpacing/>
        <w:rPr>
          <w:rFonts w:ascii="Times New Roman" w:hAnsi="Times New Roman"/>
          <w:sz w:val="24"/>
          <w:szCs w:val="24"/>
          <w:lang w:eastAsia="en-GB"/>
        </w:rPr>
      </w:pPr>
    </w:p>
    <w:p w14:paraId="557D232B" w14:textId="77777777" w:rsidR="0090383B" w:rsidRPr="004E3A00" w:rsidRDefault="0090383B">
      <w:pPr>
        <w:rPr>
          <w:rFonts w:ascii="Arial" w:hAnsi="Arial" w:cs="Arial"/>
          <w:b/>
          <w:bCs/>
          <w:color w:val="000000"/>
          <w:lang w:eastAsia="en-GB"/>
        </w:rPr>
      </w:pPr>
      <w:r w:rsidRPr="004E3A00">
        <w:rPr>
          <w:rFonts w:ascii="Arial" w:hAnsi="Arial" w:cs="Arial"/>
          <w:b/>
          <w:bCs/>
          <w:color w:val="000000"/>
          <w:lang w:eastAsia="en-GB"/>
        </w:rPr>
        <w:br w:type="page"/>
      </w:r>
    </w:p>
    <w:p w14:paraId="3CBB0409" w14:textId="77777777" w:rsidR="0090383B" w:rsidRPr="00A80BE5" w:rsidRDefault="0090383B" w:rsidP="00F11B0B">
      <w:pPr>
        <w:spacing w:before="40" w:after="140" w:line="360" w:lineRule="auto"/>
        <w:contextualSpacing/>
        <w:rPr>
          <w:rFonts w:ascii="Arial" w:hAnsi="Arial" w:cs="Arial"/>
          <w:b/>
          <w:bCs/>
          <w:color w:val="000000"/>
          <w:lang w:eastAsia="en-GB"/>
          <w:rPrChange w:id="3" w:author="Sara Fuentes" w:date="2016-02-16T09:02:00Z">
            <w:rPr>
              <w:rFonts w:ascii="Times New Roman" w:hAnsi="Times New Roman"/>
              <w:sz w:val="24"/>
              <w:szCs w:val="24"/>
              <w:lang w:eastAsia="en-GB"/>
            </w:rPr>
          </w:rPrChange>
        </w:rPr>
      </w:pPr>
      <w:commentRangeStart w:id="4"/>
      <w:commentRangeStart w:id="5"/>
      <w:commentRangeStart w:id="6"/>
      <w:commentRangeStart w:id="7"/>
      <w:r w:rsidRPr="004E3A00">
        <w:rPr>
          <w:rFonts w:ascii="Arial" w:hAnsi="Arial" w:cs="Arial"/>
          <w:b/>
          <w:bCs/>
          <w:color w:val="000000"/>
          <w:lang w:eastAsia="en-GB"/>
        </w:rPr>
        <w:lastRenderedPageBreak/>
        <w:t>Introduction (aim for ~800 words)</w:t>
      </w:r>
      <w:commentRangeEnd w:id="4"/>
      <w:r w:rsidRPr="004E3A00">
        <w:rPr>
          <w:rStyle w:val="CommentReference"/>
        </w:rPr>
        <w:commentReference w:id="4"/>
      </w:r>
      <w:commentRangeEnd w:id="5"/>
      <w:commentRangeEnd w:id="7"/>
      <w:r w:rsidR="00A80BE5">
        <w:rPr>
          <w:rStyle w:val="CommentReference"/>
        </w:rPr>
        <w:commentReference w:id="7"/>
      </w:r>
      <w:r w:rsidR="006C5313">
        <w:rPr>
          <w:rStyle w:val="CommentReference"/>
        </w:rPr>
        <w:commentReference w:id="5"/>
      </w:r>
      <w:commentRangeEnd w:id="6"/>
      <w:r w:rsidR="006C5313">
        <w:rPr>
          <w:rStyle w:val="CommentReference"/>
        </w:rPr>
        <w:commentReference w:id="6"/>
      </w:r>
    </w:p>
    <w:p w14:paraId="74450C4F" w14:textId="591BF58D" w:rsidR="0090383B" w:rsidRPr="004E3A00" w:rsidRDefault="0090383B" w:rsidP="00FB074C">
      <w:pPr>
        <w:spacing w:before="40" w:after="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 xml:space="preserve">There is widespread concern that </w:t>
      </w:r>
      <w:r>
        <w:rPr>
          <w:rFonts w:ascii="Arial" w:hAnsi="Arial" w:cs="Arial"/>
          <w:color w:val="000000"/>
          <w:lang w:eastAsia="en-GB"/>
        </w:rPr>
        <w:t xml:space="preserve">in forest ecosystems subjected to an </w:t>
      </w:r>
      <w:r w:rsidR="00EC0691">
        <w:rPr>
          <w:rFonts w:ascii="Arial" w:hAnsi="Arial" w:cs="Arial"/>
          <w:color w:val="000000"/>
          <w:lang w:eastAsia="en-GB"/>
        </w:rPr>
        <w:t>increase</w:t>
      </w:r>
      <w:r>
        <w:rPr>
          <w:rFonts w:ascii="Arial" w:hAnsi="Arial" w:cs="Arial"/>
          <w:color w:val="000000"/>
          <w:lang w:eastAsia="en-GB"/>
        </w:rPr>
        <w:t xml:space="preserve"> in disturbance, increases in tree mortality</w:t>
      </w:r>
      <w:r w:rsidRPr="004E3A00">
        <w:rPr>
          <w:rFonts w:ascii="Arial" w:hAnsi="Arial" w:cs="Arial"/>
          <w:color w:val="000000"/>
          <w:lang w:eastAsia="en-GB"/>
        </w:rPr>
        <w:t xml:space="preserve"> </w:t>
      </w:r>
      <w:r>
        <w:rPr>
          <w:rFonts w:ascii="Arial" w:hAnsi="Arial" w:cs="Arial"/>
          <w:color w:val="000000"/>
          <w:lang w:eastAsia="en-GB"/>
        </w:rPr>
        <w:t>can potentially</w:t>
      </w:r>
      <w:r w:rsidRPr="004E3A00">
        <w:rPr>
          <w:rFonts w:ascii="Arial" w:hAnsi="Arial" w:cs="Arial"/>
          <w:color w:val="000000"/>
          <w:lang w:eastAsia="en-GB"/>
        </w:rPr>
        <w:t xml:space="preserve"> result in shifts to treeless states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(Reyer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w:t>
      </w:r>
      <w:ins w:id="8" w:author="Sara Fuentes" w:date="2016-02-16T09:14:00Z">
        <w:r w:rsidR="00FB074C">
          <w:rPr>
            <w:rFonts w:ascii="Arial" w:hAnsi="Arial" w:cs="Arial"/>
            <w:color w:val="000000"/>
            <w:lang w:eastAsia="en-GB"/>
          </w:rPr>
          <w:t xml:space="preserve">Recent research has suggested that such shifts may be occurring across the globe as a result of interactions between climate change and increased anthropogenic disturbance </w:t>
        </w:r>
      </w:ins>
      <w:ins w:id="9" w:author="Sara Fuentes" w:date="2016-02-16T09:15:00Z">
        <w:r w:rsidR="00FB074C" w:rsidRPr="004E3A00">
          <w:rPr>
            <w:rFonts w:ascii="Arial" w:hAnsi="Arial" w:cs="Arial"/>
            <w:color w:val="000000"/>
            <w:lang w:eastAsia="en-GB"/>
          </w:rPr>
          <w:fldChar w:fldCharType="begin" w:fldLock="1"/>
        </w:r>
      </w:ins>
      <w:r w:rsidR="00605552">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"id" : "ITEM-3",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"ITEM-3", "issue" : "52", "issued" : { "date-parts" : [ [ "2012", "12", "26" ] ] }, "page" : "21384-9", "title" : "Thresholds for boreal biome transitions.", "type" : "article-journal", "volume" : "109" }, "uris" : [ "http://www.mendeley.com/documents/?uuid=e8bd7493-960e-430d-9bb7-2a828d9f2b6b" ] } ], "mendeley" : { "formattedCitation" : "(Barlow &amp; Peres 2008; Hirota &lt;i&gt;et al.&lt;/i&gt; 2011; Scheffer &lt;i&gt;et al.&lt;/i&gt; 2012)", "plainTextFormattedCitation" : "(Barlow &amp; Peres 2008; Hirota et al. 2011; Scheffer et al. 2012)", "previouslyFormattedCitation" : "(Barlow &amp; Peres 2008; Hirota &lt;i&gt;et al.&lt;/i&gt; 2011; Scheffer &lt;i&gt;et al.&lt;/i&gt; 2012)" }, "properties" : { "noteIndex" : 0 }, "schema" : "https://github.com/citation-style-language/schema/raw/master/csl-citation.json" }</w:instrText>
      </w:r>
      <w:ins w:id="10" w:author="Sara Fuentes" w:date="2016-02-16T09:15:00Z">
        <w:r w:rsidR="00FB074C" w:rsidRPr="004E3A00">
          <w:rPr>
            <w:rFonts w:ascii="Arial" w:hAnsi="Arial" w:cs="Arial"/>
            <w:color w:val="000000"/>
            <w:lang w:eastAsia="en-GB"/>
          </w:rPr>
          <w:fldChar w:fldCharType="separate"/>
        </w:r>
      </w:ins>
      <w:r w:rsidR="00FB074C" w:rsidRPr="00FB074C">
        <w:rPr>
          <w:rFonts w:ascii="Arial" w:hAnsi="Arial" w:cs="Arial"/>
          <w:noProof/>
          <w:color w:val="000000"/>
          <w:lang w:eastAsia="en-GB"/>
        </w:rPr>
        <w:t xml:space="preserve">(Barlow &amp; Peres 2008; Hirota </w:t>
      </w:r>
      <w:r w:rsidR="00FB074C" w:rsidRPr="00FB074C">
        <w:rPr>
          <w:rFonts w:ascii="Arial" w:hAnsi="Arial" w:cs="Arial"/>
          <w:i/>
          <w:noProof/>
          <w:color w:val="000000"/>
          <w:lang w:eastAsia="en-GB"/>
        </w:rPr>
        <w:t>et al.</w:t>
      </w:r>
      <w:r w:rsidR="00FB074C" w:rsidRPr="00FB074C">
        <w:rPr>
          <w:rFonts w:ascii="Arial" w:hAnsi="Arial" w:cs="Arial"/>
          <w:noProof/>
          <w:color w:val="000000"/>
          <w:lang w:eastAsia="en-GB"/>
        </w:rPr>
        <w:t xml:space="preserve"> 2011; Scheffer </w:t>
      </w:r>
      <w:r w:rsidR="00FB074C" w:rsidRPr="00FB074C">
        <w:rPr>
          <w:rFonts w:ascii="Arial" w:hAnsi="Arial" w:cs="Arial"/>
          <w:i/>
          <w:noProof/>
          <w:color w:val="000000"/>
          <w:lang w:eastAsia="en-GB"/>
        </w:rPr>
        <w:t>et al.</w:t>
      </w:r>
      <w:r w:rsidR="00FB074C" w:rsidRPr="00FB074C">
        <w:rPr>
          <w:rFonts w:ascii="Arial" w:hAnsi="Arial" w:cs="Arial"/>
          <w:noProof/>
          <w:color w:val="000000"/>
          <w:lang w:eastAsia="en-GB"/>
        </w:rPr>
        <w:t xml:space="preserve"> 2012)</w:t>
      </w:r>
      <w:ins w:id="11" w:author="Sara Fuentes" w:date="2016-02-16T09:15:00Z">
        <w:r w:rsidR="00FB074C" w:rsidRPr="004E3A00">
          <w:rPr>
            <w:rFonts w:ascii="Arial" w:hAnsi="Arial" w:cs="Arial"/>
            <w:color w:val="000000"/>
            <w:lang w:eastAsia="en-GB"/>
          </w:rPr>
          <w:fldChar w:fldCharType="end"/>
        </w:r>
      </w:ins>
      <w:ins w:id="12" w:author="Sara Fuentes" w:date="2016-02-16T09:16:00Z">
        <w:r w:rsidR="00FB074C">
          <w:rPr>
            <w:rFonts w:ascii="Arial" w:hAnsi="Arial" w:cs="Arial"/>
            <w:color w:val="000000"/>
            <w:lang w:eastAsia="en-GB"/>
          </w:rPr>
          <w:t xml:space="preserve">. </w:t>
        </w:r>
      </w:ins>
      <w:del w:id="13" w:author="Sara Fuentes" w:date="2016-02-16T09:16:00Z">
        <w:r w:rsidRPr="004E3A00" w:rsidDel="00FB074C">
          <w:rPr>
            <w:rFonts w:ascii="Arial" w:hAnsi="Arial" w:cs="Arial"/>
            <w:color w:val="000000"/>
            <w:lang w:eastAsia="en-GB"/>
          </w:rPr>
          <w:delText xml:space="preserve">Over the past decade research has suggested such shifts may occur in both tropical </w:delText>
        </w:r>
        <w:r w:rsidRPr="004E3A00" w:rsidDel="00FB074C">
          <w:rPr>
            <w:rFonts w:ascii="Arial" w:hAnsi="Arial" w:cs="Arial"/>
            <w:color w:val="000000"/>
            <w:lang w:eastAsia="en-GB"/>
          </w:rPr>
          <w:fldChar w:fldCharType="begin" w:fldLock="1"/>
        </w:r>
        <w:r w:rsidRPr="004E3A00" w:rsidDel="00FB074C">
          <w:rPr>
            <w:rFonts w:ascii="Arial" w:hAnsi="Arial" w:cs="Arial"/>
            <w:color w:val="000000"/>
            <w:lang w:eastAsia="en-GB"/>
          </w:rPr>
          <w:del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delInstrText>
        </w:r>
        <w:r w:rsidRPr="004E3A00" w:rsidDel="00FB074C">
          <w:rPr>
            <w:rFonts w:ascii="Arial" w:hAnsi="Arial" w:cs="Arial"/>
            <w:color w:val="000000"/>
            <w:lang w:eastAsia="en-GB"/>
          </w:rPr>
          <w:fldChar w:fldCharType="separate"/>
        </w:r>
        <w:r w:rsidRPr="004E3A00" w:rsidDel="00FB074C">
          <w:rPr>
            <w:rFonts w:ascii="Arial" w:hAnsi="Arial" w:cs="Arial"/>
            <w:noProof/>
            <w:color w:val="000000"/>
            <w:lang w:eastAsia="en-GB"/>
          </w:rPr>
          <w:delText xml:space="preserve">(Barlow &amp; Peres 2008; Hirota </w:delText>
        </w:r>
        <w:r w:rsidRPr="004E3A00" w:rsidDel="00FB074C">
          <w:rPr>
            <w:rFonts w:ascii="Arial" w:hAnsi="Arial" w:cs="Arial"/>
            <w:i/>
            <w:noProof/>
            <w:color w:val="000000"/>
            <w:lang w:eastAsia="en-GB"/>
          </w:rPr>
          <w:delText>et al.</w:delText>
        </w:r>
        <w:r w:rsidRPr="004E3A00" w:rsidDel="00FB074C">
          <w:rPr>
            <w:rFonts w:ascii="Arial" w:hAnsi="Arial" w:cs="Arial"/>
            <w:noProof/>
            <w:color w:val="000000"/>
            <w:lang w:eastAsia="en-GB"/>
          </w:rPr>
          <w:delText xml:space="preserve"> 2011)</w:delText>
        </w:r>
        <w:r w:rsidRPr="004E3A00" w:rsidDel="00FB074C">
          <w:rPr>
            <w:rFonts w:ascii="Arial" w:hAnsi="Arial" w:cs="Arial"/>
            <w:color w:val="000000"/>
            <w:lang w:eastAsia="en-GB"/>
          </w:rPr>
          <w:fldChar w:fldCharType="end"/>
        </w:r>
        <w:r w:rsidRPr="004E3A00" w:rsidDel="00FB074C">
          <w:rPr>
            <w:rFonts w:ascii="Arial" w:hAnsi="Arial" w:cs="Arial"/>
            <w:color w:val="000000"/>
            <w:lang w:eastAsia="en-GB"/>
          </w:rPr>
          <w:delText xml:space="preserve"> and boreal regions </w:delText>
        </w:r>
        <w:r w:rsidRPr="004E3A00" w:rsidDel="00FB074C">
          <w:rPr>
            <w:rFonts w:ascii="Arial" w:hAnsi="Arial" w:cs="Arial"/>
            <w:color w:val="000000"/>
            <w:lang w:eastAsia="en-GB"/>
          </w:rPr>
          <w:fldChar w:fldCharType="begin" w:fldLock="1"/>
        </w:r>
        <w:r w:rsidRPr="004E3A00" w:rsidDel="00FB074C">
          <w:rPr>
            <w:rFonts w:ascii="Arial" w:hAnsi="Arial" w:cs="Arial"/>
            <w:color w:val="000000"/>
            <w:lang w:eastAsia="en-GB"/>
          </w:rPr>
          <w:del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delInstrText>
        </w:r>
        <w:r w:rsidRPr="004E3A00" w:rsidDel="00FB074C">
          <w:rPr>
            <w:rFonts w:ascii="Arial" w:hAnsi="Arial" w:cs="Arial"/>
            <w:color w:val="000000"/>
            <w:lang w:eastAsia="en-GB"/>
          </w:rPr>
          <w:fldChar w:fldCharType="separate"/>
        </w:r>
        <w:r w:rsidRPr="004E3A00" w:rsidDel="00FB074C">
          <w:rPr>
            <w:rFonts w:ascii="Arial" w:hAnsi="Arial" w:cs="Arial"/>
            <w:noProof/>
            <w:color w:val="000000"/>
            <w:lang w:eastAsia="en-GB"/>
          </w:rPr>
          <w:delText xml:space="preserve">(Scheffer </w:delText>
        </w:r>
        <w:r w:rsidRPr="004E3A00" w:rsidDel="00FB074C">
          <w:rPr>
            <w:rFonts w:ascii="Arial" w:hAnsi="Arial" w:cs="Arial"/>
            <w:i/>
            <w:noProof/>
            <w:color w:val="000000"/>
            <w:lang w:eastAsia="en-GB"/>
          </w:rPr>
          <w:delText>et al.</w:delText>
        </w:r>
        <w:r w:rsidRPr="004E3A00" w:rsidDel="00FB074C">
          <w:rPr>
            <w:rFonts w:ascii="Arial" w:hAnsi="Arial" w:cs="Arial"/>
            <w:noProof/>
            <w:color w:val="000000"/>
            <w:lang w:eastAsia="en-GB"/>
          </w:rPr>
          <w:delText xml:space="preserve"> 2012)</w:delText>
        </w:r>
        <w:r w:rsidRPr="004E3A00" w:rsidDel="00FB074C">
          <w:rPr>
            <w:rFonts w:ascii="Arial" w:hAnsi="Arial" w:cs="Arial"/>
            <w:color w:val="000000"/>
            <w:lang w:eastAsia="en-GB"/>
          </w:rPr>
          <w:fldChar w:fldCharType="end"/>
        </w:r>
        <w:r w:rsidRPr="004E3A00" w:rsidDel="00FB074C">
          <w:rPr>
            <w:rFonts w:ascii="Arial" w:hAnsi="Arial" w:cs="Arial"/>
            <w:color w:val="000000"/>
            <w:lang w:eastAsia="en-GB"/>
          </w:rPr>
          <w:delText xml:space="preserve"> as a result of </w:delText>
        </w:r>
        <w:r w:rsidDel="00FB074C">
          <w:rPr>
            <w:rFonts w:ascii="Arial" w:hAnsi="Arial" w:cs="Arial"/>
            <w:color w:val="000000"/>
            <w:lang w:eastAsia="en-GB"/>
          </w:rPr>
          <w:delText>climate change</w:delText>
        </w:r>
        <w:r w:rsidRPr="004E3A00" w:rsidDel="00FB074C">
          <w:rPr>
            <w:rFonts w:ascii="Arial" w:hAnsi="Arial" w:cs="Arial"/>
            <w:color w:val="000000"/>
            <w:lang w:eastAsia="en-GB"/>
          </w:rPr>
          <w:delText xml:space="preserve"> and </w:delText>
        </w:r>
        <w:r w:rsidDel="00FB074C">
          <w:rPr>
            <w:rFonts w:ascii="Arial" w:hAnsi="Arial" w:cs="Arial"/>
            <w:color w:val="000000"/>
            <w:lang w:eastAsia="en-GB"/>
          </w:rPr>
          <w:delText xml:space="preserve">anthropogenic </w:delText>
        </w:r>
        <w:r w:rsidRPr="004E3A00" w:rsidDel="00FB074C">
          <w:rPr>
            <w:rFonts w:ascii="Arial" w:hAnsi="Arial" w:cs="Arial"/>
            <w:color w:val="000000"/>
            <w:lang w:eastAsia="en-GB"/>
          </w:rPr>
          <w:delText>disturbance</w:delText>
        </w:r>
        <w:r w:rsidDel="00FB074C">
          <w:rPr>
            <w:rFonts w:ascii="Arial" w:hAnsi="Arial" w:cs="Arial"/>
            <w:color w:val="000000"/>
            <w:lang w:eastAsia="en-GB"/>
          </w:rPr>
          <w:delText>s</w:delText>
        </w:r>
      </w:del>
      <w:r w:rsidRPr="004E3A00">
        <w:rPr>
          <w:rFonts w:ascii="Arial" w:hAnsi="Arial" w:cs="Arial"/>
          <w:color w:val="000000"/>
          <w:lang w:eastAsia="en-GB"/>
        </w:rPr>
        <w:t xml:space="preserve">. Forests may be particularly vulnerable to rapid changes because trees are </w:t>
      </w:r>
      <w:r>
        <w:rPr>
          <w:rFonts w:ascii="Arial" w:hAnsi="Arial" w:cs="Arial"/>
          <w:color w:val="000000"/>
          <w:lang w:eastAsia="en-GB"/>
        </w:rPr>
        <w:t xml:space="preserve">relatively </w:t>
      </w:r>
      <w:r w:rsidRPr="004E3A00">
        <w:rPr>
          <w:rFonts w:ascii="Arial" w:hAnsi="Arial" w:cs="Arial"/>
          <w:color w:val="000000"/>
          <w:lang w:eastAsia="en-GB"/>
        </w:rPr>
        <w:t>long</w:t>
      </w:r>
      <w:r>
        <w:rPr>
          <w:rFonts w:ascii="Arial" w:hAnsi="Arial" w:cs="Arial"/>
          <w:color w:val="000000"/>
          <w:lang w:eastAsia="en-GB"/>
        </w:rPr>
        <w:t>-</w:t>
      </w:r>
      <w:r w:rsidRPr="004E3A00">
        <w:rPr>
          <w:rFonts w:ascii="Arial" w:hAnsi="Arial" w:cs="Arial"/>
          <w:color w:val="000000"/>
          <w:lang w:eastAsia="en-GB"/>
        </w:rPr>
        <w:t>lived, immobile organism</w:t>
      </w:r>
      <w:r>
        <w:rPr>
          <w:rFonts w:ascii="Arial" w:hAnsi="Arial" w:cs="Arial"/>
          <w:color w:val="000000"/>
          <w:lang w:eastAsia="en-GB"/>
        </w:rPr>
        <w:t>s,</w:t>
      </w:r>
      <w:r w:rsidRPr="004E3A00">
        <w:rPr>
          <w:rFonts w:ascii="Arial" w:hAnsi="Arial" w:cs="Arial"/>
          <w:color w:val="000000"/>
          <w:lang w:eastAsia="en-GB"/>
        </w:rPr>
        <w:t xml:space="preserve"> </w:t>
      </w:r>
      <w:r>
        <w:rPr>
          <w:rFonts w:ascii="Arial" w:hAnsi="Arial" w:cs="Arial"/>
          <w:color w:val="000000"/>
          <w:lang w:eastAsia="en-GB"/>
        </w:rPr>
        <w:t>which</w:t>
      </w:r>
      <w:r w:rsidRPr="004E3A00">
        <w:rPr>
          <w:rFonts w:ascii="Arial" w:hAnsi="Arial" w:cs="Arial"/>
          <w:color w:val="000000"/>
          <w:lang w:eastAsia="en-GB"/>
        </w:rPr>
        <w:t xml:space="preserve"> consequently find it difficult to adapt to </w:t>
      </w:r>
      <w:del w:id="14" w:author="Sara Fuentes" w:date="2016-02-16T09:16:00Z">
        <w:r w:rsidDel="00FB074C">
          <w:rPr>
            <w:rFonts w:ascii="Arial" w:hAnsi="Arial" w:cs="Arial"/>
            <w:color w:val="000000"/>
            <w:lang w:eastAsia="en-GB"/>
          </w:rPr>
          <w:delText xml:space="preserve">a </w:delText>
        </w:r>
      </w:del>
      <w:r>
        <w:rPr>
          <w:rFonts w:ascii="Arial" w:hAnsi="Arial" w:cs="Arial"/>
          <w:color w:val="000000"/>
          <w:lang w:eastAsia="en-GB"/>
        </w:rPr>
        <w:t>rapid change</w:t>
      </w:r>
      <w:ins w:id="15" w:author="Sara Fuentes" w:date="2016-02-16T09:16:00Z">
        <w:r w:rsidR="00FB074C">
          <w:rPr>
            <w:rFonts w:ascii="Arial" w:hAnsi="Arial" w:cs="Arial"/>
            <w:color w:val="000000"/>
            <w:lang w:eastAsia="en-GB"/>
          </w:rPr>
          <w:t>s</w:t>
        </w:r>
      </w:ins>
      <w:r>
        <w:rPr>
          <w:rFonts w:ascii="Arial" w:hAnsi="Arial" w:cs="Arial"/>
          <w:color w:val="000000"/>
          <w:lang w:eastAsia="en-GB"/>
        </w:rPr>
        <w:t xml:space="preserve"> in</w:t>
      </w:r>
      <w:r w:rsidRPr="004E3A00">
        <w:rPr>
          <w:rFonts w:ascii="Arial" w:hAnsi="Arial" w:cs="Arial"/>
          <w:color w:val="000000"/>
          <w:lang w:eastAsia="en-GB"/>
        </w:rPr>
        <w:t xml:space="preserve"> environmental conditions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(Burrows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2011; Seidl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Any shift to relatively treeless, non-forest states </w:t>
      </w:r>
      <w:del w:id="16" w:author="Sara Fuentes" w:date="2016-02-16T09:18:00Z">
        <w:r w:rsidDel="00FB074C">
          <w:rPr>
            <w:rFonts w:ascii="Arial" w:hAnsi="Arial" w:cs="Arial"/>
            <w:color w:val="000000"/>
            <w:lang w:eastAsia="en-GB"/>
          </w:rPr>
          <w:delText xml:space="preserve">(defined as areas with less than 40% canopy cover; </w:delText>
        </w:r>
        <w:r w:rsidDel="00FB074C">
          <w:rPr>
            <w:rFonts w:ascii="Arial" w:hAnsi="Arial" w:cs="Arial"/>
            <w:color w:val="000000"/>
            <w:lang w:eastAsia="en-GB"/>
          </w:rPr>
          <w:fldChar w:fldCharType="begin" w:fldLock="1"/>
        </w:r>
        <w:r w:rsidDel="00FB074C">
          <w:rPr>
            <w:rFonts w:ascii="Arial" w:hAnsi="Arial" w:cs="Arial"/>
            <w:color w:val="000000"/>
            <w:lang w:eastAsia="en-GB"/>
          </w:rPr>
          <w:delInstrText>ADDIN CSL_CITATION { "citationItems" : [ { "id" : "ITEM-1", "itemData" : { "DOI" : "10.1111/j.1755-263X.2009.00067.x", "ISSN" : "1755263X", "author" : [ { "dropping-particle" : "", "family" : "Sasaki", "given" : "Nophea", "non-dropping-particle" : "", "parse-names" : false, "suffix" : "" }, { "dropping-particle" : "", "family" : "Putz", "given" : "Francis E.", "non-dropping-particle" : "", "parse-names" : false, "suffix" : "" } ], "container-title" : "Conservation Letters", "id" : "ITEM-1", "issue" : "5", "issued" : { "date-parts" : [ [ "2009", "10" ] ] }, "page" : "226-232", "title" : "Critical need for new definitions of \u201cforest\u201d and \u201cforest degradation\u201d in global climate change agreements", "type" : "article-journal", "volume" : "2" }, "uris" : [ "http://www.mendeley.com/documents/?uuid=cf432fb6-d5ab-4890-8ae2-5ac8f5d10982" ] } ], "mendeley" : { "formattedCitation" : "(Sasaki &amp; Putz 2009)", "manualFormatting" : "Sasaki &amp; Putz 2009", "plainTextFormattedCitation" : "(Sasaki &amp; Putz 2009)", "previouslyFormattedCitation" : "(Sasaki &amp; Putz 2009)" }, "properties" : { "noteIndex" : 0 }, "schema" : "https://github.com/citation-style-language/schema/raw/master/csl-citation.json" }</w:delInstrText>
        </w:r>
        <w:r w:rsidDel="00FB074C">
          <w:rPr>
            <w:rFonts w:ascii="Arial" w:hAnsi="Arial" w:cs="Arial"/>
            <w:color w:val="000000"/>
            <w:lang w:eastAsia="en-GB"/>
          </w:rPr>
          <w:fldChar w:fldCharType="separate"/>
        </w:r>
        <w:r w:rsidRPr="00C36BE4" w:rsidDel="00FB074C">
          <w:rPr>
            <w:rFonts w:ascii="Arial" w:hAnsi="Arial" w:cs="Arial"/>
            <w:noProof/>
            <w:color w:val="000000"/>
            <w:lang w:eastAsia="en-GB"/>
          </w:rPr>
          <w:delText>Sasaki &amp; Putz 2009</w:delText>
        </w:r>
        <w:r w:rsidDel="00FB074C">
          <w:rPr>
            <w:rFonts w:ascii="Arial" w:hAnsi="Arial" w:cs="Arial"/>
            <w:color w:val="000000"/>
            <w:lang w:eastAsia="en-GB"/>
          </w:rPr>
          <w:fldChar w:fldCharType="end"/>
        </w:r>
        <w:r w:rsidDel="00FB074C">
          <w:rPr>
            <w:rFonts w:ascii="Arial" w:hAnsi="Arial" w:cs="Arial"/>
            <w:color w:val="000000"/>
            <w:lang w:eastAsia="en-GB"/>
          </w:rPr>
          <w:delText>)</w:delText>
        </w:r>
      </w:del>
      <w:r>
        <w:rPr>
          <w:rFonts w:ascii="Arial" w:hAnsi="Arial" w:cs="Arial"/>
          <w:color w:val="000000"/>
          <w:lang w:eastAsia="en-GB"/>
        </w:rPr>
        <w:t xml:space="preserve"> </w:t>
      </w:r>
      <w:r w:rsidRPr="004E3A00">
        <w:rPr>
          <w:rFonts w:ascii="Arial" w:hAnsi="Arial" w:cs="Arial"/>
          <w:color w:val="000000"/>
          <w:lang w:eastAsia="en-GB"/>
        </w:rPr>
        <w:t xml:space="preserve">would cause loss of forest biodiversity as well dramatic changes in </w:t>
      </w:r>
      <w:r>
        <w:rPr>
          <w:rFonts w:ascii="Arial" w:hAnsi="Arial" w:cs="Arial"/>
          <w:color w:val="000000"/>
          <w:lang w:eastAsia="en-GB"/>
        </w:rPr>
        <w:t>ecosystem function and the provision of ecosystem services</w:t>
      </w:r>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(Scholes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Pr>
          <w:rFonts w:ascii="Arial" w:hAnsi="Arial" w:cs="Arial"/>
          <w:color w:val="000000"/>
          <w:lang w:eastAsia="en-GB"/>
        </w:rPr>
        <w:t>Owing</w:t>
      </w:r>
      <w:r w:rsidRPr="004E3A00">
        <w:rPr>
          <w:rFonts w:ascii="Arial" w:hAnsi="Arial" w:cs="Arial"/>
          <w:color w:val="000000"/>
          <w:lang w:eastAsia="en-GB"/>
        </w:rPr>
        <w:t xml:space="preserve"> to these risks</w:t>
      </w:r>
      <w:r>
        <w:rPr>
          <w:rFonts w:ascii="Arial" w:hAnsi="Arial" w:cs="Arial"/>
          <w:color w:val="000000"/>
          <w:lang w:eastAsia="en-GB"/>
        </w:rPr>
        <w:t>,</w:t>
      </w:r>
      <w:r w:rsidRPr="004E3A00">
        <w:rPr>
          <w:rFonts w:ascii="Arial" w:hAnsi="Arial" w:cs="Arial"/>
          <w:color w:val="000000"/>
          <w:lang w:eastAsia="en-GB"/>
        </w:rPr>
        <w:t xml:space="preserve"> a recent IPCC assessment concluded that forest dieback has the potential to cause major </w:t>
      </w:r>
      <w:r>
        <w:rPr>
          <w:rFonts w:ascii="Arial" w:hAnsi="Arial" w:cs="Arial"/>
          <w:color w:val="000000"/>
          <w:lang w:eastAsia="en-GB"/>
        </w:rPr>
        <w:t xml:space="preserve">global </w:t>
      </w:r>
      <w:r w:rsidRPr="004E3A00">
        <w:rPr>
          <w:rFonts w:ascii="Arial" w:hAnsi="Arial" w:cs="Arial"/>
          <w:color w:val="000000"/>
          <w:lang w:eastAsia="en-GB"/>
        </w:rPr>
        <w:t xml:space="preserve">economic impacts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(Scholes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However, despite these concerns</w:t>
      </w:r>
      <w:r>
        <w:rPr>
          <w:rFonts w:ascii="Arial" w:hAnsi="Arial" w:cs="Arial"/>
          <w:color w:val="000000"/>
          <w:lang w:eastAsia="en-GB"/>
        </w:rPr>
        <w:t>,</w:t>
      </w:r>
      <w:r w:rsidRPr="004E3A00">
        <w:rPr>
          <w:rFonts w:ascii="Arial" w:hAnsi="Arial" w:cs="Arial"/>
          <w:color w:val="000000"/>
          <w:lang w:eastAsia="en-GB"/>
        </w:rPr>
        <w:t xml:space="preserve"> </w:t>
      </w:r>
      <w:del w:id="17" w:author="Sara Fuentes" w:date="2016-02-16T09:17:00Z">
        <w:r w:rsidRPr="004E3A00" w:rsidDel="00FB074C">
          <w:rPr>
            <w:rFonts w:ascii="Arial" w:hAnsi="Arial" w:cs="Arial"/>
            <w:color w:val="000000"/>
            <w:lang w:eastAsia="en-GB"/>
          </w:rPr>
          <w:delText xml:space="preserve">there is </w:delText>
        </w:r>
      </w:del>
      <w:r w:rsidRPr="004E3A00">
        <w:rPr>
          <w:rFonts w:ascii="Arial" w:hAnsi="Arial" w:cs="Arial"/>
          <w:color w:val="000000"/>
          <w:lang w:eastAsia="en-GB"/>
        </w:rPr>
        <w:t xml:space="preserve">relatively little </w:t>
      </w:r>
      <w:ins w:id="18" w:author="Sara Fuentes" w:date="2016-02-16T09:17:00Z">
        <w:r w:rsidR="00FB074C">
          <w:rPr>
            <w:rFonts w:ascii="Arial" w:hAnsi="Arial" w:cs="Arial"/>
            <w:color w:val="000000"/>
            <w:lang w:eastAsia="en-GB"/>
          </w:rPr>
          <w:t xml:space="preserve">is </w:t>
        </w:r>
      </w:ins>
      <w:r w:rsidRPr="004E3A00">
        <w:rPr>
          <w:rFonts w:ascii="Arial" w:hAnsi="Arial" w:cs="Arial"/>
          <w:color w:val="000000"/>
          <w:lang w:eastAsia="en-GB"/>
        </w:rPr>
        <w:t xml:space="preserve">known about the mechanisms that cause transition of forests to relatively treeless states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(Reyer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w:t>
      </w:r>
    </w:p>
    <w:p w14:paraId="17F63587" w14:textId="52B15BCB" w:rsidR="0090383B" w:rsidRDefault="0090383B" w:rsidP="004F6967">
      <w:pPr>
        <w:spacing w:after="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 xml:space="preserve">Transitions from one ecosystem state to another occur when </w:t>
      </w:r>
      <w:r>
        <w:rPr>
          <w:rFonts w:ascii="Arial" w:hAnsi="Arial" w:cs="Arial"/>
          <w:color w:val="000000"/>
          <w:lang w:eastAsia="en-GB"/>
        </w:rPr>
        <w:t>disturbances</w:t>
      </w:r>
      <w:r w:rsidRPr="004E3A00">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Pr>
          <w:rFonts w:ascii="Arial" w:hAnsi="Arial" w:cs="Arial"/>
          <w:color w:val="000000"/>
          <w:lang w:eastAsia="en-GB"/>
        </w:rPr>
        <w:fldChar w:fldCharType="separate"/>
      </w:r>
      <w:r w:rsidRPr="00D415C3">
        <w:rPr>
          <w:rFonts w:ascii="Arial" w:hAnsi="Arial" w:cs="Arial"/>
          <w:noProof/>
          <w:color w:val="000000"/>
          <w:lang w:eastAsia="en-GB"/>
        </w:rPr>
        <w:t>(</w:t>
      </w:r>
      <w:r w:rsidRPr="00D415C3">
        <w:rPr>
          <w:rFonts w:ascii="Arial" w:hAnsi="Arial" w:cs="Arial"/>
          <w:i/>
          <w:noProof/>
          <w:color w:val="000000"/>
          <w:lang w:eastAsia="en-GB"/>
        </w:rPr>
        <w:t>sensu</w:t>
      </w:r>
      <w:r w:rsidRPr="00D415C3">
        <w:rPr>
          <w:rFonts w:ascii="Arial" w:hAnsi="Arial" w:cs="Arial"/>
          <w:noProof/>
          <w:color w:val="000000"/>
          <w:lang w:eastAsia="en-GB"/>
        </w:rPr>
        <w:t xml:space="preserve"> Sousa 2001)</w:t>
      </w:r>
      <w:r>
        <w:rPr>
          <w:rFonts w:ascii="Arial" w:hAnsi="Arial" w:cs="Arial"/>
          <w:color w:val="000000"/>
          <w:lang w:eastAsia="en-GB"/>
        </w:rPr>
        <w:fldChar w:fldCharType="end"/>
      </w:r>
      <w:r>
        <w:rPr>
          <w:rFonts w:ascii="Arial" w:hAnsi="Arial" w:cs="Arial"/>
          <w:color w:val="000000"/>
          <w:lang w:eastAsia="en-GB"/>
        </w:rPr>
        <w:t xml:space="preserve"> </w:t>
      </w:r>
      <w:del w:id="19" w:author="Sara Fuentes" w:date="2016-02-16T09:18:00Z">
        <w:r w:rsidDel="006A2EB7">
          <w:rPr>
            <w:rFonts w:ascii="Arial" w:hAnsi="Arial" w:cs="Arial"/>
            <w:color w:val="000000"/>
            <w:lang w:eastAsia="en-GB"/>
          </w:rPr>
          <w:delText>resulting in</w:delText>
        </w:r>
      </w:del>
      <w:ins w:id="20" w:author="Sara Fuentes" w:date="2016-02-16T09:18:00Z">
        <w:r w:rsidR="006A2EB7">
          <w:rPr>
            <w:rFonts w:ascii="Arial" w:hAnsi="Arial" w:cs="Arial"/>
            <w:color w:val="000000"/>
            <w:lang w:eastAsia="en-GB"/>
          </w:rPr>
          <w:t>cause</w:t>
        </w:r>
      </w:ins>
      <w:r>
        <w:rPr>
          <w:rFonts w:ascii="Arial" w:hAnsi="Arial" w:cs="Arial"/>
          <w:color w:val="000000"/>
          <w:lang w:eastAsia="en-GB"/>
        </w:rPr>
        <w:t xml:space="preserve"> death of organisms </w:t>
      </w:r>
      <w:del w:id="21" w:author="Sara Fuentes" w:date="2016-02-16T09:18:00Z">
        <w:r w:rsidDel="006A2EB7">
          <w:rPr>
            <w:rFonts w:ascii="Arial" w:hAnsi="Arial" w:cs="Arial"/>
            <w:color w:val="000000"/>
            <w:lang w:eastAsia="en-GB"/>
          </w:rPr>
          <w:delText>cause</w:delText>
        </w:r>
        <w:r w:rsidRPr="004E3A00" w:rsidDel="006A2EB7">
          <w:rPr>
            <w:rFonts w:ascii="Arial" w:hAnsi="Arial" w:cs="Arial"/>
            <w:color w:val="000000"/>
            <w:lang w:eastAsia="en-GB"/>
          </w:rPr>
          <w:delText xml:space="preserve"> </w:delText>
        </w:r>
      </w:del>
      <w:ins w:id="22" w:author="Sara Fuentes" w:date="2016-02-16T09:18:00Z">
        <w:r w:rsidR="006A2EB7">
          <w:rPr>
            <w:rFonts w:ascii="Arial" w:hAnsi="Arial" w:cs="Arial"/>
            <w:color w:val="000000"/>
            <w:lang w:eastAsia="en-GB"/>
          </w:rPr>
          <w:t>resulting in</w:t>
        </w:r>
        <w:r w:rsidR="006A2EB7" w:rsidRPr="004E3A00">
          <w:rPr>
            <w:rFonts w:ascii="Arial" w:hAnsi="Arial" w:cs="Arial"/>
            <w:color w:val="000000"/>
            <w:lang w:eastAsia="en-GB"/>
          </w:rPr>
          <w:t xml:space="preserve"> </w:t>
        </w:r>
      </w:ins>
      <w:r w:rsidRPr="004E3A00">
        <w:rPr>
          <w:rFonts w:ascii="Arial" w:hAnsi="Arial" w:cs="Arial"/>
          <w:color w:val="000000"/>
          <w:lang w:eastAsia="en-GB"/>
        </w:rPr>
        <w:t xml:space="preserve">changes to a system from which it fails to recover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(Nimmo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w:t>
      </w:r>
      <w:r>
        <w:rPr>
          <w:rFonts w:ascii="Arial" w:hAnsi="Arial" w:cs="Arial"/>
          <w:color w:val="000000"/>
          <w:lang w:eastAsia="en-GB"/>
        </w:rPr>
        <w:t xml:space="preserve"> These disturbances may represent instantaneous or continuous alteration of species abundances, which are respectively referred to as pulse and press disturbances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Pr>
          <w:rFonts w:ascii="Arial" w:hAnsi="Arial" w:cs="Arial"/>
          <w:color w:val="000000"/>
          <w:lang w:eastAsia="en-GB"/>
        </w:rPr>
        <w:fldChar w:fldCharType="separate"/>
      </w:r>
      <w:r w:rsidRPr="008D6CB8">
        <w:rPr>
          <w:rFonts w:ascii="Arial" w:hAnsi="Arial" w:cs="Arial"/>
          <w:noProof/>
          <w:color w:val="000000"/>
          <w:lang w:eastAsia="en-GB"/>
        </w:rPr>
        <w:t>(Bender, Case &amp; Gilpin 1984)</w:t>
      </w:r>
      <w:r>
        <w:rPr>
          <w:rFonts w:ascii="Arial" w:hAnsi="Arial" w:cs="Arial"/>
          <w:color w:val="000000"/>
          <w:lang w:eastAsia="en-GB"/>
        </w:rPr>
        <w:fldChar w:fldCharType="end"/>
      </w:r>
      <w:r>
        <w:rPr>
          <w:rFonts w:ascii="Arial" w:hAnsi="Arial" w:cs="Arial"/>
          <w:color w:val="000000"/>
          <w:lang w:eastAsia="en-GB"/>
        </w:rPr>
        <w:t xml:space="preserve">. </w:t>
      </w:r>
      <w:del w:id="23" w:author="Sara Fuentes" w:date="2016-02-16T09:19:00Z">
        <w:r w:rsidDel="006A2EB7">
          <w:rPr>
            <w:rFonts w:ascii="Arial" w:hAnsi="Arial" w:cs="Arial"/>
            <w:color w:val="000000"/>
            <w:lang w:eastAsia="en-GB"/>
          </w:rPr>
          <w:delText xml:space="preserve">Critically, what is considered to be ‘instantaneous’ or ‘continuous’ depends on the generation time of the organisms in an assembly </w:delText>
        </w:r>
        <w:r w:rsidDel="006A2EB7">
          <w:rPr>
            <w:rFonts w:ascii="Arial" w:hAnsi="Arial" w:cs="Arial"/>
            <w:color w:val="000000"/>
            <w:lang w:eastAsia="en-GB"/>
          </w:rPr>
          <w:fldChar w:fldCharType="begin" w:fldLock="1"/>
        </w:r>
        <w:r w:rsidDel="006A2EB7">
          <w:rPr>
            <w:rFonts w:ascii="Arial" w:hAnsi="Arial" w:cs="Arial"/>
            <w:color w:val="000000"/>
            <w:lang w:eastAsia="en-GB"/>
          </w:rPr>
          <w:delInstrText>ADDIN CSL_CITATION { "citationItems" : [ { "id" : "ITEM-1", "itemData" : { "DOI" : "10.3389/fmicb.2012.00417", "ISSN" : "1664-302X", "author" : [ { "dropping-particle" : "", "family" : "Shade", "given" : "Ashley", "non-dropping-particle" : "", "parse-names" : false, "suffix" : "" }, { "dropping-particle" : "", "family" : "Peter", "given" : "Hannes", "non-dropping-particle" : "", "parse-names" : false, "suffix" : "" }, { "dropping-particle" : "", "family" : "Allison", "given" : "Steven D.", "non-dropping-particle" : "", "parse-names" : false, "suffix" : "" }, { "dropping-particle" : "", "family" : "Baho", "given" : "Didier L.", "non-dropping-particle" : "", "parse-names" : false, "suffix" : "" }, { "dropping-particle" : "", "family" : "Berga", "given" : "Merc\u00e8", "non-dropping-particle" : "", "parse-names" : false, "suffix" : "" }, { "dropping-particle" : "", "family" : "B\u00fcrgmann", "given" : "Helmut", "non-dropping-particle" : "", "parse-names" : false, "suffix" : "" }, { "dropping-particle" : "", "family" : "Huber", "given" : "David H.", "non-dropping-particle" : "", "parse-names" : false, "suffix" : "" }, { "dropping-particle" : "", "family" : "Langenheder", "given" : "Silke", "non-dropping-particle" : "", "parse-names" : false, "suffix" : "" }, { "dropping-particle" : "", "family" : "Lennon", "given" : "Jay T.", "non-dropping-particle" : "", "parse-names" : false, "suffix" : "" }, { "dropping-particle" : "", "family" : "Martiny", "given" : "Jennifer B. H.", "non-dropping-particle" : "", "parse-names" : false, "suffix" : "" }, { "dropping-particle" : "", "family" : "Matulich", "given" : "Kristin L.", "non-dropping-particle" : "", "parse-names" : false, "suffix" : "" }, { "dropping-particle" : "", "family" : "Schmidt", "given" : "Thomas M.", "non-dropping-particle" : "", "parse-names" : false, "suffix" : "" }, { "dropping-particle" : "", "family" : "Handelsman", "given" : "Jo", "non-dropping-particle" : "", "parse-names" : false, "suffix" : "" } ], "container-title" : "Frontiers in Microbiology", "id" : "ITEM-1", "issue" : "December", "issued" : { "date-parts" : [ [ "2012" ] ] }, "page" : "1-19", "title" : "Fundamentals of Microbial Community Resistance and Resilience", "type" : "article-journal", "volume" : "3" }, "uris" : [ "http://www.mendeley.com/documents/?uuid=cb896f97-fd05-40eb-b696-3e4b9e780019" ] } ], "mendeley" : { "formattedCitation" : "(Shade &lt;i&gt;et al.&lt;/i&gt; 2012)", "plainTextFormattedCitation" : "(Shade et al. 2012)", "previouslyFormattedCitation" : "(Shade &lt;i&gt;et al.&lt;/i&gt; 2012)" }, "properties" : { "noteIndex" : 0 }, "schema" : "https://github.com/citation-style-language/schema/raw/master/csl-citation.json" }</w:delInstrText>
        </w:r>
        <w:r w:rsidDel="006A2EB7">
          <w:rPr>
            <w:rFonts w:ascii="Arial" w:hAnsi="Arial" w:cs="Arial"/>
            <w:color w:val="000000"/>
            <w:lang w:eastAsia="en-GB"/>
          </w:rPr>
          <w:fldChar w:fldCharType="separate"/>
        </w:r>
        <w:r w:rsidRPr="004F6967" w:rsidDel="006A2EB7">
          <w:rPr>
            <w:rFonts w:ascii="Arial" w:hAnsi="Arial" w:cs="Arial"/>
            <w:noProof/>
            <w:color w:val="000000"/>
            <w:lang w:eastAsia="en-GB"/>
          </w:rPr>
          <w:delText xml:space="preserve">(Shade </w:delText>
        </w:r>
        <w:r w:rsidRPr="004F6967" w:rsidDel="006A2EB7">
          <w:rPr>
            <w:rFonts w:ascii="Arial" w:hAnsi="Arial" w:cs="Arial"/>
            <w:i/>
            <w:noProof/>
            <w:color w:val="000000"/>
            <w:lang w:eastAsia="en-GB"/>
          </w:rPr>
          <w:delText>et al.</w:delText>
        </w:r>
        <w:r w:rsidRPr="004F6967" w:rsidDel="006A2EB7">
          <w:rPr>
            <w:rFonts w:ascii="Arial" w:hAnsi="Arial" w:cs="Arial"/>
            <w:noProof/>
            <w:color w:val="000000"/>
            <w:lang w:eastAsia="en-GB"/>
          </w:rPr>
          <w:delText xml:space="preserve"> 2012)</w:delText>
        </w:r>
        <w:r w:rsidDel="006A2EB7">
          <w:rPr>
            <w:rFonts w:ascii="Arial" w:hAnsi="Arial" w:cs="Arial"/>
            <w:color w:val="000000"/>
            <w:lang w:eastAsia="en-GB"/>
          </w:rPr>
          <w:fldChar w:fldCharType="end"/>
        </w:r>
        <w:r w:rsidDel="006A2EB7">
          <w:rPr>
            <w:rFonts w:ascii="Arial" w:hAnsi="Arial" w:cs="Arial"/>
            <w:color w:val="000000"/>
            <w:lang w:eastAsia="en-GB"/>
          </w:rPr>
          <w:delText xml:space="preserve">. </w:delText>
        </w:r>
      </w:del>
      <w:r w:rsidRPr="004E3A00">
        <w:rPr>
          <w:rFonts w:ascii="Arial" w:hAnsi="Arial" w:cs="Arial"/>
          <w:color w:val="000000"/>
          <w:lang w:eastAsia="en-GB"/>
        </w:rPr>
        <w:t xml:space="preserve">Theory </w:t>
      </w:r>
      <w:del w:id="24" w:author="Sara Fuentes" w:date="2016-02-16T09:20:00Z">
        <w:r w:rsidRPr="004E3A00" w:rsidDel="006A2EB7">
          <w:rPr>
            <w:rFonts w:ascii="Arial" w:hAnsi="Arial" w:cs="Arial"/>
            <w:color w:val="000000"/>
            <w:lang w:eastAsia="en-GB"/>
          </w:rPr>
          <w:delText xml:space="preserve">relating to ecosystem resilience </w:delText>
        </w:r>
      </w:del>
      <w:r w:rsidRPr="004E3A00">
        <w:rPr>
          <w:rFonts w:ascii="Arial" w:hAnsi="Arial" w:cs="Arial"/>
          <w:color w:val="000000"/>
          <w:lang w:eastAsia="en-GB"/>
        </w:rPr>
        <w:t xml:space="preserve">suggests that </w:t>
      </w:r>
      <w:r>
        <w:rPr>
          <w:rFonts w:ascii="Arial" w:hAnsi="Arial" w:cs="Arial"/>
          <w:color w:val="000000"/>
          <w:lang w:eastAsia="en-GB"/>
        </w:rPr>
        <w:t>interactions between different drivers may cause</w:t>
      </w:r>
      <w:r w:rsidRPr="004E3A00">
        <w:rPr>
          <w:rFonts w:ascii="Arial" w:hAnsi="Arial" w:cs="Arial"/>
          <w:color w:val="000000"/>
          <w:lang w:eastAsia="en-GB"/>
        </w:rPr>
        <w:t xml:space="preserve"> positive feedbacks</w:t>
      </w:r>
      <w:r>
        <w:rPr>
          <w:rFonts w:ascii="Arial" w:hAnsi="Arial" w:cs="Arial"/>
          <w:color w:val="000000"/>
          <w:lang w:eastAsia="en-GB"/>
        </w:rPr>
        <w:t>, which can drive</w:t>
      </w:r>
      <w:r w:rsidRPr="004E3A00">
        <w:rPr>
          <w:rFonts w:ascii="Arial" w:hAnsi="Arial" w:cs="Arial"/>
          <w:color w:val="000000"/>
          <w:lang w:eastAsia="en-GB"/>
        </w:rPr>
        <w:t xml:space="preserve"> the system into a different state </w:t>
      </w:r>
      <w:r>
        <w:rPr>
          <w:rFonts w:ascii="Arial" w:hAnsi="Arial" w:cs="Arial"/>
          <w:color w:val="000000"/>
          <w:lang w:eastAsia="en-GB"/>
        </w:rPr>
        <w:t xml:space="preserve">as a result of rapid non-linear regime shifts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(Scheffer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2001)</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Pr>
          <w:rFonts w:ascii="Arial" w:hAnsi="Arial" w:cs="Arial"/>
          <w:color w:val="000000"/>
          <w:lang w:eastAsia="en-GB"/>
        </w:rPr>
        <w:t xml:space="preserve">However, linear, gradual changes in ecosystems resulting in a shift to a novel state can also occur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Pr>
          <w:rFonts w:ascii="Arial" w:hAnsi="Arial" w:cs="Arial"/>
          <w:color w:val="000000"/>
          <w:lang w:eastAsia="en-GB"/>
        </w:rPr>
        <w:fldChar w:fldCharType="separate"/>
      </w:r>
      <w:r w:rsidRPr="00812C49">
        <w:rPr>
          <w:rFonts w:ascii="Arial" w:hAnsi="Arial" w:cs="Arial"/>
          <w:noProof/>
          <w:color w:val="000000"/>
          <w:lang w:eastAsia="en-GB"/>
        </w:rPr>
        <w:t>(Davidson 2000; Petraitis &amp; Hoffman 2010; Petraitis 2013)</w:t>
      </w:r>
      <w:r>
        <w:rPr>
          <w:rFonts w:ascii="Arial" w:hAnsi="Arial" w:cs="Arial"/>
          <w:color w:val="000000"/>
          <w:lang w:eastAsia="en-GB"/>
        </w:rPr>
        <w:fldChar w:fldCharType="end"/>
      </w:r>
      <w:r>
        <w:rPr>
          <w:rFonts w:ascii="Arial" w:hAnsi="Arial" w:cs="Arial"/>
          <w:color w:val="000000"/>
          <w:lang w:eastAsia="en-GB"/>
        </w:rPr>
        <w:t xml:space="preserve">, although these have received less attention in the ecological literature. Importantly, the presence of positive feedbacks may make recovery of a system to a desired state difficult, while </w:t>
      </w:r>
      <w:ins w:id="25" w:author="Sara Fuentes" w:date="2016-02-16T09:21:00Z">
        <w:r w:rsidR="006A2EB7">
          <w:rPr>
            <w:rFonts w:ascii="Arial" w:hAnsi="Arial" w:cs="Arial"/>
            <w:color w:val="000000"/>
            <w:lang w:eastAsia="en-GB"/>
          </w:rPr>
          <w:t xml:space="preserve">in systems which lack such feedbacks any undesirable states may be </w:t>
        </w:r>
      </w:ins>
      <w:del w:id="26" w:author="Sara Fuentes" w:date="2016-02-16T09:21:00Z">
        <w:r w:rsidDel="006A2EB7">
          <w:rPr>
            <w:rFonts w:ascii="Arial" w:hAnsi="Arial" w:cs="Arial"/>
            <w:color w:val="000000"/>
            <w:lang w:eastAsia="en-GB"/>
          </w:rPr>
          <w:delText xml:space="preserve">linear change may be </w:delText>
        </w:r>
      </w:del>
      <w:r>
        <w:rPr>
          <w:rFonts w:ascii="Arial" w:hAnsi="Arial" w:cs="Arial"/>
          <w:color w:val="000000"/>
          <w:lang w:eastAsia="en-GB"/>
        </w:rPr>
        <w:t xml:space="preserve">more easily reversed via management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Pr>
          <w:rFonts w:ascii="Arial" w:hAnsi="Arial" w:cs="Arial"/>
          <w:color w:val="000000"/>
          <w:lang w:eastAsia="en-GB"/>
        </w:rPr>
        <w:fldChar w:fldCharType="separate"/>
      </w:r>
      <w:r w:rsidRPr="00812C49">
        <w:rPr>
          <w:rFonts w:ascii="Arial" w:hAnsi="Arial" w:cs="Arial"/>
          <w:noProof/>
          <w:color w:val="000000"/>
          <w:lang w:eastAsia="en-GB"/>
        </w:rPr>
        <w:t xml:space="preserve">(Folke </w:t>
      </w:r>
      <w:r w:rsidRPr="00812C49">
        <w:rPr>
          <w:rFonts w:ascii="Arial" w:hAnsi="Arial" w:cs="Arial"/>
          <w:i/>
          <w:noProof/>
          <w:color w:val="000000"/>
          <w:lang w:eastAsia="en-GB"/>
        </w:rPr>
        <w:t>et al.</w:t>
      </w:r>
      <w:r w:rsidRPr="00812C49">
        <w:rPr>
          <w:rFonts w:ascii="Arial" w:hAnsi="Arial" w:cs="Arial"/>
          <w:noProof/>
          <w:color w:val="000000"/>
          <w:lang w:eastAsia="en-GB"/>
        </w:rPr>
        <w:t xml:space="preserve"> 2010)</w:t>
      </w:r>
      <w:r>
        <w:rPr>
          <w:rFonts w:ascii="Arial" w:hAnsi="Arial" w:cs="Arial"/>
          <w:color w:val="000000"/>
          <w:lang w:eastAsia="en-GB"/>
        </w:rPr>
        <w:fldChar w:fldCharType="end"/>
      </w:r>
      <w:r>
        <w:rPr>
          <w:rFonts w:ascii="Arial" w:hAnsi="Arial" w:cs="Arial"/>
          <w:color w:val="000000"/>
          <w:lang w:eastAsia="en-GB"/>
        </w:rPr>
        <w:t>.</w:t>
      </w:r>
    </w:p>
    <w:p w14:paraId="5B703536" w14:textId="77777777" w:rsidR="0090383B" w:rsidRDefault="0090383B" w:rsidP="00527DD8">
      <w:pPr>
        <w:spacing w:after="0" w:line="360" w:lineRule="auto"/>
        <w:ind w:firstLine="720"/>
        <w:contextualSpacing/>
        <w:textAlignment w:val="baseline"/>
        <w:rPr>
          <w:rFonts w:ascii="Arial" w:hAnsi="Arial" w:cs="Arial"/>
          <w:color w:val="000000"/>
          <w:lang w:eastAsia="en-GB"/>
        </w:rPr>
      </w:pPr>
      <w:commentRangeStart w:id="27"/>
      <w:r>
        <w:rPr>
          <w:rFonts w:ascii="Arial" w:hAnsi="Arial" w:cs="Arial"/>
          <w:color w:val="000000"/>
          <w:lang w:eastAsia="en-GB"/>
        </w:rPr>
        <w:t>From the perspective of forest conservation</w:t>
      </w:r>
      <w:r w:rsidRPr="004E3A00">
        <w:rPr>
          <w:rFonts w:ascii="Arial" w:hAnsi="Arial" w:cs="Arial"/>
          <w:color w:val="000000"/>
          <w:lang w:eastAsia="en-GB"/>
        </w:rPr>
        <w:t xml:space="preserve">, feedbacks of particular concern </w:t>
      </w:r>
      <w:del w:id="28" w:author="anewton" w:date="2016-02-11T13:03:00Z">
        <w:r w:rsidRPr="004E3A00" w:rsidDel="00521675">
          <w:rPr>
            <w:rFonts w:ascii="Arial" w:hAnsi="Arial" w:cs="Arial"/>
            <w:color w:val="000000"/>
            <w:lang w:eastAsia="en-GB"/>
          </w:rPr>
          <w:delText xml:space="preserve">are </w:delText>
        </w:r>
      </w:del>
      <w:ins w:id="29" w:author="anewton" w:date="2016-02-11T13:03:00Z">
        <w:r>
          <w:rPr>
            <w:rFonts w:ascii="Arial" w:hAnsi="Arial" w:cs="Arial"/>
            <w:color w:val="000000"/>
            <w:lang w:eastAsia="en-GB"/>
          </w:rPr>
          <w:t>include</w:t>
        </w:r>
        <w:r w:rsidRPr="004E3A00">
          <w:rPr>
            <w:rFonts w:ascii="Arial" w:hAnsi="Arial" w:cs="Arial"/>
            <w:color w:val="000000"/>
            <w:lang w:eastAsia="en-GB"/>
          </w:rPr>
          <w:t xml:space="preserve"> </w:t>
        </w:r>
      </w:ins>
      <w:r w:rsidRPr="004E3A00">
        <w:rPr>
          <w:rFonts w:ascii="Arial" w:hAnsi="Arial" w:cs="Arial"/>
          <w:color w:val="000000"/>
          <w:lang w:eastAsia="en-GB"/>
        </w:rPr>
        <w:t xml:space="preserve">those between local disturbances (e.g. fire, pests, drought or deforestation) and </w:t>
      </w:r>
      <w:r>
        <w:rPr>
          <w:rFonts w:ascii="Arial" w:hAnsi="Arial" w:cs="Arial"/>
          <w:color w:val="000000"/>
          <w:lang w:eastAsia="en-GB"/>
        </w:rPr>
        <w:t xml:space="preserve">regional </w:t>
      </w:r>
      <w:r w:rsidRPr="004E3A00">
        <w:rPr>
          <w:rFonts w:ascii="Arial" w:hAnsi="Arial" w:cs="Arial"/>
          <w:color w:val="000000"/>
          <w:lang w:eastAsia="en-GB"/>
        </w:rPr>
        <w:t xml:space="preserve">climatic changes that </w:t>
      </w:r>
      <w:ins w:id="30" w:author="anewton" w:date="2016-02-11T13:04:00Z">
        <w:r>
          <w:rPr>
            <w:rFonts w:ascii="Arial" w:hAnsi="Arial" w:cs="Arial"/>
            <w:color w:val="000000"/>
            <w:lang w:eastAsia="en-GB"/>
          </w:rPr>
          <w:t xml:space="preserve">might </w:t>
        </w:r>
      </w:ins>
      <w:r w:rsidRPr="004E3A00">
        <w:rPr>
          <w:rFonts w:ascii="Arial" w:hAnsi="Arial" w:cs="Arial"/>
          <w:color w:val="000000"/>
          <w:lang w:eastAsia="en-GB"/>
        </w:rPr>
        <w:t xml:space="preserve">impair regeneration of tree species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(Reyer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w:t>
      </w:r>
      <w:commentRangeEnd w:id="27"/>
      <w:r w:rsidR="006A2EB7">
        <w:rPr>
          <w:rStyle w:val="CommentReference"/>
        </w:rPr>
        <w:commentReference w:id="27"/>
      </w:r>
      <w:r w:rsidRPr="004E3A00">
        <w:rPr>
          <w:rFonts w:ascii="Arial" w:hAnsi="Arial" w:cs="Arial"/>
          <w:color w:val="000000"/>
          <w:lang w:eastAsia="en-GB"/>
        </w:rPr>
        <w:t xml:space="preserve">For example, logging and deforestation in tropical forests combined with drought and </w:t>
      </w:r>
      <w:r w:rsidRPr="004E3A00">
        <w:rPr>
          <w:rFonts w:ascii="Arial" w:hAnsi="Arial" w:cs="Arial"/>
          <w:color w:val="000000"/>
          <w:lang w:eastAsia="en-GB"/>
        </w:rPr>
        <w:lastRenderedPageBreak/>
        <w:t xml:space="preserve">increased </w:t>
      </w:r>
      <w:r>
        <w:rPr>
          <w:rFonts w:ascii="Arial" w:hAnsi="Arial" w:cs="Arial"/>
          <w:color w:val="000000"/>
          <w:lang w:eastAsia="en-GB"/>
        </w:rPr>
        <w:t>fire frequency</w:t>
      </w:r>
      <w:r w:rsidRPr="004E3A00">
        <w:rPr>
          <w:rFonts w:ascii="Arial" w:hAnsi="Arial" w:cs="Arial"/>
          <w:color w:val="000000"/>
          <w:lang w:eastAsia="en-GB"/>
        </w:rPr>
        <w:t xml:space="preserve"> may lead to a shift to </w:t>
      </w:r>
      <w:r>
        <w:rPr>
          <w:rFonts w:ascii="Arial" w:hAnsi="Arial" w:cs="Arial"/>
          <w:color w:val="000000"/>
          <w:lang w:eastAsia="en-GB"/>
        </w:rPr>
        <w:t xml:space="preserve">a </w:t>
      </w:r>
      <w:r w:rsidRPr="004E3A00">
        <w:rPr>
          <w:rFonts w:ascii="Arial" w:hAnsi="Arial" w:cs="Arial"/>
          <w:color w:val="000000"/>
          <w:lang w:eastAsia="en-GB"/>
        </w:rPr>
        <w:t xml:space="preserve">savannah-like vegetation structure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(Nepstad </w:t>
      </w:r>
      <w:r w:rsidRPr="004E3A00">
        <w:rPr>
          <w:rFonts w:ascii="Arial" w:hAnsi="Arial" w:cs="Arial"/>
          <w:i/>
          <w:noProof/>
          <w:color w:val="000000"/>
          <w:lang w:eastAsia="en-GB"/>
        </w:rPr>
        <w:t>et al.</w:t>
      </w:r>
      <w:r w:rsidRPr="004E3A00">
        <w:rPr>
          <w:rFonts w:ascii="Arial" w:hAnsi="Arial" w:cs="Arial"/>
          <w:noProof/>
          <w:color w:val="000000"/>
          <w:lang w:eastAsia="en-GB"/>
        </w:rPr>
        <w:t xml:space="preserve"> 1999; Barlow &amp; Peres 2008)</w:t>
      </w:r>
      <w:r w:rsidRPr="004E3A00">
        <w:rPr>
          <w:rFonts w:ascii="Arial" w:hAnsi="Arial" w:cs="Arial"/>
          <w:color w:val="000000"/>
          <w:lang w:eastAsia="en-GB"/>
        </w:rPr>
        <w:fldChar w:fldCharType="end"/>
      </w:r>
      <w:r w:rsidRPr="004E3A00">
        <w:rPr>
          <w:rFonts w:ascii="Arial" w:hAnsi="Arial" w:cs="Arial"/>
          <w:color w:val="000000"/>
          <w:lang w:eastAsia="en-GB"/>
        </w:rPr>
        <w:t xml:space="preserve">. Similarly, large disturbances in Mediterranean forests can lead to reduced seedling recruitment and invasion by grasses and shrubs, which result in increased fire frequency and further suppression of tree cover </w:t>
      </w:r>
      <w:r w:rsidRPr="004E3A00">
        <w:rPr>
          <w:rFonts w:ascii="Arial" w:hAnsi="Arial" w:cs="Arial"/>
        </w:rPr>
        <w:fldChar w:fldCharType="begin" w:fldLock="1"/>
      </w:r>
      <w:r w:rsidRPr="004E3A00">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(Acácio </w:t>
      </w:r>
      <w:r w:rsidRPr="004E3A00">
        <w:rPr>
          <w:rFonts w:ascii="Arial" w:hAnsi="Arial" w:cs="Arial"/>
          <w:i/>
          <w:noProof/>
        </w:rPr>
        <w:t>et al.</w:t>
      </w:r>
      <w:r w:rsidRPr="004E3A00">
        <w:rPr>
          <w:rFonts w:ascii="Arial" w:hAnsi="Arial" w:cs="Arial"/>
          <w:noProof/>
        </w:rPr>
        <w:t xml:space="preserve"> 2007)</w:t>
      </w:r>
      <w:r w:rsidRPr="004E3A00">
        <w:rPr>
          <w:rFonts w:ascii="Arial" w:hAnsi="Arial" w:cs="Arial"/>
        </w:rPr>
        <w:fldChar w:fldCharType="end"/>
      </w:r>
      <w:r w:rsidRPr="004E3A00">
        <w:rPr>
          <w:rFonts w:ascii="Arial" w:hAnsi="Arial" w:cs="Arial"/>
        </w:rPr>
        <w:t>.</w:t>
      </w:r>
      <w:r>
        <w:rPr>
          <w:rFonts w:ascii="Arial" w:hAnsi="Arial" w:cs="Arial"/>
        </w:rPr>
        <w:t xml:space="preserve"> </w:t>
      </w:r>
      <w:r w:rsidRPr="004E3A00">
        <w:rPr>
          <w:rFonts w:ascii="Arial" w:hAnsi="Arial" w:cs="Arial"/>
          <w:color w:val="000000"/>
          <w:lang w:eastAsia="en-GB"/>
        </w:rPr>
        <w:t xml:space="preserve">However, dieback is also occurring in temperate </w:t>
      </w:r>
      <w:r>
        <w:rPr>
          <w:rFonts w:ascii="Arial" w:hAnsi="Arial" w:cs="Arial"/>
          <w:color w:val="000000"/>
          <w:lang w:eastAsia="en-GB"/>
        </w:rPr>
        <w:t>forests</w:t>
      </w:r>
      <w:r w:rsidRPr="004E3A00">
        <w:rPr>
          <w:rFonts w:ascii="Arial" w:hAnsi="Arial" w:cs="Arial"/>
          <w:color w:val="000000"/>
          <w:lang w:eastAsia="en-GB"/>
        </w:rPr>
        <w:t xml:space="preserve"> </w:t>
      </w:r>
      <w:r>
        <w:rPr>
          <w:rFonts w:ascii="Arial" w:hAnsi="Arial" w:cs="Arial"/>
          <w:color w:val="000000"/>
          <w:lang w:eastAsia="en-GB"/>
        </w:rPr>
        <w:t xml:space="preserve">in which fire is not a primary cause of mortality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color w:val="000000"/>
          <w:lang w:eastAsia="en-GB"/>
        </w:rPr>
        <w:fldChar w:fldCharType="separate"/>
      </w:r>
      <w:r w:rsidRPr="002324D1">
        <w:rPr>
          <w:rFonts w:ascii="Arial" w:hAnsi="Arial" w:cs="Arial"/>
          <w:noProof/>
          <w:color w:val="000000"/>
          <w:lang w:eastAsia="en-GB"/>
        </w:rPr>
        <w:t xml:space="preserve">(Martin </w:t>
      </w:r>
      <w:r w:rsidRPr="002324D1">
        <w:rPr>
          <w:rFonts w:ascii="Arial" w:hAnsi="Arial" w:cs="Arial"/>
          <w:i/>
          <w:noProof/>
          <w:color w:val="000000"/>
          <w:lang w:eastAsia="en-GB"/>
        </w:rPr>
        <w:t>et al.</w:t>
      </w:r>
      <w:r w:rsidRPr="002324D1">
        <w:rPr>
          <w:rFonts w:ascii="Arial" w:hAnsi="Arial" w:cs="Arial"/>
          <w:noProof/>
          <w:color w:val="000000"/>
          <w:lang w:eastAsia="en-GB"/>
        </w:rPr>
        <w:t xml:space="preserve"> 2015)</w:t>
      </w:r>
      <w:r>
        <w:rPr>
          <w:rFonts w:ascii="Arial" w:hAnsi="Arial" w:cs="Arial"/>
          <w:color w:val="000000"/>
          <w:lang w:eastAsia="en-GB"/>
        </w:rPr>
        <w:fldChar w:fldCharType="end"/>
      </w:r>
      <w:r w:rsidRPr="004E3A00">
        <w:rPr>
          <w:rFonts w:ascii="Arial" w:hAnsi="Arial" w:cs="Arial"/>
          <w:color w:val="000000"/>
          <w:lang w:eastAsia="en-GB"/>
        </w:rPr>
        <w:t xml:space="preserve">. </w:t>
      </w:r>
      <w:ins w:id="31" w:author="anewton" w:date="2016-02-11T13:04:00Z">
        <w:r>
          <w:rPr>
            <w:rFonts w:ascii="Arial" w:hAnsi="Arial" w:cs="Arial"/>
            <w:color w:val="000000"/>
            <w:lang w:eastAsia="en-GB"/>
          </w:rPr>
          <w:t>Increased t</w:t>
        </w:r>
      </w:ins>
      <w:del w:id="32" w:author="anewton" w:date="2016-02-11T13:04:00Z">
        <w:r w:rsidDel="00521675">
          <w:rPr>
            <w:rFonts w:ascii="Arial" w:hAnsi="Arial" w:cs="Arial"/>
            <w:color w:val="000000"/>
            <w:lang w:eastAsia="en-GB"/>
          </w:rPr>
          <w:delText>T</w:delText>
        </w:r>
      </w:del>
      <w:r w:rsidRPr="004E3A00">
        <w:rPr>
          <w:rFonts w:ascii="Arial" w:hAnsi="Arial" w:cs="Arial"/>
          <w:color w:val="000000"/>
          <w:lang w:eastAsia="en-GB"/>
        </w:rPr>
        <w:t xml:space="preserve">ree mortality as a result of climate change, </w:t>
      </w:r>
      <w:ins w:id="33" w:author="anewton" w:date="2016-02-11T13:04:00Z">
        <w:r>
          <w:rPr>
            <w:rFonts w:ascii="Arial" w:hAnsi="Arial" w:cs="Arial"/>
            <w:color w:val="000000"/>
            <w:lang w:eastAsia="en-GB"/>
          </w:rPr>
          <w:t xml:space="preserve">and attack by </w:t>
        </w:r>
      </w:ins>
      <w:r w:rsidRPr="004E3A00">
        <w:rPr>
          <w:rFonts w:ascii="Arial" w:hAnsi="Arial" w:cs="Arial"/>
          <w:color w:val="000000"/>
          <w:lang w:eastAsia="en-GB"/>
        </w:rPr>
        <w:t>pathogens and insect</w:t>
      </w:r>
      <w:ins w:id="34" w:author="anewton" w:date="2016-02-11T13:04:00Z">
        <w:r>
          <w:rPr>
            <w:rFonts w:ascii="Arial" w:hAnsi="Arial" w:cs="Arial"/>
            <w:color w:val="000000"/>
            <w:lang w:eastAsia="en-GB"/>
          </w:rPr>
          <w:t>s</w:t>
        </w:r>
      </w:ins>
      <w:r w:rsidRPr="004E3A00">
        <w:rPr>
          <w:rFonts w:ascii="Arial" w:hAnsi="Arial" w:cs="Arial"/>
          <w:color w:val="000000"/>
          <w:lang w:eastAsia="en-GB"/>
        </w:rPr>
        <w:t xml:space="preserve"> </w:t>
      </w:r>
      <w:del w:id="35" w:author="anewton" w:date="2016-02-11T13:04:00Z">
        <w:r w:rsidRPr="004E3A00" w:rsidDel="00521675">
          <w:rPr>
            <w:rFonts w:ascii="Arial" w:hAnsi="Arial" w:cs="Arial"/>
            <w:color w:val="000000"/>
            <w:lang w:eastAsia="en-GB"/>
          </w:rPr>
          <w:delText xml:space="preserve">pests </w:delText>
        </w:r>
      </w:del>
      <w:r w:rsidRPr="004E3A00">
        <w:rPr>
          <w:rFonts w:ascii="Arial" w:hAnsi="Arial" w:cs="Arial"/>
          <w:color w:val="000000"/>
          <w:lang w:eastAsia="en-GB"/>
        </w:rPr>
        <w:t xml:space="preserve">is increasing in many temperate forests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(van Mantgem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2009; Seidl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ins w:id="36" w:author="anewton" w:date="2016-02-11T13:05:00Z">
        <w:r>
          <w:rPr>
            <w:rFonts w:ascii="Arial" w:hAnsi="Arial" w:cs="Arial"/>
            <w:color w:val="000000"/>
            <w:lang w:eastAsia="en-GB"/>
          </w:rPr>
          <w:t xml:space="preserve">. </w:t>
        </w:r>
      </w:ins>
      <w:del w:id="37" w:author="anewton" w:date="2016-02-11T13:05:00Z">
        <w:r w:rsidRPr="004E3A00" w:rsidDel="00521675">
          <w:rPr>
            <w:rFonts w:ascii="Arial" w:hAnsi="Arial" w:cs="Arial"/>
            <w:color w:val="000000"/>
            <w:lang w:eastAsia="en-GB"/>
          </w:rPr>
          <w:delText xml:space="preserve"> </w:delText>
        </w:r>
        <w:r w:rsidDel="00521675">
          <w:rPr>
            <w:rFonts w:ascii="Arial" w:hAnsi="Arial" w:cs="Arial"/>
            <w:color w:val="000000"/>
            <w:lang w:eastAsia="en-GB"/>
          </w:rPr>
          <w:delText>and so i</w:delText>
        </w:r>
      </w:del>
      <w:ins w:id="38" w:author="anewton" w:date="2016-02-11T13:05:00Z">
        <w:r>
          <w:rPr>
            <w:rFonts w:ascii="Arial" w:hAnsi="Arial" w:cs="Arial"/>
            <w:color w:val="000000"/>
            <w:lang w:eastAsia="en-GB"/>
          </w:rPr>
          <w:t>An understanding</w:t>
        </w:r>
      </w:ins>
      <w:del w:id="39" w:author="anewton" w:date="2016-02-11T13:05:00Z">
        <w:r w:rsidDel="00521675">
          <w:rPr>
            <w:rFonts w:ascii="Arial" w:hAnsi="Arial" w:cs="Arial"/>
            <w:color w:val="000000"/>
            <w:lang w:eastAsia="en-GB"/>
          </w:rPr>
          <w:delText>dentification</w:delText>
        </w:r>
      </w:del>
      <w:r w:rsidRPr="004E3A00">
        <w:rPr>
          <w:rFonts w:ascii="Arial" w:hAnsi="Arial" w:cs="Arial"/>
          <w:color w:val="000000"/>
          <w:lang w:eastAsia="en-GB"/>
        </w:rPr>
        <w:t xml:space="preserve"> of </w:t>
      </w:r>
      <w:r>
        <w:rPr>
          <w:rFonts w:ascii="Arial" w:hAnsi="Arial" w:cs="Arial"/>
          <w:color w:val="000000"/>
          <w:lang w:eastAsia="en-GB"/>
        </w:rPr>
        <w:t xml:space="preserve">potential </w:t>
      </w:r>
      <w:r w:rsidRPr="004E3A00">
        <w:rPr>
          <w:rFonts w:ascii="Arial" w:hAnsi="Arial" w:cs="Arial"/>
          <w:color w:val="000000"/>
          <w:lang w:eastAsia="en-GB"/>
        </w:rPr>
        <w:t xml:space="preserve">feedbacks that may drive these systems into non-forest states </w:t>
      </w:r>
      <w:r>
        <w:rPr>
          <w:rFonts w:ascii="Arial" w:hAnsi="Arial" w:cs="Arial"/>
          <w:color w:val="000000"/>
          <w:lang w:eastAsia="en-GB"/>
        </w:rPr>
        <w:t>is critical to inform future management decisions.</w:t>
      </w:r>
    </w:p>
    <w:p w14:paraId="350BD284" w14:textId="244D95B2" w:rsidR="00605552" w:rsidRPr="00605552" w:rsidRDefault="00605552" w:rsidP="004064A9">
      <w:pPr>
        <w:spacing w:after="0" w:line="360" w:lineRule="auto"/>
        <w:ind w:firstLine="720"/>
        <w:contextualSpacing/>
        <w:textAlignment w:val="baseline"/>
        <w:rPr>
          <w:ins w:id="40" w:author="Sara Fuentes" w:date="2016-02-16T09:33:00Z"/>
          <w:rFonts w:ascii="Arial" w:hAnsi="Arial" w:cs="Arial"/>
          <w:rPrChange w:id="41" w:author="Sara Fuentes" w:date="2016-02-16T09:34:00Z">
            <w:rPr>
              <w:ins w:id="42" w:author="Sara Fuentes" w:date="2016-02-16T09:33:00Z"/>
              <w:rFonts w:ascii="Arial" w:hAnsi="Arial" w:cs="Arial"/>
              <w:color w:val="000000"/>
              <w:lang w:eastAsia="en-GB"/>
            </w:rPr>
          </w:rPrChange>
        </w:rPr>
      </w:pPr>
      <w:commentRangeStart w:id="43"/>
      <w:r>
        <w:rPr>
          <w:rFonts w:ascii="Arial" w:hAnsi="Arial" w:cs="Arial"/>
          <w:color w:val="000000"/>
          <w:lang w:eastAsia="en-GB"/>
        </w:rPr>
        <w:t>In this paper</w:t>
      </w:r>
      <w:commentRangeEnd w:id="43"/>
      <w:r>
        <w:rPr>
          <w:rStyle w:val="CommentReference"/>
        </w:rPr>
        <w:commentReference w:id="43"/>
      </w:r>
      <w:r>
        <w:rPr>
          <w:rFonts w:ascii="Arial" w:hAnsi="Arial" w:cs="Arial"/>
          <w:color w:val="000000"/>
          <w:lang w:eastAsia="en-GB"/>
        </w:rPr>
        <w:t xml:space="preserve"> we </w:t>
      </w:r>
      <w:ins w:id="44" w:author="Sara Fuentes" w:date="2016-02-16T09:34:00Z">
        <w:r>
          <w:rPr>
            <w:rFonts w:ascii="Arial" w:hAnsi="Arial" w:cs="Arial"/>
            <w:color w:val="000000"/>
            <w:lang w:eastAsia="en-GB"/>
          </w:rPr>
          <w:t xml:space="preserve">focus on Denny wood, </w:t>
        </w:r>
        <w:r w:rsidRPr="004E3A00">
          <w:rPr>
            <w:rFonts w:ascii="Arial" w:hAnsi="Arial" w:cs="Arial"/>
          </w:rPr>
          <w:t xml:space="preserve">a temperate forest ecosystem </w:t>
        </w:r>
        <w:r>
          <w:rPr>
            <w:rFonts w:ascii="Arial" w:hAnsi="Arial" w:cs="Arial"/>
          </w:rPr>
          <w:t xml:space="preserve">in southern England, which </w:t>
        </w:r>
        <w:r w:rsidRPr="004E3A00">
          <w:rPr>
            <w:rFonts w:ascii="Arial" w:hAnsi="Arial" w:cs="Arial"/>
          </w:rPr>
          <w:t>has undergone partial stand dieback in recent decades</w:t>
        </w:r>
        <w:r>
          <w:rPr>
            <w:rFonts w:ascii="Arial" w:hAnsi="Arial" w:cs="Arial"/>
          </w:rPr>
          <w:t xml:space="preserve"> </w:t>
        </w:r>
      </w:ins>
      <w:ins w:id="45" w:author="Sara Fuentes" w:date="2016-02-16T09:35:00Z">
        <w:r>
          <w:rPr>
            <w:rFonts w:ascii="Arial" w:hAnsi="Arial" w:cs="Arial"/>
          </w:rPr>
          <w:fldChar w:fldCharType="begin" w:fldLock="1"/>
        </w:r>
      </w:ins>
      <w:r>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 "properties" : { "noteIndex" : 0 }, "schema" : "https://github.com/citation-style-language/schema/raw/master/csl-citation.json" }</w:instrText>
      </w:r>
      <w:r>
        <w:rPr>
          <w:rFonts w:ascii="Arial" w:hAnsi="Arial" w:cs="Arial"/>
        </w:rPr>
        <w:fldChar w:fldCharType="separate"/>
      </w:r>
      <w:r w:rsidRPr="00605552">
        <w:rPr>
          <w:rFonts w:ascii="Arial" w:hAnsi="Arial" w:cs="Arial"/>
          <w:noProof/>
        </w:rPr>
        <w:t xml:space="preserve">(Martin </w:t>
      </w:r>
      <w:r w:rsidRPr="00605552">
        <w:rPr>
          <w:rFonts w:ascii="Arial" w:hAnsi="Arial" w:cs="Arial"/>
          <w:i/>
          <w:noProof/>
        </w:rPr>
        <w:t>et al.</w:t>
      </w:r>
      <w:r w:rsidRPr="00605552">
        <w:rPr>
          <w:rFonts w:ascii="Arial" w:hAnsi="Arial" w:cs="Arial"/>
          <w:noProof/>
        </w:rPr>
        <w:t xml:space="preserve"> 2015)</w:t>
      </w:r>
      <w:ins w:id="46" w:author="Sara Fuentes" w:date="2016-02-16T09:35:00Z">
        <w:r>
          <w:rPr>
            <w:rFonts w:ascii="Arial" w:hAnsi="Arial" w:cs="Arial"/>
          </w:rPr>
          <w:fldChar w:fldCharType="end"/>
        </w:r>
      </w:ins>
      <w:ins w:id="47" w:author="Sara Fuentes" w:date="2016-02-16T09:34:00Z">
        <w:r w:rsidRPr="004E3A00">
          <w:rPr>
            <w:rFonts w:ascii="Arial" w:hAnsi="Arial" w:cs="Arial"/>
          </w:rPr>
          <w:t xml:space="preserve">. </w:t>
        </w:r>
      </w:ins>
      <w:ins w:id="48" w:author="Sara Fuentes" w:date="2016-02-16T09:35:00Z">
        <w:r>
          <w:rPr>
            <w:rFonts w:ascii="Arial" w:hAnsi="Arial" w:cs="Arial"/>
          </w:rPr>
          <w:t xml:space="preserve">This forest has experienced </w:t>
        </w:r>
      </w:ins>
      <w:ins w:id="49" w:author="Sara Fuentes" w:date="2016-02-16T09:36:00Z">
        <w:r>
          <w:rPr>
            <w:rFonts w:ascii="Arial" w:hAnsi="Arial" w:cs="Arial"/>
          </w:rPr>
          <w:t>a loss of small trees over the last 50 years</w:t>
        </w:r>
      </w:ins>
      <w:ins w:id="50" w:author="Sara Fuentes" w:date="2016-02-16T09:37:00Z">
        <w:r>
          <w:rPr>
            <w:rFonts w:ascii="Arial" w:hAnsi="Arial" w:cs="Arial"/>
          </w:rPr>
          <w:t>, probably as a result of high grazing pressure from deer and ponies</w:t>
        </w:r>
      </w:ins>
      <w:ins w:id="51" w:author="Sara Fuentes" w:date="2016-02-16T09:36:00Z">
        <w:r>
          <w:rPr>
            <w:rFonts w:ascii="Arial" w:hAnsi="Arial" w:cs="Arial"/>
          </w:rPr>
          <w:t xml:space="preserve"> </w:t>
        </w:r>
      </w:ins>
      <w:ins w:id="52" w:author="Sara Fuentes" w:date="2016-02-16T09:37:00Z">
        <w:r>
          <w:rPr>
            <w:rFonts w:ascii="Arial" w:hAnsi="Arial" w:cs="Arial"/>
          </w:rPr>
          <w:fldChar w:fldCharType="begin" w:fldLock="1"/>
        </w:r>
        <w:r>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 "properties" : { "noteIndex" : 0 }, "schema" : "https://github.com/citation-style-language/schema/raw/master/csl-citation.json" }</w:instrText>
        </w:r>
        <w:r>
          <w:rPr>
            <w:rFonts w:ascii="Arial" w:hAnsi="Arial" w:cs="Arial"/>
          </w:rPr>
          <w:fldChar w:fldCharType="separate"/>
        </w:r>
        <w:r w:rsidRPr="00605552">
          <w:rPr>
            <w:rFonts w:ascii="Arial" w:hAnsi="Arial" w:cs="Arial"/>
            <w:noProof/>
          </w:rPr>
          <w:t xml:space="preserve">(Martin </w:t>
        </w:r>
        <w:r w:rsidRPr="00605552">
          <w:rPr>
            <w:rFonts w:ascii="Arial" w:hAnsi="Arial" w:cs="Arial"/>
            <w:i/>
            <w:noProof/>
          </w:rPr>
          <w:t>et al.</w:t>
        </w:r>
        <w:r w:rsidRPr="00605552">
          <w:rPr>
            <w:rFonts w:ascii="Arial" w:hAnsi="Arial" w:cs="Arial"/>
            <w:noProof/>
          </w:rPr>
          <w:t xml:space="preserve"> 2015)</w:t>
        </w:r>
        <w:r>
          <w:rPr>
            <w:rFonts w:ascii="Arial" w:hAnsi="Arial" w:cs="Arial"/>
          </w:rPr>
          <w:fldChar w:fldCharType="end"/>
        </w:r>
        <w:r w:rsidRPr="004E3A00">
          <w:rPr>
            <w:rFonts w:ascii="Arial" w:hAnsi="Arial" w:cs="Arial"/>
          </w:rPr>
          <w:t>.</w:t>
        </w:r>
      </w:ins>
      <w:ins w:id="53" w:author="Sara Fuentes" w:date="2016-02-16T09:38:00Z">
        <w:r>
          <w:rPr>
            <w:rFonts w:ascii="Arial" w:hAnsi="Arial" w:cs="Arial"/>
          </w:rPr>
          <w:t xml:space="preserve"> Over the same period the forest has lost a large proportion of its large trees, particularly beech, and these losses have been linked to drought stress and subsequently fungal pathogen attack</w:t>
        </w:r>
      </w:ins>
      <w:ins w:id="54" w:author="Sara Fuentes" w:date="2016-02-16T09:39:00Z">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 "properties" : { "noteIndex" : 0 }, "schema" : "https://github.com/citation-style-language/schema/raw/master/csl-citation.json" }</w:instrText>
        </w:r>
        <w:r>
          <w:rPr>
            <w:rFonts w:ascii="Arial" w:hAnsi="Arial" w:cs="Arial"/>
          </w:rPr>
          <w:fldChar w:fldCharType="separate"/>
        </w:r>
        <w:r w:rsidRPr="00605552">
          <w:rPr>
            <w:rFonts w:ascii="Arial" w:hAnsi="Arial" w:cs="Arial"/>
            <w:noProof/>
          </w:rPr>
          <w:t xml:space="preserve">(Martin </w:t>
        </w:r>
        <w:r w:rsidRPr="00605552">
          <w:rPr>
            <w:rFonts w:ascii="Arial" w:hAnsi="Arial" w:cs="Arial"/>
            <w:i/>
            <w:noProof/>
          </w:rPr>
          <w:t>et al.</w:t>
        </w:r>
        <w:r w:rsidRPr="00605552">
          <w:rPr>
            <w:rFonts w:ascii="Arial" w:hAnsi="Arial" w:cs="Arial"/>
            <w:noProof/>
          </w:rPr>
          <w:t xml:space="preserve"> 2015)</w:t>
        </w:r>
        <w:r>
          <w:rPr>
            <w:rFonts w:ascii="Arial" w:hAnsi="Arial" w:cs="Arial"/>
          </w:rPr>
          <w:fldChar w:fldCharType="end"/>
        </w:r>
      </w:ins>
      <w:ins w:id="55" w:author="Sara Fuentes" w:date="2016-02-16T09:38:00Z">
        <w:r>
          <w:rPr>
            <w:rFonts w:ascii="Arial" w:hAnsi="Arial" w:cs="Arial"/>
          </w:rPr>
          <w:t xml:space="preserve">. </w:t>
        </w:r>
      </w:ins>
      <w:ins w:id="56" w:author="Sara Fuentes" w:date="2016-02-16T09:44:00Z">
        <w:r w:rsidR="004064A9">
          <w:rPr>
            <w:rFonts w:ascii="Arial" w:hAnsi="Arial" w:cs="Arial"/>
          </w:rPr>
          <w:t xml:space="preserve">Drought combined with wetter winters is </w:t>
        </w:r>
      </w:ins>
      <w:ins w:id="57" w:author="Sara Fuentes" w:date="2016-02-16T09:45:00Z">
        <w:r w:rsidR="004064A9">
          <w:rPr>
            <w:rFonts w:ascii="Arial" w:hAnsi="Arial" w:cs="Arial"/>
          </w:rPr>
          <w:t>believed</w:t>
        </w:r>
      </w:ins>
      <w:ins w:id="58" w:author="Sara Fuentes" w:date="2016-02-16T09:44:00Z">
        <w:r w:rsidR="004064A9">
          <w:rPr>
            <w:rFonts w:ascii="Arial" w:hAnsi="Arial" w:cs="Arial"/>
          </w:rPr>
          <w:t xml:space="preserve"> to have promoted spread of fungal pathogens</w:t>
        </w:r>
      </w:ins>
      <w:ins w:id="59" w:author="Sara Fuentes" w:date="2016-02-16T09:45:00Z">
        <w:r w:rsidR="004064A9">
          <w:rPr>
            <w:rFonts w:ascii="Arial" w:hAnsi="Arial" w:cs="Arial"/>
          </w:rPr>
          <w:t xml:space="preserve">. </w:t>
        </w:r>
      </w:ins>
      <w:ins w:id="60" w:author="Sara Fuentes" w:date="2016-02-16T09:41:00Z">
        <w:r w:rsidR="004064A9">
          <w:rPr>
            <w:rFonts w:ascii="Arial" w:hAnsi="Arial" w:cs="Arial"/>
          </w:rPr>
          <w:t xml:space="preserve">Many gaps where large trees have died have shown little regeneration, and have transitioned to grassy open areas where </w:t>
        </w:r>
      </w:ins>
      <w:ins w:id="61" w:author="Sara Fuentes" w:date="2016-02-16T09:42:00Z">
        <w:r w:rsidR="004064A9">
          <w:rPr>
            <w:rFonts w:ascii="Arial" w:hAnsi="Arial" w:cs="Arial"/>
          </w:rPr>
          <w:t>deer and ponies regularly graze. We hypothesise that these multiple interacting factors may have resulted in positive feedbacks and consequently non-linear loss of tree cover.</w:t>
        </w:r>
      </w:ins>
      <w:ins w:id="62" w:author="Sara Fuentes" w:date="2016-02-16T09:44:00Z">
        <w:r w:rsidR="004064A9">
          <w:rPr>
            <w:rFonts w:ascii="Arial" w:hAnsi="Arial" w:cs="Arial"/>
          </w:rPr>
          <w:t xml:space="preserve"> </w:t>
        </w:r>
      </w:ins>
      <w:ins w:id="63" w:author="Sara Fuentes" w:date="2016-02-16T09:40:00Z">
        <w:r>
          <w:rPr>
            <w:rFonts w:ascii="Arial" w:hAnsi="Arial" w:cs="Arial"/>
          </w:rPr>
          <w:t xml:space="preserve"> </w:t>
        </w:r>
      </w:ins>
      <w:ins w:id="64" w:author="Sara Fuentes" w:date="2016-02-16T09:45:00Z">
        <w:r w:rsidR="004064A9">
          <w:rPr>
            <w:rFonts w:ascii="Arial" w:hAnsi="Arial" w:cs="Arial"/>
          </w:rPr>
          <w:t>In particular we hypothesise that</w:t>
        </w:r>
      </w:ins>
      <w:ins w:id="65" w:author="Sara Fuentes" w:date="2016-02-16T09:47:00Z">
        <w:r w:rsidR="004064A9">
          <w:rPr>
            <w:rFonts w:ascii="Arial" w:hAnsi="Arial" w:cs="Arial"/>
          </w:rPr>
          <w:t>:</w:t>
        </w:r>
      </w:ins>
      <w:ins w:id="66" w:author="Sara Fuentes" w:date="2016-02-16T09:45:00Z">
        <w:r w:rsidR="004064A9">
          <w:rPr>
            <w:rFonts w:ascii="Arial" w:hAnsi="Arial" w:cs="Arial"/>
          </w:rPr>
          <w:t xml:space="preserve"> (</w:t>
        </w:r>
        <w:proofErr w:type="spellStart"/>
        <w:r w:rsidR="004064A9">
          <w:rPr>
            <w:rFonts w:ascii="Arial" w:hAnsi="Arial" w:cs="Arial"/>
          </w:rPr>
          <w:t>i</w:t>
        </w:r>
        <w:proofErr w:type="spellEnd"/>
        <w:r w:rsidR="004064A9">
          <w:rPr>
            <w:rFonts w:ascii="Arial" w:hAnsi="Arial" w:cs="Arial"/>
          </w:rPr>
          <w:t xml:space="preserve">) </w:t>
        </w:r>
      </w:ins>
      <w:ins w:id="67" w:author="Sara Fuentes" w:date="2016-02-16T09:46:00Z">
        <w:r w:rsidR="004064A9">
          <w:rPr>
            <w:rFonts w:ascii="Arial" w:hAnsi="Arial" w:cs="Arial"/>
          </w:rPr>
          <w:t xml:space="preserve">one mechanism of tree death is the spread of </w:t>
        </w:r>
      </w:ins>
      <w:ins w:id="68" w:author="Sara Fuentes" w:date="2016-02-16T09:47:00Z">
        <w:r w:rsidR="004064A9">
          <w:rPr>
            <w:rFonts w:ascii="Arial" w:hAnsi="Arial" w:cs="Arial"/>
          </w:rPr>
          <w:t xml:space="preserve">root pathogens; (ii) drought induced mortality was higher in soils with a higher clay content; (iii) </w:t>
        </w:r>
      </w:ins>
      <w:ins w:id="69" w:author="Sara Fuentes" w:date="2016-02-16T09:48:00Z">
        <w:r w:rsidR="004064A9">
          <w:rPr>
            <w:rFonts w:ascii="Arial" w:hAnsi="Arial" w:cs="Arial"/>
          </w:rPr>
          <w:t>high mortality of young trees occurred in gaps created by the death of larger trees</w:t>
        </w:r>
      </w:ins>
      <w:ins w:id="70" w:author="Sara Fuentes" w:date="2016-02-16T09:53:00Z">
        <w:r w:rsidR="0052144A">
          <w:rPr>
            <w:rFonts w:ascii="Arial" w:hAnsi="Arial" w:cs="Arial"/>
          </w:rPr>
          <w:t xml:space="preserve"> as a result of increased grazing intensity</w:t>
        </w:r>
      </w:ins>
      <w:bookmarkStart w:id="71" w:name="_GoBack"/>
      <w:bookmarkEnd w:id="71"/>
      <w:ins w:id="72" w:author="Sara Fuentes" w:date="2016-02-16T09:48:00Z">
        <w:r w:rsidR="004064A9">
          <w:rPr>
            <w:rFonts w:ascii="Arial" w:hAnsi="Arial" w:cs="Arial"/>
          </w:rPr>
          <w:t>, leading to a positive feedback which caused dieback.</w:t>
        </w:r>
      </w:ins>
      <w:ins w:id="73" w:author="Sara Fuentes" w:date="2016-02-16T09:50:00Z">
        <w:r w:rsidR="004064A9">
          <w:rPr>
            <w:rFonts w:ascii="Arial" w:hAnsi="Arial" w:cs="Arial"/>
          </w:rPr>
          <w:t xml:space="preserve"> W</w:t>
        </w:r>
      </w:ins>
      <w:ins w:id="74" w:author="Sara Fuentes" w:date="2016-02-16T09:51:00Z">
        <w:r w:rsidR="004064A9">
          <w:rPr>
            <w:rFonts w:ascii="Arial" w:hAnsi="Arial" w:cs="Arial"/>
          </w:rPr>
          <w:t xml:space="preserve">e </w:t>
        </w:r>
        <w:r w:rsidR="0052144A">
          <w:rPr>
            <w:rFonts w:ascii="Arial" w:hAnsi="Arial" w:cs="Arial"/>
          </w:rPr>
          <w:t>tested these hypotheses using</w:t>
        </w:r>
        <w:r w:rsidR="004064A9">
          <w:rPr>
            <w:rFonts w:ascii="Arial" w:hAnsi="Arial" w:cs="Arial"/>
          </w:rPr>
          <w:t xml:space="preserve"> statistical </w:t>
        </w:r>
        <w:r w:rsidR="0052144A">
          <w:rPr>
            <w:rFonts w:ascii="Arial" w:hAnsi="Arial" w:cs="Arial"/>
          </w:rPr>
          <w:t xml:space="preserve">models to investigate correlated of tree mortality and recruitment, and used results from these and information from the scientific literature to </w:t>
        </w:r>
      </w:ins>
      <w:ins w:id="75" w:author="Sara Fuentes" w:date="2016-02-16T09:52:00Z">
        <w:r w:rsidR="0052144A">
          <w:rPr>
            <w:rFonts w:ascii="Arial" w:hAnsi="Arial" w:cs="Arial"/>
          </w:rPr>
          <w:t>test the effects of feedback on forest structure.</w:t>
        </w:r>
      </w:ins>
    </w:p>
    <w:p w14:paraId="5AE4ABF0" w14:textId="77777777" w:rsidR="00605552" w:rsidRDefault="00605552" w:rsidP="00605552">
      <w:pPr>
        <w:spacing w:after="0" w:line="360" w:lineRule="auto"/>
        <w:contextualSpacing/>
        <w:textAlignment w:val="baseline"/>
        <w:rPr>
          <w:ins w:id="76" w:author="Sara Fuentes" w:date="2016-02-16T09:33:00Z"/>
          <w:rFonts w:ascii="Arial" w:hAnsi="Arial" w:cs="Arial"/>
          <w:color w:val="000000"/>
          <w:lang w:eastAsia="en-GB"/>
        </w:rPr>
        <w:pPrChange w:id="77" w:author="Sara Fuentes" w:date="2016-02-16T09:32:00Z">
          <w:pPr>
            <w:spacing w:after="0" w:line="360" w:lineRule="auto"/>
            <w:ind w:firstLine="720"/>
            <w:contextualSpacing/>
            <w:textAlignment w:val="baseline"/>
          </w:pPr>
        </w:pPrChange>
      </w:pPr>
    </w:p>
    <w:p w14:paraId="4133E438" w14:textId="74CE4563" w:rsidR="00605552" w:rsidRDefault="00605552" w:rsidP="00605552">
      <w:pPr>
        <w:spacing w:after="0" w:line="360" w:lineRule="auto"/>
        <w:contextualSpacing/>
        <w:textAlignment w:val="baseline"/>
        <w:rPr>
          <w:ins w:id="78" w:author="Sara Fuentes" w:date="2016-02-16T09:32:00Z"/>
          <w:rFonts w:ascii="Arial" w:hAnsi="Arial" w:cs="Arial"/>
        </w:rPr>
        <w:pPrChange w:id="79" w:author="Sara Fuentes" w:date="2016-02-16T09:32:00Z">
          <w:pPr>
            <w:spacing w:after="0" w:line="360" w:lineRule="auto"/>
            <w:ind w:firstLine="720"/>
            <w:contextualSpacing/>
            <w:textAlignment w:val="baseline"/>
          </w:pPr>
        </w:pPrChange>
      </w:pPr>
      <w:del w:id="80" w:author="Sara Fuentes" w:date="2016-02-16T09:50:00Z">
        <w:r w:rsidDel="004064A9">
          <w:rPr>
            <w:rFonts w:ascii="Arial" w:hAnsi="Arial" w:cs="Arial"/>
            <w:color w:val="000000"/>
            <w:lang w:eastAsia="en-GB"/>
          </w:rPr>
          <w:delText xml:space="preserve">use a </w:delText>
        </w:r>
        <w:r w:rsidR="0090383B" w:rsidDel="004064A9">
          <w:rPr>
            <w:rFonts w:ascii="Arial" w:hAnsi="Arial" w:cs="Arial"/>
          </w:rPr>
          <w:delText xml:space="preserve">unique </w:delText>
        </w:r>
        <w:r w:rsidR="0090383B" w:rsidRPr="004E3A00" w:rsidDel="004064A9">
          <w:rPr>
            <w:rFonts w:ascii="Arial" w:hAnsi="Arial" w:cs="Arial"/>
          </w:rPr>
          <w:delText xml:space="preserve">long-term data set, collected </w:delText>
        </w:r>
        <w:r w:rsidR="0090383B" w:rsidDel="004064A9">
          <w:rPr>
            <w:rFonts w:ascii="Arial" w:hAnsi="Arial" w:cs="Arial"/>
          </w:rPr>
          <w:delText xml:space="preserve">over 50 years </w:delText>
        </w:r>
        <w:r w:rsidR="0090383B" w:rsidDel="004064A9">
          <w:rPr>
            <w:rFonts w:ascii="Arial" w:hAnsi="Arial" w:cs="Arial"/>
          </w:rPr>
          <w:fldChar w:fldCharType="begin" w:fldLock="1"/>
        </w:r>
        <w:r w:rsidR="0090383B" w:rsidDel="004064A9">
          <w:rPr>
            <w:rFonts w:ascii="Arial" w:hAnsi="Arial" w:cs="Arial"/>
          </w:rPr>
          <w:del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"(Mountford &lt;i&gt;et al.&lt;/i&gt; 1999; Mountford &amp; Peterken 2003; Martin &lt;i&gt;et al.&lt;/i&gt; 2015)", "plainTextFormattedCitation" : "(Mountford et al. 1999; Mountford &amp; Peterken 2003; Martin et al. 2015)", "previouslyFormattedCitation" : "(Mountford &lt;i&gt;et al.&lt;/i&gt; 1999; Mountford &amp; Peterken 2003; Martin &lt;i&gt;et al.&lt;/i&gt; 2015)" }, "properties" : { "noteIndex" : 0 }, "schema" : "https://github.com/citation-style-language/schema/raw/master/csl-citation.json" }</w:delInstrText>
        </w:r>
        <w:r w:rsidR="0090383B" w:rsidDel="004064A9">
          <w:rPr>
            <w:rFonts w:ascii="Arial" w:hAnsi="Arial" w:cs="Arial"/>
          </w:rPr>
          <w:fldChar w:fldCharType="separate"/>
        </w:r>
        <w:r w:rsidR="0090383B" w:rsidRPr="002324D1" w:rsidDel="004064A9">
          <w:rPr>
            <w:rFonts w:ascii="Arial" w:hAnsi="Arial" w:cs="Arial"/>
            <w:noProof/>
          </w:rPr>
          <w:delText xml:space="preserve">(Mountford </w:delText>
        </w:r>
        <w:r w:rsidR="0090383B" w:rsidRPr="002324D1" w:rsidDel="004064A9">
          <w:rPr>
            <w:rFonts w:ascii="Arial" w:hAnsi="Arial" w:cs="Arial"/>
            <w:i/>
            <w:noProof/>
          </w:rPr>
          <w:delText>et al.</w:delText>
        </w:r>
        <w:r w:rsidR="0090383B" w:rsidRPr="002324D1" w:rsidDel="004064A9">
          <w:rPr>
            <w:rFonts w:ascii="Arial" w:hAnsi="Arial" w:cs="Arial"/>
            <w:noProof/>
          </w:rPr>
          <w:delText xml:space="preserve"> 1999; Mountford &amp; Peterken 2003; Martin </w:delText>
        </w:r>
        <w:r w:rsidR="0090383B" w:rsidRPr="002324D1" w:rsidDel="004064A9">
          <w:rPr>
            <w:rFonts w:ascii="Arial" w:hAnsi="Arial" w:cs="Arial"/>
            <w:i/>
            <w:noProof/>
          </w:rPr>
          <w:delText>et al.</w:delText>
        </w:r>
        <w:r w:rsidR="0090383B" w:rsidRPr="002324D1" w:rsidDel="004064A9">
          <w:rPr>
            <w:rFonts w:ascii="Arial" w:hAnsi="Arial" w:cs="Arial"/>
            <w:noProof/>
          </w:rPr>
          <w:delText xml:space="preserve"> 2015)</w:delText>
        </w:r>
        <w:r w:rsidR="0090383B" w:rsidDel="004064A9">
          <w:rPr>
            <w:rFonts w:ascii="Arial" w:hAnsi="Arial" w:cs="Arial"/>
          </w:rPr>
          <w:fldChar w:fldCharType="end"/>
        </w:r>
        <w:r w:rsidR="0090383B" w:rsidDel="004064A9">
          <w:rPr>
            <w:rFonts w:ascii="Arial" w:hAnsi="Arial" w:cs="Arial"/>
          </w:rPr>
          <w:delText xml:space="preserve"> </w:delText>
        </w:r>
        <w:r w:rsidR="0090383B" w:rsidRPr="004E3A00" w:rsidDel="004064A9">
          <w:rPr>
            <w:rFonts w:ascii="Arial" w:hAnsi="Arial" w:cs="Arial"/>
          </w:rPr>
          <w:delText xml:space="preserve">in a temperate forest ecosystem </w:delText>
        </w:r>
        <w:r w:rsidR="0090383B" w:rsidDel="004064A9">
          <w:rPr>
            <w:rFonts w:ascii="Arial" w:hAnsi="Arial" w:cs="Arial"/>
          </w:rPr>
          <w:delText xml:space="preserve">in southern England, which </w:delText>
        </w:r>
        <w:r w:rsidR="0090383B" w:rsidRPr="004E3A00" w:rsidDel="004064A9">
          <w:rPr>
            <w:rFonts w:ascii="Arial" w:hAnsi="Arial" w:cs="Arial"/>
          </w:rPr>
          <w:delText xml:space="preserve">has undergone partial stand dieback in recent decades. </w:delText>
        </w:r>
      </w:del>
    </w:p>
    <w:p w14:paraId="7EC70B5C" w14:textId="77777777" w:rsidR="00605552" w:rsidRDefault="00605552" w:rsidP="00605552">
      <w:pPr>
        <w:spacing w:after="0" w:line="360" w:lineRule="auto"/>
        <w:contextualSpacing/>
        <w:textAlignment w:val="baseline"/>
        <w:rPr>
          <w:ins w:id="81" w:author="Sara Fuentes" w:date="2016-02-16T09:32:00Z"/>
          <w:rFonts w:ascii="Arial" w:hAnsi="Arial" w:cs="Arial"/>
        </w:rPr>
        <w:pPrChange w:id="82" w:author="Sara Fuentes" w:date="2016-02-16T09:32:00Z">
          <w:pPr>
            <w:spacing w:after="0" w:line="360" w:lineRule="auto"/>
            <w:ind w:firstLine="720"/>
            <w:contextualSpacing/>
            <w:textAlignment w:val="baseline"/>
          </w:pPr>
        </w:pPrChange>
      </w:pPr>
    </w:p>
    <w:p w14:paraId="7AB64928" w14:textId="23A46301" w:rsidR="0090383B" w:rsidRPr="004E3A00" w:rsidDel="0052144A" w:rsidRDefault="0090383B" w:rsidP="00605552">
      <w:pPr>
        <w:spacing w:after="0" w:line="360" w:lineRule="auto"/>
        <w:contextualSpacing/>
        <w:textAlignment w:val="baseline"/>
        <w:rPr>
          <w:del w:id="83" w:author="Sara Fuentes" w:date="2016-02-16T09:52:00Z"/>
          <w:rFonts w:ascii="Arial" w:hAnsi="Arial" w:cs="Arial"/>
        </w:rPr>
        <w:pPrChange w:id="84" w:author="Sara Fuentes" w:date="2016-02-16T09:32:00Z">
          <w:pPr>
            <w:spacing w:after="0" w:line="360" w:lineRule="auto"/>
            <w:ind w:firstLine="720"/>
            <w:contextualSpacing/>
            <w:textAlignment w:val="baseline"/>
          </w:pPr>
        </w:pPrChange>
      </w:pPr>
      <w:del w:id="85" w:author="Sara Fuentes" w:date="2016-02-16T09:52:00Z">
        <w:r w:rsidRPr="004E3A00" w:rsidDel="0052144A">
          <w:rPr>
            <w:rFonts w:ascii="Arial" w:hAnsi="Arial" w:cs="Arial"/>
          </w:rPr>
          <w:delText xml:space="preserve">Using statistical models we investigate correlates of tree mortality and recruitment, both of which include potential feedback mechanisms. We then use results from these models and information from the </w:delText>
        </w:r>
        <w:r w:rsidDel="0052144A">
          <w:rPr>
            <w:rFonts w:ascii="Arial" w:hAnsi="Arial" w:cs="Arial"/>
          </w:rPr>
          <w:delText xml:space="preserve">scientific </w:delText>
        </w:r>
        <w:r w:rsidRPr="004E3A00" w:rsidDel="0052144A">
          <w:rPr>
            <w:rFonts w:ascii="Arial" w:hAnsi="Arial" w:cs="Arial"/>
          </w:rPr>
          <w:delText>literature to produce an individual based model to test the effects of identified feedbacks on forest structure. Specifically, our aims are:</w:delText>
        </w:r>
      </w:del>
    </w:p>
    <w:p w14:paraId="3E217CFE" w14:textId="6ED78C5E" w:rsidR="0090383B" w:rsidRPr="004E3A00" w:rsidDel="0052144A" w:rsidRDefault="0090383B" w:rsidP="00F11B0B">
      <w:pPr>
        <w:pStyle w:val="ListParagraph"/>
        <w:numPr>
          <w:ilvl w:val="0"/>
          <w:numId w:val="12"/>
        </w:numPr>
        <w:spacing w:after="0" w:line="360" w:lineRule="auto"/>
        <w:rPr>
          <w:del w:id="86" w:author="Sara Fuentes" w:date="2016-02-16T09:52:00Z"/>
          <w:rFonts w:ascii="Arial" w:hAnsi="Arial" w:cs="Arial"/>
        </w:rPr>
      </w:pPr>
      <w:del w:id="87" w:author="Sara Fuentes" w:date="2016-02-16T09:52:00Z">
        <w:r w:rsidRPr="004E3A00" w:rsidDel="0052144A">
          <w:rPr>
            <w:rFonts w:ascii="Arial" w:hAnsi="Arial" w:cs="Arial"/>
          </w:rPr>
          <w:lastRenderedPageBreak/>
          <w:delText>To test the factors that influenced seedling and sapling density</w:delText>
        </w:r>
      </w:del>
      <w:ins w:id="88" w:author="anewton" w:date="2016-02-11T13:06:00Z">
        <w:del w:id="89" w:author="Sara Fuentes" w:date="2016-02-16T09:52:00Z">
          <w:r w:rsidDel="0052144A">
            <w:rPr>
              <w:rFonts w:ascii="Arial" w:hAnsi="Arial" w:cs="Arial"/>
            </w:rPr>
            <w:delText>.</w:delText>
          </w:r>
        </w:del>
      </w:ins>
    </w:p>
    <w:p w14:paraId="25C4E0AF" w14:textId="1C234349" w:rsidR="0090383B" w:rsidRPr="004E3A00" w:rsidDel="0052144A" w:rsidRDefault="0090383B" w:rsidP="00F11B0B">
      <w:pPr>
        <w:pStyle w:val="ListParagraph"/>
        <w:numPr>
          <w:ilvl w:val="0"/>
          <w:numId w:val="12"/>
          <w:numberingChange w:id="90" w:author="anewton" w:date="2016-02-11T12:38:00Z" w:original="%1:1:0:."/>
        </w:numPr>
        <w:spacing w:after="0" w:line="360" w:lineRule="auto"/>
        <w:rPr>
          <w:del w:id="91" w:author="Sara Fuentes" w:date="2016-02-16T09:52:00Z"/>
          <w:rFonts w:ascii="Arial" w:hAnsi="Arial" w:cs="Arial"/>
        </w:rPr>
      </w:pPr>
      <w:del w:id="92" w:author="Sara Fuentes" w:date="2016-02-16T09:52:00Z">
        <w:r w:rsidRPr="004E3A00" w:rsidDel="0052144A">
          <w:rPr>
            <w:rFonts w:ascii="Arial" w:hAnsi="Arial" w:cs="Arial"/>
          </w:rPr>
          <w:delText>To test the influence of tree size, growth rate, proximity of dead trees and soil characteristics on mature tree mortality</w:delText>
        </w:r>
      </w:del>
      <w:ins w:id="93" w:author="anewton" w:date="2016-02-11T13:06:00Z">
        <w:del w:id="94" w:author="Sara Fuentes" w:date="2016-02-16T09:52:00Z">
          <w:r w:rsidDel="0052144A">
            <w:rPr>
              <w:rFonts w:ascii="Arial" w:hAnsi="Arial" w:cs="Arial"/>
            </w:rPr>
            <w:delText>.</w:delText>
          </w:r>
        </w:del>
      </w:ins>
    </w:p>
    <w:p w14:paraId="0CEC6D33" w14:textId="0756B425" w:rsidR="0090383B" w:rsidRPr="004E3A00" w:rsidDel="0052144A" w:rsidRDefault="0090383B" w:rsidP="00F11B0B">
      <w:pPr>
        <w:pStyle w:val="ListParagraph"/>
        <w:numPr>
          <w:ilvl w:val="0"/>
          <w:numId w:val="12"/>
          <w:numberingChange w:id="95" w:author="anewton" w:date="2016-02-11T12:38:00Z" w:original="%1:1:0:."/>
        </w:numPr>
        <w:spacing w:after="0" w:line="360" w:lineRule="auto"/>
        <w:rPr>
          <w:del w:id="96" w:author="Sara Fuentes" w:date="2016-02-16T09:52:00Z"/>
          <w:rFonts w:ascii="Arial" w:hAnsi="Arial" w:cs="Arial"/>
        </w:rPr>
      </w:pPr>
      <w:commentRangeStart w:id="97"/>
      <w:ins w:id="98" w:author="anewton" w:date="2016-02-11T13:06:00Z">
        <w:del w:id="99" w:author="Sara Fuentes" w:date="2016-02-16T09:52:00Z">
          <w:r w:rsidDel="0052144A">
            <w:rPr>
              <w:rFonts w:ascii="Arial" w:hAnsi="Arial" w:cs="Arial"/>
            </w:rPr>
            <w:delText>To t</w:delText>
          </w:r>
        </w:del>
      </w:ins>
      <w:del w:id="100" w:author="Sara Fuentes" w:date="2016-02-16T09:52:00Z">
        <w:r w:rsidRPr="004E3A00" w:rsidDel="0052144A">
          <w:rPr>
            <w:rFonts w:ascii="Arial" w:hAnsi="Arial" w:cs="Arial"/>
          </w:rPr>
          <w:delText>Test the influence of feedbacks identified in statistical models on forest structure using an individual based model</w:delText>
        </w:r>
      </w:del>
      <w:ins w:id="101" w:author="anewton" w:date="2016-02-11T13:06:00Z">
        <w:del w:id="102" w:author="Sara Fuentes" w:date="2016-02-16T09:52:00Z">
          <w:r w:rsidDel="0052144A">
            <w:rPr>
              <w:rFonts w:ascii="Arial" w:hAnsi="Arial" w:cs="Arial"/>
            </w:rPr>
            <w:delText>.</w:delText>
          </w:r>
        </w:del>
      </w:ins>
      <w:commentRangeEnd w:id="97"/>
      <w:del w:id="103" w:author="Sara Fuentes" w:date="2016-02-16T09:52:00Z">
        <w:r w:rsidR="00A80BE5" w:rsidDel="0052144A">
          <w:rPr>
            <w:rStyle w:val="CommentReference"/>
          </w:rPr>
          <w:commentReference w:id="97"/>
        </w:r>
      </w:del>
    </w:p>
    <w:p w14:paraId="6525E5E9" w14:textId="77777777" w:rsidR="0090383B" w:rsidRPr="004E3A00" w:rsidRDefault="0090383B" w:rsidP="00F11B0B">
      <w:pPr>
        <w:spacing w:before="40" w:after="140" w:line="360" w:lineRule="auto"/>
        <w:contextualSpacing/>
        <w:rPr>
          <w:rFonts w:ascii="Arial" w:hAnsi="Arial" w:cs="Arial"/>
          <w:b/>
          <w:bCs/>
          <w:color w:val="000000"/>
          <w:lang w:eastAsia="en-GB"/>
        </w:rPr>
      </w:pPr>
    </w:p>
    <w:p w14:paraId="79F2182C" w14:textId="77777777" w:rsidR="0090383B" w:rsidRPr="004E3A00" w:rsidRDefault="0090383B" w:rsidP="00F11B0B">
      <w:pPr>
        <w:spacing w:before="40" w:after="140" w:line="360" w:lineRule="auto"/>
        <w:contextualSpacing/>
        <w:rPr>
          <w:rFonts w:ascii="Times New Roman" w:hAnsi="Times New Roman"/>
          <w:sz w:val="24"/>
          <w:szCs w:val="24"/>
          <w:lang w:eastAsia="en-GB"/>
        </w:rPr>
      </w:pPr>
      <w:commentRangeStart w:id="104"/>
      <w:r w:rsidRPr="004E3A00">
        <w:rPr>
          <w:rFonts w:ascii="Arial" w:hAnsi="Arial" w:cs="Arial"/>
          <w:b/>
          <w:bCs/>
          <w:color w:val="000000"/>
          <w:lang w:eastAsia="en-GB"/>
        </w:rPr>
        <w:t>Methods (aim for 1500 words, currently 2120)</w:t>
      </w:r>
      <w:commentRangeEnd w:id="104"/>
      <w:r w:rsidR="006C5313">
        <w:rPr>
          <w:rStyle w:val="CommentReference"/>
        </w:rPr>
        <w:commentReference w:id="104"/>
      </w:r>
    </w:p>
    <w:p w14:paraId="57964BD7" w14:textId="77777777" w:rsidR="0090383B" w:rsidRPr="004E3A00" w:rsidRDefault="0090383B" w:rsidP="00F11B0B">
      <w:pPr>
        <w:spacing w:before="40" w:after="140" w:line="360" w:lineRule="auto"/>
        <w:contextualSpacing/>
        <w:textAlignment w:val="baseline"/>
        <w:rPr>
          <w:rFonts w:ascii="Arial" w:hAnsi="Arial" w:cs="Arial"/>
          <w:color w:val="000000"/>
          <w:lang w:eastAsia="en-GB"/>
        </w:rPr>
      </w:pPr>
    </w:p>
    <w:p w14:paraId="3BE85AB0" w14:textId="77777777" w:rsidR="0090383B" w:rsidRPr="004E3A00" w:rsidRDefault="0090383B" w:rsidP="00F11B0B">
      <w:pPr>
        <w:spacing w:before="40"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Site description</w:t>
      </w:r>
    </w:p>
    <w:p w14:paraId="5BEBD4C6" w14:textId="77777777" w:rsidR="0090383B" w:rsidRPr="00B12AA7" w:rsidRDefault="0090383B" w:rsidP="00F11B0B">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For this study we used data collected over a 50 year period in Denny Wood, </w:t>
      </w:r>
      <w:del w:id="105" w:author="anewton" w:date="2016-02-11T12:39:00Z">
        <w:r w:rsidRPr="004E3A00" w:rsidDel="00740548">
          <w:rPr>
            <w:rFonts w:ascii="Arial" w:hAnsi="Arial" w:cs="Arial"/>
            <w:color w:val="000000"/>
            <w:lang w:eastAsia="en-GB"/>
          </w:rPr>
          <w:delText xml:space="preserve">which is </w:delText>
        </w:r>
      </w:del>
      <w:r w:rsidRPr="004E3A00">
        <w:rPr>
          <w:rFonts w:ascii="Arial" w:hAnsi="Arial" w:cs="Arial"/>
          <w:color w:val="000000"/>
          <w:lang w:eastAsia="en-GB"/>
        </w:rPr>
        <w:t xml:space="preserve">located in the New Forest National Park, </w:t>
      </w:r>
      <w:del w:id="106" w:author="anewton" w:date="2016-02-11T12:39:00Z">
        <w:r w:rsidRPr="004E3A00" w:rsidDel="00740548">
          <w:rPr>
            <w:rFonts w:ascii="Arial" w:hAnsi="Arial" w:cs="Arial"/>
            <w:color w:val="000000"/>
            <w:lang w:eastAsia="en-GB"/>
          </w:rPr>
          <w:delText xml:space="preserve">in </w:delText>
        </w:r>
      </w:del>
      <w:r w:rsidRPr="004E3A00">
        <w:rPr>
          <w:rFonts w:ascii="Arial" w:hAnsi="Arial" w:cs="Arial"/>
          <w:color w:val="000000"/>
          <w:lang w:eastAsia="en-GB"/>
        </w:rPr>
        <w:t>Southern England (</w:t>
      </w:r>
      <w:proofErr w:type="spellStart"/>
      <w:r w:rsidRPr="004E3A00">
        <w:rPr>
          <w:rFonts w:ascii="Arial" w:hAnsi="Arial" w:cs="Arial"/>
          <w:color w:val="000000"/>
          <w:lang w:eastAsia="en-GB"/>
        </w:rPr>
        <w:t>Lat</w:t>
      </w:r>
      <w:proofErr w:type="spellEnd"/>
      <w:r w:rsidRPr="004E3A00">
        <w:rPr>
          <w:rFonts w:ascii="Arial" w:hAnsi="Arial" w:cs="Arial"/>
          <w:color w:val="000000"/>
          <w:lang w:eastAsia="en-GB"/>
        </w:rPr>
        <w:t>: 50</w:t>
      </w:r>
      <w:r w:rsidRPr="004E3A00">
        <w:rPr>
          <w:rFonts w:ascii="Arial" w:hAnsi="Arial" w:cs="Arial"/>
          <w:color w:val="000000"/>
          <w:sz w:val="13"/>
          <w:szCs w:val="13"/>
          <w:vertAlign w:val="superscript"/>
          <w:lang w:eastAsia="en-GB"/>
        </w:rPr>
        <w:t>o</w:t>
      </w:r>
      <w:r w:rsidRPr="004E3A00">
        <w:rPr>
          <w:rFonts w:ascii="Arial" w:hAnsi="Arial" w:cs="Arial"/>
          <w:color w:val="000000"/>
          <w:lang w:eastAsia="en-GB"/>
        </w:rPr>
        <w:t xml:space="preserve"> 51.5’ N and 1</w:t>
      </w:r>
      <w:r w:rsidRPr="004E3A00">
        <w:rPr>
          <w:rFonts w:ascii="Arial" w:hAnsi="Arial" w:cs="Arial"/>
          <w:color w:val="000000"/>
          <w:sz w:val="13"/>
          <w:szCs w:val="13"/>
          <w:vertAlign w:val="superscript"/>
          <w:lang w:eastAsia="en-GB"/>
        </w:rPr>
        <w:t>o</w:t>
      </w:r>
      <w:r w:rsidRPr="004E3A00">
        <w:rPr>
          <w:rFonts w:ascii="Arial" w:hAnsi="Arial" w:cs="Arial"/>
          <w:color w:val="000000"/>
          <w:lang w:eastAsia="en-GB"/>
        </w:rPr>
        <w:t xml:space="preserve"> 32.5’ W). The site is gently sloping (1-3</w:t>
      </w:r>
      <w:r>
        <w:rPr>
          <w:rFonts w:ascii="Arial" w:hAnsi="Arial" w:cs="Arial"/>
          <w:color w:val="000000"/>
          <w:lang w:eastAsia="en-GB"/>
        </w:rPr>
        <w:t>°</w:t>
      </w:r>
      <w:r w:rsidRPr="004E3A00">
        <w:rPr>
          <w:rFonts w:ascii="Arial" w:hAnsi="Arial" w:cs="Arial"/>
          <w:color w:val="000000"/>
          <w:lang w:eastAsia="en-GB"/>
        </w:rPr>
        <w:t>), with clay rich brown earth soils. Woodland vegetation is dominated by old-growth beech (</w:t>
      </w:r>
      <w:r w:rsidRPr="004E3A00">
        <w:rPr>
          <w:rFonts w:ascii="Arial" w:hAnsi="Arial" w:cs="Arial"/>
          <w:i/>
          <w:iCs/>
          <w:color w:val="000000"/>
          <w:lang w:eastAsia="en-GB"/>
        </w:rPr>
        <w:t>Fagus sylvatica</w:t>
      </w:r>
      <w:r w:rsidRPr="004E3A00">
        <w:rPr>
          <w:rFonts w:ascii="Arial" w:hAnsi="Arial" w:cs="Arial"/>
          <w:color w:val="000000"/>
          <w:lang w:eastAsia="en-GB"/>
        </w:rPr>
        <w:t xml:space="preserve">) with frequent </w:t>
      </w:r>
      <w:proofErr w:type="spellStart"/>
      <w:r w:rsidRPr="004E3A00">
        <w:rPr>
          <w:rFonts w:ascii="Arial" w:hAnsi="Arial" w:cs="Arial"/>
          <w:color w:val="000000"/>
          <w:lang w:eastAsia="en-GB"/>
        </w:rPr>
        <w:t>pedunculate</w:t>
      </w:r>
      <w:proofErr w:type="spellEnd"/>
      <w:r w:rsidRPr="004E3A00">
        <w:rPr>
          <w:rFonts w:ascii="Arial" w:hAnsi="Arial" w:cs="Arial"/>
          <w:color w:val="000000"/>
          <w:lang w:eastAsia="en-GB"/>
        </w:rPr>
        <w:t xml:space="preserve"> oak (</w:t>
      </w:r>
      <w:proofErr w:type="spellStart"/>
      <w:r w:rsidRPr="004E3A00">
        <w:rPr>
          <w:rFonts w:ascii="Arial" w:hAnsi="Arial" w:cs="Arial"/>
          <w:i/>
          <w:iCs/>
          <w:color w:val="000000"/>
          <w:lang w:eastAsia="en-GB"/>
        </w:rPr>
        <w:t>Quercus</w:t>
      </w:r>
      <w:proofErr w:type="spellEnd"/>
      <w:r w:rsidRPr="004E3A00">
        <w:rPr>
          <w:rFonts w:ascii="Arial" w:hAnsi="Arial" w:cs="Arial"/>
          <w:i/>
          <w:iCs/>
          <w:color w:val="000000"/>
          <w:lang w:eastAsia="en-GB"/>
        </w:rPr>
        <w:t xml:space="preserve"> </w:t>
      </w:r>
      <w:proofErr w:type="spellStart"/>
      <w:r w:rsidRPr="004E3A00">
        <w:rPr>
          <w:rFonts w:ascii="Arial" w:hAnsi="Arial" w:cs="Arial"/>
          <w:color w:val="000000"/>
          <w:lang w:eastAsia="en-GB"/>
        </w:rPr>
        <w:t>robur</w:t>
      </w:r>
      <w:proofErr w:type="spellEnd"/>
      <w:r w:rsidRPr="004E3A00">
        <w:rPr>
          <w:rFonts w:ascii="Arial" w:hAnsi="Arial" w:cs="Arial"/>
          <w:color w:val="000000"/>
          <w:lang w:eastAsia="en-GB"/>
        </w:rPr>
        <w:t>) and birch (</w:t>
      </w:r>
      <w:proofErr w:type="spellStart"/>
      <w:r w:rsidRPr="004E3A00">
        <w:rPr>
          <w:rFonts w:ascii="Arial" w:hAnsi="Arial" w:cs="Arial"/>
          <w:i/>
          <w:iCs/>
          <w:color w:val="000000"/>
          <w:lang w:eastAsia="en-GB"/>
        </w:rPr>
        <w:t>Betula</w:t>
      </w:r>
      <w:proofErr w:type="spellEnd"/>
      <w:r w:rsidRPr="004E3A00">
        <w:rPr>
          <w:rFonts w:ascii="Arial" w:hAnsi="Arial" w:cs="Arial"/>
          <w:i/>
          <w:iCs/>
          <w:color w:val="000000"/>
          <w:lang w:eastAsia="en-GB"/>
        </w:rPr>
        <w:t xml:space="preserve"> pendula, B. </w:t>
      </w:r>
      <w:proofErr w:type="spellStart"/>
      <w:r w:rsidRPr="004E3A00">
        <w:rPr>
          <w:rFonts w:ascii="Arial" w:hAnsi="Arial" w:cs="Arial"/>
          <w:i/>
          <w:iCs/>
          <w:color w:val="000000"/>
          <w:lang w:eastAsia="en-GB"/>
        </w:rPr>
        <w:t>pubescens</w:t>
      </w:r>
      <w:proofErr w:type="spellEnd"/>
      <w:r w:rsidRPr="004E3A00">
        <w:rPr>
          <w:rFonts w:ascii="Arial" w:hAnsi="Arial" w:cs="Arial"/>
          <w:color w:val="000000"/>
          <w:lang w:eastAsia="en-GB"/>
        </w:rPr>
        <w:t>), and an understory primarily of holly (</w:t>
      </w:r>
      <w:r w:rsidRPr="004E3A00">
        <w:rPr>
          <w:rFonts w:ascii="Arial" w:hAnsi="Arial" w:cs="Arial"/>
          <w:i/>
          <w:iCs/>
          <w:color w:val="000000"/>
          <w:lang w:eastAsia="en-GB"/>
        </w:rPr>
        <w:t xml:space="preserve">Ilex </w:t>
      </w:r>
      <w:proofErr w:type="spellStart"/>
      <w:r w:rsidRPr="004E3A00">
        <w:rPr>
          <w:rFonts w:ascii="Arial" w:hAnsi="Arial" w:cs="Arial"/>
          <w:i/>
          <w:iCs/>
          <w:color w:val="000000"/>
          <w:lang w:eastAsia="en-GB"/>
        </w:rPr>
        <w:t>aquifolium</w:t>
      </w:r>
      <w:proofErr w:type="spellEnd"/>
      <w:r w:rsidRPr="004E3A00">
        <w:rPr>
          <w:rFonts w:ascii="Arial" w:hAnsi="Arial" w:cs="Arial"/>
          <w:color w:val="000000"/>
          <w:lang w:eastAsia="en-GB"/>
        </w:rPr>
        <w:t xml:space="preserve">). In open areas the ground vegetation is mostly comprised of </w:t>
      </w:r>
      <w:proofErr w:type="spellStart"/>
      <w:r w:rsidRPr="004E3A00">
        <w:rPr>
          <w:rFonts w:ascii="Arial" w:hAnsi="Arial" w:cs="Arial"/>
          <w:i/>
          <w:iCs/>
          <w:color w:val="000000"/>
          <w:lang w:eastAsia="en-GB"/>
        </w:rPr>
        <w:t>Agrostis</w:t>
      </w:r>
      <w:proofErr w:type="spellEnd"/>
      <w:r w:rsidRPr="004E3A00">
        <w:rPr>
          <w:rFonts w:ascii="Arial" w:hAnsi="Arial" w:cs="Arial"/>
          <w:color w:val="000000"/>
          <w:lang w:eastAsia="en-GB"/>
        </w:rPr>
        <w:t>-dominated grassland or stands of bracken (</w:t>
      </w:r>
      <w:proofErr w:type="spellStart"/>
      <w:r w:rsidRPr="004E3A00">
        <w:rPr>
          <w:rFonts w:ascii="Arial" w:hAnsi="Arial" w:cs="Arial"/>
          <w:i/>
          <w:iCs/>
          <w:color w:val="000000"/>
          <w:lang w:eastAsia="en-GB"/>
        </w:rPr>
        <w:t>Pteridium</w:t>
      </w:r>
      <w:proofErr w:type="spellEnd"/>
      <w:r w:rsidRPr="004E3A00">
        <w:rPr>
          <w:rFonts w:ascii="Arial" w:hAnsi="Arial" w:cs="Arial"/>
          <w:i/>
          <w:iCs/>
          <w:color w:val="000000"/>
          <w:lang w:eastAsia="en-GB"/>
        </w:rPr>
        <w:t xml:space="preserve"> </w:t>
      </w:r>
      <w:proofErr w:type="spellStart"/>
      <w:r w:rsidRPr="004E3A00">
        <w:rPr>
          <w:rFonts w:ascii="Arial" w:hAnsi="Arial" w:cs="Arial"/>
          <w:i/>
          <w:iCs/>
          <w:color w:val="000000"/>
          <w:lang w:eastAsia="en-GB"/>
        </w:rPr>
        <w:t>aquilinum</w:t>
      </w:r>
      <w:proofErr w:type="spellEnd"/>
      <w:r w:rsidRPr="004E3A00">
        <w:rPr>
          <w:rFonts w:ascii="Arial" w:hAnsi="Arial" w:cs="Arial"/>
          <w:color w:val="000000"/>
          <w:lang w:eastAsia="en-GB"/>
        </w:rPr>
        <w:t>). There are large populations of deer, ponies and cattle in the New Forest, resulting in high herbivore pressure</w:t>
      </w:r>
      <w:ins w:id="107" w:author="anewton" w:date="2016-02-11T12:39:00Z">
        <w:r>
          <w:rPr>
            <w:rFonts w:ascii="Arial" w:hAnsi="Arial" w:cs="Arial"/>
            <w:color w:val="000000"/>
            <w:lang w:eastAsia="en-GB"/>
          </w:rPr>
          <w:t xml:space="preserve"> (Newton et al. 2013)</w:t>
        </w:r>
      </w:ins>
      <w:r w:rsidRPr="004E3A00">
        <w:rPr>
          <w:rFonts w:ascii="Arial" w:hAnsi="Arial" w:cs="Arial"/>
          <w:color w:val="000000"/>
          <w:lang w:eastAsia="en-GB"/>
        </w:rPr>
        <w:t xml:space="preserve">. </w:t>
      </w:r>
      <w:del w:id="108" w:author="anewton" w:date="2016-02-11T12:40:00Z">
        <w:r w:rsidRPr="004E3A00" w:rsidDel="00740548">
          <w:rPr>
            <w:rFonts w:ascii="Arial" w:hAnsi="Arial" w:cs="Arial"/>
            <w:color w:val="000000"/>
            <w:lang w:eastAsia="en-GB"/>
          </w:rPr>
          <w:delText>The site which we used for this study is likely to have</w:delText>
        </w:r>
      </w:del>
      <w:ins w:id="109" w:author="anewton" w:date="2016-02-11T12:40:00Z">
        <w:r>
          <w:rPr>
            <w:rFonts w:ascii="Arial" w:hAnsi="Arial" w:cs="Arial"/>
            <w:color w:val="000000"/>
            <w:lang w:eastAsia="en-GB"/>
          </w:rPr>
          <w:t>Denny Wood has</w:t>
        </w:r>
      </w:ins>
      <w:r w:rsidRPr="004E3A00">
        <w:rPr>
          <w:rFonts w:ascii="Arial" w:hAnsi="Arial" w:cs="Arial"/>
          <w:color w:val="000000"/>
          <w:lang w:eastAsia="en-GB"/>
        </w:rPr>
        <w:t xml:space="preserve"> experienced high browsing pressure since </w:t>
      </w:r>
      <w:ins w:id="110" w:author="anewton" w:date="2016-02-11T12:41:00Z">
        <w:r>
          <w:rPr>
            <w:rFonts w:ascii="Arial" w:hAnsi="Arial" w:cs="Arial"/>
            <w:color w:val="000000"/>
            <w:lang w:eastAsia="en-GB"/>
          </w:rPr>
          <w:t xml:space="preserve">at least </w:t>
        </w:r>
      </w:ins>
      <w:r w:rsidRPr="004E3A00">
        <w:rPr>
          <w:rFonts w:ascii="Arial" w:hAnsi="Arial" w:cs="Arial"/>
          <w:color w:val="000000"/>
          <w:lang w:eastAsia="en-GB"/>
        </w:rPr>
        <w:t xml:space="preserve">the 1960’s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(Mountford &amp; Peterken 2003)</w:t>
      </w:r>
      <w:r w:rsidRPr="004E3A00">
        <w:rPr>
          <w:rFonts w:ascii="Arial" w:hAnsi="Arial" w:cs="Arial"/>
          <w:color w:val="000000"/>
          <w:lang w:eastAsia="en-GB"/>
        </w:rPr>
        <w:fldChar w:fldCharType="end"/>
      </w:r>
      <w:r w:rsidRPr="004E3A00">
        <w:rPr>
          <w:rFonts w:ascii="Arial" w:hAnsi="Arial" w:cs="Arial"/>
          <w:color w:val="000000"/>
          <w:lang w:eastAsia="en-GB"/>
        </w:rPr>
        <w:t xml:space="preserve">. </w:t>
      </w:r>
      <w:del w:id="111" w:author="anewton" w:date="2016-02-11T12:41:00Z">
        <w:r w:rsidRPr="004E3A00" w:rsidDel="00740548">
          <w:rPr>
            <w:rFonts w:ascii="Arial" w:hAnsi="Arial" w:cs="Arial"/>
            <w:color w:val="000000"/>
            <w:lang w:eastAsia="en-GB"/>
          </w:rPr>
          <w:delText xml:space="preserve">More detail on the site is given in Mountford </w:delText>
        </w:r>
        <w:r w:rsidRPr="004E3A00" w:rsidDel="00740548">
          <w:rPr>
            <w:rFonts w:ascii="Arial" w:hAnsi="Arial" w:cs="Arial"/>
            <w:i/>
            <w:color w:val="000000"/>
            <w:lang w:eastAsia="en-GB"/>
          </w:rPr>
          <w:delText>et al</w:delText>
        </w:r>
        <w:r w:rsidRPr="004E3A00" w:rsidDel="00740548">
          <w:rPr>
            <w:rFonts w:ascii="Arial" w:hAnsi="Arial" w:cs="Arial"/>
            <w:color w:val="000000"/>
            <w:lang w:eastAsia="en-GB"/>
          </w:rPr>
          <w:delText xml:space="preserve"> </w:delText>
        </w:r>
        <w:r w:rsidRPr="004E3A00" w:rsidDel="00740548">
          <w:rPr>
            <w:rFonts w:ascii="Arial" w:hAnsi="Arial" w:cs="Arial"/>
            <w:color w:val="000000"/>
            <w:lang w:eastAsia="en-GB"/>
          </w:rPr>
          <w:fldChar w:fldCharType="begin" w:fldLock="1"/>
        </w:r>
        <w:r w:rsidRPr="004E3A00" w:rsidDel="00740548">
          <w:rPr>
            <w:rFonts w:ascii="Arial" w:hAnsi="Arial" w:cs="Arial"/>
            <w:color w:val="000000"/>
            <w:lang w:eastAsia="en-GB"/>
          </w:rPr>
          <w:del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delInstrText>
        </w:r>
        <w:r w:rsidRPr="004E3A00" w:rsidDel="00740548">
          <w:rPr>
            <w:rFonts w:ascii="Arial" w:hAnsi="Arial" w:cs="Arial"/>
            <w:color w:val="000000"/>
            <w:lang w:eastAsia="en-GB"/>
          </w:rPr>
          <w:fldChar w:fldCharType="separate"/>
        </w:r>
        <w:r w:rsidRPr="004E3A00" w:rsidDel="00740548">
          <w:rPr>
            <w:rFonts w:ascii="Arial" w:hAnsi="Arial" w:cs="Arial"/>
            <w:noProof/>
            <w:color w:val="000000"/>
            <w:lang w:eastAsia="en-GB"/>
          </w:rPr>
          <w:delText>(1999)</w:delText>
        </w:r>
        <w:r w:rsidRPr="004E3A00" w:rsidDel="00740548">
          <w:rPr>
            <w:rFonts w:ascii="Arial" w:hAnsi="Arial" w:cs="Arial"/>
            <w:color w:val="000000"/>
            <w:lang w:eastAsia="en-GB"/>
          </w:rPr>
          <w:fldChar w:fldCharType="end"/>
        </w:r>
        <w:r w:rsidRPr="004E3A00" w:rsidDel="00740548">
          <w:rPr>
            <w:rFonts w:ascii="Arial" w:hAnsi="Arial" w:cs="Arial"/>
            <w:color w:val="000000"/>
            <w:lang w:eastAsia="en-GB"/>
          </w:rPr>
          <w:delText xml:space="preserve">, Mountford and Peterken </w:delText>
        </w:r>
        <w:r w:rsidRPr="004E3A00" w:rsidDel="00740548">
          <w:rPr>
            <w:rFonts w:ascii="Arial" w:hAnsi="Arial" w:cs="Arial"/>
            <w:color w:val="000000"/>
            <w:lang w:eastAsia="en-GB"/>
          </w:rPr>
          <w:fldChar w:fldCharType="begin" w:fldLock="1"/>
        </w:r>
        <w:r w:rsidRPr="004E3A00" w:rsidDel="00740548">
          <w:rPr>
            <w:rFonts w:ascii="Arial" w:hAnsi="Arial" w:cs="Arial"/>
            <w:color w:val="000000"/>
            <w:lang w:eastAsia="en-GB"/>
          </w:rPr>
          <w:del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delInstrText>
        </w:r>
        <w:r w:rsidRPr="004E3A00" w:rsidDel="00740548">
          <w:rPr>
            <w:rFonts w:ascii="Arial" w:hAnsi="Arial" w:cs="Arial"/>
            <w:color w:val="000000"/>
            <w:lang w:eastAsia="en-GB"/>
          </w:rPr>
          <w:fldChar w:fldCharType="separate"/>
        </w:r>
        <w:r w:rsidRPr="004E3A00" w:rsidDel="00740548">
          <w:rPr>
            <w:rFonts w:ascii="Arial" w:hAnsi="Arial" w:cs="Arial"/>
            <w:noProof/>
            <w:color w:val="000000"/>
            <w:lang w:eastAsia="en-GB"/>
          </w:rPr>
          <w:delText>(2003)</w:delText>
        </w:r>
        <w:r w:rsidRPr="004E3A00" w:rsidDel="00740548">
          <w:rPr>
            <w:rFonts w:ascii="Arial" w:hAnsi="Arial" w:cs="Arial"/>
            <w:color w:val="000000"/>
            <w:lang w:eastAsia="en-GB"/>
          </w:rPr>
          <w:fldChar w:fldCharType="end"/>
        </w:r>
        <w:r w:rsidRPr="004E3A00" w:rsidDel="00740548">
          <w:rPr>
            <w:rFonts w:ascii="Arial" w:hAnsi="Arial" w:cs="Arial"/>
            <w:color w:val="000000"/>
            <w:lang w:eastAsia="en-GB"/>
          </w:rPr>
          <w:delText xml:space="preserve"> and Martin </w:delText>
        </w:r>
        <w:r w:rsidRPr="004E3A00" w:rsidDel="00740548">
          <w:rPr>
            <w:rFonts w:ascii="Arial" w:hAnsi="Arial" w:cs="Arial"/>
            <w:i/>
            <w:color w:val="000000"/>
            <w:lang w:eastAsia="en-GB"/>
          </w:rPr>
          <w:delText>et al</w:delText>
        </w:r>
        <w:r w:rsidRPr="004E3A00" w:rsidDel="00740548">
          <w:rPr>
            <w:rFonts w:ascii="Arial" w:hAnsi="Arial" w:cs="Arial"/>
            <w:color w:val="000000"/>
            <w:lang w:eastAsia="en-GB"/>
          </w:rPr>
          <w:delText xml:space="preserve"> </w:delText>
        </w:r>
        <w:r w:rsidDel="00740548">
          <w:rPr>
            <w:rFonts w:ascii="Arial" w:hAnsi="Arial" w:cs="Arial"/>
            <w:color w:val="000000"/>
            <w:lang w:eastAsia="en-GB"/>
          </w:rPr>
          <w:fldChar w:fldCharType="begin" w:fldLock="1"/>
        </w:r>
        <w:r w:rsidDel="00740548">
          <w:rPr>
            <w:rFonts w:ascii="Arial" w:hAnsi="Arial" w:cs="Arial"/>
            <w:color w:val="000000"/>
            <w:lang w:eastAsia="en-GB"/>
          </w:rPr>
          <w:del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delInstrText>
        </w:r>
        <w:r w:rsidDel="00740548">
          <w:rPr>
            <w:rFonts w:ascii="Arial" w:hAnsi="Arial" w:cs="Arial"/>
            <w:color w:val="000000"/>
            <w:lang w:eastAsia="en-GB"/>
          </w:rPr>
          <w:fldChar w:fldCharType="separate"/>
        </w:r>
        <w:r w:rsidRPr="00B6284F" w:rsidDel="00740548">
          <w:rPr>
            <w:rFonts w:ascii="Arial" w:hAnsi="Arial" w:cs="Arial"/>
            <w:noProof/>
            <w:color w:val="000000"/>
            <w:lang w:eastAsia="en-GB"/>
          </w:rPr>
          <w:delText>(2015)</w:delText>
        </w:r>
        <w:r w:rsidDel="00740548">
          <w:rPr>
            <w:rFonts w:ascii="Arial" w:hAnsi="Arial" w:cs="Arial"/>
            <w:color w:val="000000"/>
            <w:lang w:eastAsia="en-GB"/>
          </w:rPr>
          <w:fldChar w:fldCharType="end"/>
        </w:r>
        <w:r w:rsidRPr="004E3A00" w:rsidDel="00740548">
          <w:rPr>
            <w:rFonts w:ascii="Arial" w:hAnsi="Arial" w:cs="Arial"/>
            <w:color w:val="000000"/>
            <w:lang w:eastAsia="en-GB"/>
          </w:rPr>
          <w:delText>.</w:delText>
        </w:r>
        <w:r w:rsidDel="00740548">
          <w:rPr>
            <w:rFonts w:ascii="Arial" w:hAnsi="Arial" w:cs="Arial"/>
            <w:color w:val="000000"/>
            <w:lang w:eastAsia="en-GB"/>
          </w:rPr>
          <w:delText xml:space="preserve"> </w:delText>
        </w:r>
      </w:del>
      <w:commentRangeStart w:id="112"/>
      <w:r>
        <w:rPr>
          <w:rFonts w:ascii="Arial" w:hAnsi="Arial" w:cs="Arial"/>
          <w:color w:val="000000"/>
          <w:lang w:eastAsia="en-GB"/>
        </w:rPr>
        <w:t xml:space="preserve">Additional data was taken from a recent study of forest dieback carried out at 12 sites across the New Forest (Evans </w:t>
      </w:r>
      <w:r w:rsidRPr="0090383B">
        <w:rPr>
          <w:rFonts w:ascii="Arial" w:hAnsi="Arial" w:cs="Arial"/>
          <w:i/>
          <w:color w:val="000000"/>
          <w:lang w:eastAsia="en-GB"/>
          <w:rPrChange w:id="113" w:author="anewton" w:date="2016-02-11T12:39:00Z">
            <w:rPr>
              <w:rFonts w:ascii="Arial" w:hAnsi="Arial" w:cs="Arial"/>
              <w:color w:val="000000"/>
              <w:lang w:eastAsia="en-GB"/>
            </w:rPr>
          </w:rPrChange>
        </w:rPr>
        <w:t>et al</w:t>
      </w:r>
      <w:r>
        <w:rPr>
          <w:rFonts w:ascii="Arial" w:hAnsi="Arial" w:cs="Arial"/>
          <w:color w:val="000000"/>
          <w:lang w:eastAsia="en-GB"/>
        </w:rPr>
        <w:t xml:space="preserve">. </w:t>
      </w:r>
      <w:r>
        <w:rPr>
          <w:rFonts w:ascii="Arial" w:hAnsi="Arial" w:cs="Arial"/>
          <w:i/>
          <w:color w:val="000000"/>
          <w:lang w:eastAsia="en-GB"/>
        </w:rPr>
        <w:t xml:space="preserve">In prep. </w:t>
      </w:r>
      <w:r w:rsidRPr="00B12AA7">
        <w:rPr>
          <w:rFonts w:ascii="Arial" w:hAnsi="Arial" w:cs="Arial"/>
          <w:color w:val="000000"/>
          <w:lang w:eastAsia="en-GB"/>
        </w:rPr>
        <w:t>)</w:t>
      </w:r>
      <w:r>
        <w:rPr>
          <w:rFonts w:ascii="Arial" w:hAnsi="Arial" w:cs="Arial"/>
          <w:i/>
          <w:color w:val="000000"/>
          <w:lang w:eastAsia="en-GB"/>
        </w:rPr>
        <w:t>.</w:t>
      </w:r>
      <w:commentRangeEnd w:id="112"/>
      <w:r w:rsidR="00EC0691">
        <w:rPr>
          <w:rStyle w:val="CommentReference"/>
        </w:rPr>
        <w:commentReference w:id="112"/>
      </w:r>
    </w:p>
    <w:p w14:paraId="014E8AAC" w14:textId="77777777" w:rsidR="0090383B" w:rsidRPr="004E3A00" w:rsidRDefault="0090383B" w:rsidP="00F11B0B">
      <w:pPr>
        <w:spacing w:after="0" w:line="360" w:lineRule="auto"/>
        <w:contextualSpacing/>
        <w:rPr>
          <w:rFonts w:ascii="Times New Roman" w:hAnsi="Times New Roman"/>
          <w:sz w:val="24"/>
          <w:szCs w:val="24"/>
          <w:lang w:eastAsia="en-GB"/>
        </w:rPr>
      </w:pPr>
    </w:p>
    <w:p w14:paraId="3D2A9AB0" w14:textId="77777777" w:rsidR="0090383B" w:rsidRPr="004E3A00" w:rsidRDefault="0090383B" w:rsidP="00F11B0B">
      <w:pPr>
        <w:spacing w:before="40"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Data collection</w:t>
      </w:r>
    </w:p>
    <w:p w14:paraId="267D203E" w14:textId="105B55CD" w:rsidR="0090383B" w:rsidRPr="004E3A00" w:rsidRDefault="0090383B" w:rsidP="00695472">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Measurements were conducted in </w:t>
      </w:r>
      <w:del w:id="114" w:author="anewton" w:date="2016-02-11T12:41:00Z">
        <w:r w:rsidRPr="004E3A00" w:rsidDel="00740548">
          <w:rPr>
            <w:rFonts w:ascii="Arial" w:hAnsi="Arial" w:cs="Arial"/>
            <w:color w:val="000000"/>
            <w:lang w:eastAsia="en-GB"/>
          </w:rPr>
          <w:delText xml:space="preserve">one </w:delText>
        </w:r>
      </w:del>
      <w:ins w:id="115" w:author="anewton" w:date="2016-02-11T12:41:00Z">
        <w:r>
          <w:rPr>
            <w:rFonts w:ascii="Arial" w:hAnsi="Arial" w:cs="Arial"/>
            <w:color w:val="000000"/>
            <w:lang w:eastAsia="en-GB"/>
          </w:rPr>
          <w:t xml:space="preserve">a </w:t>
        </w:r>
      </w:ins>
      <w:r w:rsidRPr="004E3A00">
        <w:rPr>
          <w:rFonts w:ascii="Arial" w:hAnsi="Arial" w:cs="Arial"/>
          <w:color w:val="000000"/>
          <w:lang w:eastAsia="en-GB"/>
        </w:rPr>
        <w:t xml:space="preserve">20 m-wide 1 km long transect, which was originally established in the 1950s. The transect was subdivided into </w:t>
      </w:r>
      <w:r>
        <w:rPr>
          <w:rFonts w:ascii="Arial" w:hAnsi="Arial" w:cs="Arial"/>
          <w:color w:val="000000"/>
          <w:lang w:eastAsia="en-GB"/>
        </w:rPr>
        <w:t xml:space="preserve">45 </w:t>
      </w:r>
      <w:r w:rsidRPr="004E3A00">
        <w:rPr>
          <w:rFonts w:ascii="Arial" w:hAnsi="Arial" w:cs="Arial"/>
          <w:color w:val="000000"/>
          <w:lang w:eastAsia="en-GB"/>
        </w:rPr>
        <w:t>contiguous 20 x 20 m (0.04 ha) subplots and surveyed in 1964, 1984, 1988, 1996 and 2014</w:t>
      </w:r>
      <w:ins w:id="116" w:author="anewton" w:date="2016-02-11T12:41:00Z">
        <w:r>
          <w:rPr>
            <w:rFonts w:ascii="Arial" w:hAnsi="Arial" w:cs="Arial"/>
            <w:color w:val="000000"/>
            <w:lang w:eastAsia="en-GB"/>
          </w:rPr>
          <w:t xml:space="preserve"> </w:t>
        </w:r>
      </w:ins>
      <w:del w:id="117" w:author="anewton" w:date="2016-02-11T12:41:00Z">
        <w:r w:rsidRPr="004E3A00" w:rsidDel="00740548">
          <w:rPr>
            <w:rFonts w:ascii="Arial" w:hAnsi="Arial" w:cs="Arial"/>
            <w:color w:val="000000"/>
            <w:lang w:eastAsia="en-GB"/>
          </w:rPr>
          <w:delText>. Details of measurements are presented</w:delText>
        </w:r>
      </w:del>
      <w:ins w:id="118" w:author="anewton" w:date="2016-02-11T12:41:00Z">
        <w:r>
          <w:rPr>
            <w:rFonts w:ascii="Arial" w:hAnsi="Arial" w:cs="Arial"/>
            <w:color w:val="000000"/>
            <w:lang w:eastAsia="en-GB"/>
          </w:rPr>
          <w:t>(</w:t>
        </w:r>
      </w:ins>
      <w:ins w:id="119" w:author="anewton" w:date="2016-02-11T12:42:00Z">
        <w:r>
          <w:rPr>
            <w:rFonts w:ascii="Arial" w:hAnsi="Arial" w:cs="Arial"/>
            <w:color w:val="000000"/>
            <w:lang w:eastAsia="en-GB"/>
          </w:rPr>
          <w:t xml:space="preserve">as described in </w:t>
        </w:r>
      </w:ins>
      <w:del w:id="120" w:author="anewton" w:date="2016-02-11T12:41:00Z">
        <w:r w:rsidRPr="004E3A00" w:rsidDel="00740548">
          <w:rPr>
            <w:rFonts w:ascii="Arial" w:hAnsi="Arial" w:cs="Arial"/>
            <w:color w:val="000000"/>
            <w:lang w:eastAsia="en-GB"/>
          </w:rPr>
          <w:delText xml:space="preserve"> </w:delText>
        </w:r>
      </w:del>
      <w:r w:rsidRPr="004E3A00">
        <w:rPr>
          <w:rFonts w:ascii="Arial" w:hAnsi="Arial" w:cs="Arial"/>
          <w:color w:val="000000"/>
          <w:lang w:eastAsia="en-GB"/>
        </w:rPr>
        <w:t xml:space="preserve">Mountford </w:t>
      </w:r>
      <w:r w:rsidRPr="004E3A00">
        <w:rPr>
          <w:rFonts w:ascii="Arial" w:hAnsi="Arial" w:cs="Arial"/>
          <w:i/>
          <w:color w:val="000000"/>
          <w:lang w:eastAsia="en-GB"/>
        </w:rPr>
        <w:t>et al</w:t>
      </w:r>
      <w:ins w:id="121" w:author="anewton" w:date="2016-02-11T12:41:00Z">
        <w:r>
          <w:rPr>
            <w:rFonts w:ascii="Arial" w:hAnsi="Arial" w:cs="Arial"/>
            <w:i/>
            <w:color w:val="000000"/>
            <w:lang w:eastAsia="en-GB"/>
          </w:rPr>
          <w:t>.</w:t>
        </w:r>
      </w:ins>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00FB074C">
        <w:rPr>
          <w:rFonts w:ascii="Arial"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"manualFormatting" : "1999", "plainTextFormattedCitation" : "(1999)", "previouslyFormattedCitation" : "(1999)" }, "properties" : { "noteIndex" : 0 }, "schema" : "https://github.com/citation-style-language/schema/raw/master/csl-citation.json" }</w:instrText>
      </w:r>
      <w:r w:rsidRPr="004E3A00">
        <w:rPr>
          <w:rFonts w:ascii="Arial" w:hAnsi="Arial" w:cs="Arial"/>
          <w:color w:val="000000"/>
          <w:lang w:eastAsia="en-GB"/>
        </w:rPr>
        <w:fldChar w:fldCharType="separate"/>
      </w:r>
      <w:del w:id="122" w:author="anewton" w:date="2016-02-11T12:41:00Z">
        <w:r w:rsidRPr="004E3A00" w:rsidDel="00740548">
          <w:rPr>
            <w:rFonts w:ascii="Arial" w:hAnsi="Arial" w:cs="Arial"/>
            <w:noProof/>
            <w:color w:val="000000"/>
            <w:lang w:eastAsia="en-GB"/>
          </w:rPr>
          <w:delText>(</w:delText>
        </w:r>
      </w:del>
      <w:r w:rsidRPr="004E3A00">
        <w:rPr>
          <w:rFonts w:ascii="Arial" w:hAnsi="Arial" w:cs="Arial"/>
          <w:noProof/>
          <w:color w:val="000000"/>
          <w:lang w:eastAsia="en-GB"/>
        </w:rPr>
        <w:t>1999</w:t>
      </w:r>
      <w:del w:id="123" w:author="anewton" w:date="2016-02-11T12:42:00Z">
        <w:r w:rsidRPr="004E3A00" w:rsidDel="00740548">
          <w:rPr>
            <w:rFonts w:ascii="Arial" w:hAnsi="Arial" w:cs="Arial"/>
            <w:noProof/>
            <w:color w:val="000000"/>
            <w:lang w:eastAsia="en-GB"/>
          </w:rPr>
          <w:delText>)</w:delText>
        </w:r>
      </w:del>
      <w:r w:rsidRPr="004E3A00">
        <w:rPr>
          <w:rFonts w:ascii="Arial" w:hAnsi="Arial" w:cs="Arial"/>
          <w:color w:val="000000"/>
          <w:lang w:eastAsia="en-GB"/>
        </w:rPr>
        <w:fldChar w:fldCharType="end"/>
      </w:r>
      <w:r w:rsidRPr="004E3A00">
        <w:rPr>
          <w:rFonts w:ascii="Arial" w:hAnsi="Arial" w:cs="Arial"/>
          <w:color w:val="000000"/>
          <w:lang w:eastAsia="en-GB"/>
        </w:rPr>
        <w:t xml:space="preserve">, Mountford and </w:t>
      </w:r>
      <w:proofErr w:type="spellStart"/>
      <w:r w:rsidRPr="004E3A00">
        <w:rPr>
          <w:rFonts w:ascii="Arial" w:hAnsi="Arial" w:cs="Arial"/>
          <w:color w:val="000000"/>
          <w:lang w:eastAsia="en-GB"/>
        </w:rPr>
        <w:t>Peterken</w:t>
      </w:r>
      <w:proofErr w:type="spellEnd"/>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00FB074C">
        <w:rPr>
          <w:rFonts w:ascii="Arial"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"manualFormatting" : "2003", "plainTextFormattedCitation" : "(2003)", "previouslyFormattedCitation" : "(2003)" }, "properties" : { "noteIndex" : 0 }, "schema" : "https://github.com/citation-style-language/schema/raw/master/csl-citation.json" }</w:instrText>
      </w:r>
      <w:r w:rsidRPr="004E3A00">
        <w:rPr>
          <w:rFonts w:ascii="Arial" w:hAnsi="Arial" w:cs="Arial"/>
          <w:color w:val="000000"/>
          <w:lang w:eastAsia="en-GB"/>
        </w:rPr>
        <w:fldChar w:fldCharType="separate"/>
      </w:r>
      <w:del w:id="124" w:author="anewton" w:date="2016-02-11T12:42:00Z">
        <w:r w:rsidRPr="004E3A00" w:rsidDel="00740548">
          <w:rPr>
            <w:rFonts w:ascii="Arial" w:hAnsi="Arial" w:cs="Arial"/>
            <w:noProof/>
            <w:color w:val="000000"/>
            <w:lang w:eastAsia="en-GB"/>
          </w:rPr>
          <w:delText>(</w:delText>
        </w:r>
      </w:del>
      <w:r w:rsidRPr="004E3A00">
        <w:rPr>
          <w:rFonts w:ascii="Arial" w:hAnsi="Arial" w:cs="Arial"/>
          <w:noProof/>
          <w:color w:val="000000"/>
          <w:lang w:eastAsia="en-GB"/>
        </w:rPr>
        <w:t>2003</w:t>
      </w:r>
      <w:del w:id="125" w:author="anewton" w:date="2016-02-11T12:42:00Z">
        <w:r w:rsidRPr="004E3A00" w:rsidDel="00740548">
          <w:rPr>
            <w:rFonts w:ascii="Arial" w:hAnsi="Arial" w:cs="Arial"/>
            <w:noProof/>
            <w:color w:val="000000"/>
            <w:lang w:eastAsia="en-GB"/>
          </w:rPr>
          <w:delText>)</w:delText>
        </w:r>
      </w:del>
      <w:r w:rsidRPr="004E3A00">
        <w:rPr>
          <w:rFonts w:ascii="Arial" w:hAnsi="Arial" w:cs="Arial"/>
          <w:color w:val="000000"/>
          <w:lang w:eastAsia="en-GB"/>
        </w:rPr>
        <w:fldChar w:fldCharType="end"/>
      </w:r>
      <w:del w:id="126" w:author="anewton" w:date="2016-02-11T12:42:00Z">
        <w:r w:rsidRPr="004E3A00" w:rsidDel="00740548">
          <w:rPr>
            <w:rFonts w:ascii="Arial" w:hAnsi="Arial" w:cs="Arial"/>
            <w:color w:val="000000"/>
            <w:lang w:eastAsia="en-GB"/>
          </w:rPr>
          <w:delText xml:space="preserve"> </w:delText>
        </w:r>
      </w:del>
      <w:ins w:id="127" w:author="anewton" w:date="2016-02-11T12:42:00Z">
        <w:r>
          <w:rPr>
            <w:rFonts w:ascii="Arial" w:hAnsi="Arial" w:cs="Arial"/>
            <w:color w:val="000000"/>
            <w:lang w:eastAsia="en-GB"/>
          </w:rPr>
          <w:t xml:space="preserve"> </w:t>
        </w:r>
      </w:ins>
      <w:r w:rsidRPr="004E3A00">
        <w:rPr>
          <w:rFonts w:ascii="Arial" w:hAnsi="Arial" w:cs="Arial"/>
          <w:color w:val="000000"/>
          <w:lang w:eastAsia="en-GB"/>
        </w:rPr>
        <w:t xml:space="preserve">and Martin </w:t>
      </w:r>
      <w:r w:rsidRPr="004E3A00">
        <w:rPr>
          <w:rFonts w:ascii="Arial" w:hAnsi="Arial" w:cs="Arial"/>
          <w:i/>
          <w:color w:val="000000"/>
          <w:lang w:eastAsia="en-GB"/>
        </w:rPr>
        <w:t>et al</w:t>
      </w:r>
      <w:ins w:id="128" w:author="anewton" w:date="2016-02-11T12:42:00Z">
        <w:r>
          <w:rPr>
            <w:rFonts w:ascii="Arial" w:hAnsi="Arial" w:cs="Arial"/>
            <w:i/>
            <w:color w:val="000000"/>
            <w:lang w:eastAsia="en-GB"/>
          </w:rPr>
          <w:t>.</w:t>
        </w:r>
      </w:ins>
      <w:r w:rsidRPr="004E3A00">
        <w:rPr>
          <w:rFonts w:ascii="Arial" w:hAnsi="Arial" w:cs="Arial"/>
          <w:color w:val="000000"/>
          <w:lang w:eastAsia="en-GB"/>
        </w:rPr>
        <w:t xml:space="preserve"> </w:t>
      </w:r>
      <w:r>
        <w:rPr>
          <w:rFonts w:ascii="Arial" w:hAnsi="Arial" w:cs="Arial"/>
          <w:color w:val="000000"/>
          <w:lang w:eastAsia="en-GB"/>
        </w:rPr>
        <w:fldChar w:fldCharType="begin" w:fldLock="1"/>
      </w:r>
      <w:r w:rsidR="00FB074C">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"manualFormatting" : "2015)", "plainTextFormattedCitation" : "(2015)", "previouslyFormattedCitation" : "(2015)" }, "properties" : { "noteIndex" : 0 }, "schema" : "https://github.com/citation-style-language/schema/raw/master/csl-citation.json" }</w:instrText>
      </w:r>
      <w:r>
        <w:rPr>
          <w:rFonts w:ascii="Arial" w:hAnsi="Arial" w:cs="Arial"/>
          <w:color w:val="000000"/>
          <w:lang w:eastAsia="en-GB"/>
        </w:rPr>
        <w:fldChar w:fldCharType="separate"/>
      </w:r>
      <w:del w:id="129" w:author="anewton" w:date="2016-02-11T12:42:00Z">
        <w:r w:rsidRPr="00B6284F" w:rsidDel="00740548">
          <w:rPr>
            <w:rFonts w:ascii="Arial" w:hAnsi="Arial" w:cs="Arial"/>
            <w:noProof/>
            <w:color w:val="000000"/>
            <w:lang w:eastAsia="en-GB"/>
          </w:rPr>
          <w:delText>(</w:delText>
        </w:r>
      </w:del>
      <w:r w:rsidRPr="00B6284F">
        <w:rPr>
          <w:rFonts w:ascii="Arial" w:hAnsi="Arial" w:cs="Arial"/>
          <w:noProof/>
          <w:color w:val="000000"/>
          <w:lang w:eastAsia="en-GB"/>
        </w:rPr>
        <w:t>2015)</w:t>
      </w:r>
      <w:r>
        <w:rPr>
          <w:rFonts w:ascii="Arial" w:hAnsi="Arial" w:cs="Arial"/>
          <w:color w:val="000000"/>
          <w:lang w:eastAsia="en-GB"/>
        </w:rPr>
        <w:fldChar w:fldCharType="end"/>
      </w:r>
      <w:r w:rsidRPr="004E3A00">
        <w:rPr>
          <w:rFonts w:ascii="Arial" w:hAnsi="Arial" w:cs="Arial"/>
          <w:color w:val="000000"/>
          <w:lang w:eastAsia="en-GB"/>
        </w:rPr>
        <w:t xml:space="preserve">. 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w:t>
      </w:r>
      <w:r>
        <w:rPr>
          <w:rFonts w:ascii="Arial" w:hAnsi="Arial" w:cs="Arial"/>
          <w:color w:val="000000"/>
          <w:lang w:eastAsia="en-GB"/>
        </w:rPr>
        <w:t>and those &gt;10 cm DBH as mature.</w:t>
      </w:r>
    </w:p>
    <w:p w14:paraId="294AA259" w14:textId="77777777" w:rsidR="0090383B" w:rsidRPr="004E3A00" w:rsidRDefault="0090383B" w:rsidP="00F11B0B">
      <w:pPr>
        <w:spacing w:before="40" w:after="140" w:line="360" w:lineRule="auto"/>
        <w:ind w:firstLine="720"/>
        <w:contextualSpacing/>
        <w:rPr>
          <w:rFonts w:ascii="Times New Roman" w:hAnsi="Times New Roman"/>
          <w:sz w:val="24"/>
          <w:szCs w:val="24"/>
          <w:lang w:eastAsia="en-GB"/>
        </w:rPr>
      </w:pPr>
      <w:r w:rsidRPr="004E3A00">
        <w:rPr>
          <w:rFonts w:ascii="Arial" w:hAnsi="Arial" w:cs="Arial"/>
          <w:color w:val="000000"/>
          <w:lang w:eastAsia="en-GB"/>
        </w:rPr>
        <w:t xml:space="preserve">In 2014 we </w:t>
      </w:r>
      <w:ins w:id="130" w:author="anewton" w:date="2016-02-11T12:42:00Z">
        <w:r>
          <w:rPr>
            <w:rFonts w:ascii="Arial" w:hAnsi="Arial" w:cs="Arial"/>
            <w:color w:val="000000"/>
            <w:lang w:eastAsia="en-GB"/>
          </w:rPr>
          <w:t xml:space="preserve">also </w:t>
        </w:r>
      </w:ins>
      <w:r w:rsidRPr="004E3A00">
        <w:rPr>
          <w:rFonts w:ascii="Arial" w:hAnsi="Arial" w:cs="Arial"/>
          <w:color w:val="000000"/>
          <w:lang w:eastAsia="en-GB"/>
        </w:rPr>
        <w:t xml:space="preserve">collected data on seedling density, canopy openness, and soil characteristics. The density of tree seedlings of all species present in 10 x 10 m plots located in the centre of the 20 x 20 m plots was recorded. Canopy openness of subplots was </w:t>
      </w:r>
      <w:r w:rsidRPr="004E3A00">
        <w:rPr>
          <w:rFonts w:ascii="Arial" w:hAnsi="Arial" w:cs="Arial"/>
          <w:color w:val="000000"/>
          <w:lang w:eastAsia="en-GB"/>
        </w:rPr>
        <w:lastRenderedPageBreak/>
        <w:t xml:space="preserve">assessed using a concave spherical densitometer in all four corners and the centre of 20 x 20 m plots, and the mean calculated for each subplot. Soil type was assessed by collecting </w:t>
      </w:r>
      <w:del w:id="131" w:author="anewton" w:date="2016-02-11T12:42:00Z">
        <w:r w:rsidRPr="004E3A00" w:rsidDel="00740548">
          <w:rPr>
            <w:rFonts w:ascii="Arial" w:hAnsi="Arial" w:cs="Arial"/>
            <w:color w:val="000000"/>
            <w:lang w:eastAsia="en-GB"/>
          </w:rPr>
          <w:delText>3</w:delText>
        </w:r>
      </w:del>
      <w:ins w:id="132" w:author="anewton" w:date="2016-02-11T12:42:00Z">
        <w:r>
          <w:rPr>
            <w:rFonts w:ascii="Arial" w:hAnsi="Arial" w:cs="Arial"/>
            <w:color w:val="000000"/>
            <w:lang w:eastAsia="en-GB"/>
          </w:rPr>
          <w:t>three</w:t>
        </w:r>
      </w:ins>
      <w:r w:rsidRPr="004E3A00">
        <w:rPr>
          <w:rFonts w:ascii="Arial" w:hAnsi="Arial" w:cs="Arial"/>
          <w:color w:val="000000"/>
          <w:lang w:eastAsia="en-GB"/>
        </w:rPr>
        <w:t xml:space="preserve"> soil samples from within each 20 x 20</w:t>
      </w:r>
      <w:ins w:id="133" w:author="anewton" w:date="2016-02-11T12:42:00Z">
        <w:r>
          <w:rPr>
            <w:rFonts w:ascii="Arial" w:hAnsi="Arial" w:cs="Arial"/>
            <w:color w:val="000000"/>
            <w:lang w:eastAsia="en-GB"/>
          </w:rPr>
          <w:t xml:space="preserve"> </w:t>
        </w:r>
      </w:ins>
      <w:r w:rsidRPr="004E3A00">
        <w:rPr>
          <w:rFonts w:ascii="Arial" w:hAnsi="Arial" w:cs="Arial"/>
          <w:color w:val="000000"/>
          <w:lang w:eastAsia="en-GB"/>
        </w:rPr>
        <w:t xml:space="preserve">m subplot using a 5 cm diameter soil corer. The first 20 cm of the mineral layer was retained. Soil samples were </w:t>
      </w:r>
      <w:del w:id="134" w:author="anewton" w:date="2016-02-11T12:43:00Z">
        <w:r w:rsidRPr="004E3A00" w:rsidDel="00740548">
          <w:rPr>
            <w:rFonts w:ascii="Arial" w:hAnsi="Arial" w:cs="Arial"/>
            <w:color w:val="000000"/>
            <w:lang w:eastAsia="en-GB"/>
          </w:rPr>
          <w:delText>sent to the Forest Research laboratories in Surrey, UK where</w:delText>
        </w:r>
      </w:del>
      <w:ins w:id="135" w:author="anewton" w:date="2016-02-11T12:43:00Z">
        <w:r>
          <w:rPr>
            <w:rFonts w:ascii="Arial" w:hAnsi="Arial" w:cs="Arial"/>
            <w:color w:val="000000"/>
            <w:lang w:eastAsia="en-GB"/>
          </w:rPr>
          <w:t xml:space="preserve">analysed using standard laboratory </w:t>
        </w:r>
        <w:commentRangeStart w:id="136"/>
        <w:r>
          <w:rPr>
            <w:rFonts w:ascii="Arial" w:hAnsi="Arial" w:cs="Arial"/>
            <w:color w:val="000000"/>
            <w:lang w:eastAsia="en-GB"/>
          </w:rPr>
          <w:t>procedures</w:t>
        </w:r>
        <w:commentRangeEnd w:id="136"/>
        <w:r>
          <w:rPr>
            <w:rStyle w:val="CommentReference"/>
          </w:rPr>
          <w:commentReference w:id="136"/>
        </w:r>
        <w:r>
          <w:rPr>
            <w:rFonts w:ascii="Arial" w:hAnsi="Arial" w:cs="Arial"/>
            <w:color w:val="000000"/>
            <w:lang w:eastAsia="en-GB"/>
          </w:rPr>
          <w:t xml:space="preserve"> </w:t>
        </w:r>
      </w:ins>
      <w:r w:rsidRPr="004E3A00">
        <w:rPr>
          <w:rFonts w:ascii="Arial" w:hAnsi="Arial" w:cs="Arial"/>
          <w:color w:val="000000"/>
          <w:lang w:eastAsia="en-GB"/>
        </w:rPr>
        <w:t xml:space="preserve"> </w:t>
      </w:r>
      <w:ins w:id="137" w:author="anewton" w:date="2016-02-11T12:44:00Z">
        <w:r>
          <w:rPr>
            <w:rFonts w:ascii="Arial" w:hAnsi="Arial" w:cs="Arial"/>
            <w:color w:val="000000"/>
            <w:lang w:eastAsia="en-GB"/>
          </w:rPr>
          <w:t xml:space="preserve">to determine particle size distribution, … </w:t>
        </w:r>
      </w:ins>
      <w:del w:id="138" w:author="anewton" w:date="2016-02-11T12:44:00Z">
        <w:r w:rsidRPr="0090383B">
          <w:rPr>
            <w:rFonts w:ascii="Arial" w:hAnsi="Arial" w:cs="Arial"/>
            <w:color w:val="000000"/>
            <w:highlight w:val="yellow"/>
            <w:lang w:eastAsia="en-GB"/>
            <w:rPrChange w:id="139" w:author="anewton" w:date="2016-02-11T12:44:00Z">
              <w:rPr>
                <w:rFonts w:ascii="Arial" w:hAnsi="Arial" w:cs="Arial"/>
                <w:color w:val="000000"/>
                <w:lang w:eastAsia="en-GB"/>
              </w:rPr>
            </w:rPrChange>
          </w:rPr>
          <w:delText>particle size distribution of the soil was determined by suspending 30 g of soil in water which was passed through the flow cell of a laser diffraction particle size analyser (Beckman Coulter LS13320).</w:delText>
        </w:r>
      </w:del>
      <w:ins w:id="140" w:author="anewton" w:date="2016-02-11T12:44:00Z">
        <w:r w:rsidRPr="0090383B">
          <w:rPr>
            <w:rFonts w:ascii="Arial" w:hAnsi="Arial" w:cs="Arial"/>
            <w:color w:val="000000"/>
            <w:highlight w:val="yellow"/>
            <w:lang w:eastAsia="en-GB"/>
            <w:rPrChange w:id="141" w:author="anewton" w:date="2016-02-11T12:44:00Z">
              <w:rPr>
                <w:rFonts w:ascii="Arial" w:hAnsi="Arial" w:cs="Arial"/>
                <w:color w:val="000000"/>
                <w:lang w:eastAsia="en-GB"/>
              </w:rPr>
            </w:rPrChange>
          </w:rPr>
          <w:t>list here the variables that you measured in the soil analysis.</w:t>
        </w:r>
        <w:r>
          <w:rPr>
            <w:rFonts w:ascii="Arial" w:hAnsi="Arial" w:cs="Arial"/>
            <w:color w:val="000000"/>
            <w:lang w:eastAsia="en-GB"/>
          </w:rPr>
          <w:t xml:space="preserve"> </w:t>
        </w:r>
      </w:ins>
    </w:p>
    <w:p w14:paraId="2F42F02C" w14:textId="77777777" w:rsidR="0090383B" w:rsidRPr="004E3A00" w:rsidRDefault="0090383B" w:rsidP="00F11B0B">
      <w:pPr>
        <w:spacing w:before="40" w:after="140" w:line="360" w:lineRule="auto"/>
        <w:contextualSpacing/>
        <w:rPr>
          <w:rFonts w:ascii="Arial" w:hAnsi="Arial" w:cs="Arial"/>
          <w:b/>
          <w:bCs/>
          <w:color w:val="000000"/>
          <w:lang w:eastAsia="en-GB"/>
        </w:rPr>
      </w:pPr>
    </w:p>
    <w:p w14:paraId="36049889"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Statistical analysis</w:t>
      </w:r>
    </w:p>
    <w:p w14:paraId="695C7D5C" w14:textId="77777777" w:rsidR="0090383B" w:rsidRPr="004E3A00" w:rsidRDefault="0090383B" w:rsidP="00F11B0B">
      <w:pPr>
        <w:spacing w:before="40" w:after="140" w:line="360" w:lineRule="auto"/>
        <w:contextualSpacing/>
        <w:rPr>
          <w:rFonts w:ascii="Arial" w:hAnsi="Arial" w:cs="Arial"/>
          <w:b/>
          <w:bCs/>
          <w:color w:val="000000"/>
          <w:lang w:eastAsia="en-GB"/>
        </w:rPr>
      </w:pPr>
    </w:p>
    <w:p w14:paraId="1C42181A"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Recruitment of juveniles</w:t>
      </w:r>
    </w:p>
    <w:p w14:paraId="2EA36394" w14:textId="5D00AE34" w:rsidR="0090383B" w:rsidRPr="004E3A00" w:rsidRDefault="0090383B" w:rsidP="00695472">
      <w:pPr>
        <w:spacing w:line="360" w:lineRule="auto"/>
        <w:ind w:firstLine="720"/>
        <w:contextualSpacing/>
        <w:rPr>
          <w:rFonts w:ascii="Arial" w:hAnsi="Arial" w:cs="Arial"/>
        </w:rPr>
      </w:pPr>
      <w:r w:rsidRPr="004E3A00">
        <w:rPr>
          <w:rFonts w:ascii="Arial" w:hAnsi="Arial" w:cs="Arial"/>
          <w:color w:val="000000"/>
          <w:lang w:eastAsia="en-GB"/>
        </w:rPr>
        <w:t xml:space="preserve">Our assessment of tree recruitment focussed on </w:t>
      </w:r>
      <w:r>
        <w:rPr>
          <w:rFonts w:ascii="Arial" w:hAnsi="Arial" w:cs="Arial"/>
          <w:color w:val="000000"/>
          <w:lang w:eastAsia="en-GB"/>
        </w:rPr>
        <w:t xml:space="preserve">beech </w:t>
      </w:r>
      <w:r w:rsidRPr="004E3A00">
        <w:rPr>
          <w:rFonts w:ascii="Arial" w:hAnsi="Arial" w:cs="Arial"/>
          <w:color w:val="000000"/>
          <w:lang w:eastAsia="en-GB"/>
        </w:rPr>
        <w:t xml:space="preserve">saplings (woody stems &gt;1.3 m height and &lt;10 cm DBH) and seedlings. We tested for relationships </w:t>
      </w:r>
      <w:r>
        <w:rPr>
          <w:rFonts w:ascii="Arial" w:hAnsi="Arial" w:cs="Arial"/>
          <w:color w:val="000000"/>
          <w:lang w:eastAsia="en-GB"/>
        </w:rPr>
        <w:t>between the density of seedlings and saplings,</w:t>
      </w:r>
      <w:r w:rsidRPr="004E3A00">
        <w:rPr>
          <w:rFonts w:ascii="Arial" w:hAnsi="Arial" w:cs="Arial"/>
          <w:color w:val="000000"/>
          <w:lang w:eastAsia="en-GB"/>
        </w:rPr>
        <w:t xml:space="preserve"> and canopy openness and grazing pressure using generalised linear </w:t>
      </w:r>
      <w:r>
        <w:rPr>
          <w:rFonts w:ascii="Arial" w:hAnsi="Arial" w:cs="Arial"/>
          <w:color w:val="000000"/>
          <w:lang w:eastAsia="en-GB"/>
        </w:rPr>
        <w:t xml:space="preserve">mixed </w:t>
      </w:r>
      <w:r w:rsidRPr="004E3A00">
        <w:rPr>
          <w:rFonts w:ascii="Arial" w:hAnsi="Arial" w:cs="Arial"/>
          <w:color w:val="000000"/>
          <w:lang w:eastAsia="en-GB"/>
        </w:rPr>
        <w:t xml:space="preserve">models. To determine whether the widespread loss of smaller stems </w:t>
      </w:r>
      <w:del w:id="142" w:author="anewton" w:date="2016-02-11T12:44:00Z">
        <w:r w:rsidRPr="004E3A00" w:rsidDel="00740548">
          <w:rPr>
            <w:rFonts w:ascii="Arial" w:hAnsi="Arial" w:cs="Arial"/>
            <w:color w:val="000000"/>
            <w:lang w:eastAsia="en-GB"/>
          </w:rPr>
          <w:delText xml:space="preserve">seen </w:delText>
        </w:r>
      </w:del>
      <w:ins w:id="143" w:author="anewton" w:date="2016-02-11T12:44:00Z">
        <w:r>
          <w:rPr>
            <w:rFonts w:ascii="Arial" w:hAnsi="Arial" w:cs="Arial"/>
            <w:color w:val="000000"/>
            <w:lang w:eastAsia="en-GB"/>
          </w:rPr>
          <w:t>observed</w:t>
        </w:r>
        <w:r w:rsidRPr="004E3A00">
          <w:rPr>
            <w:rFonts w:ascii="Arial" w:hAnsi="Arial" w:cs="Arial"/>
            <w:color w:val="000000"/>
            <w:lang w:eastAsia="en-GB"/>
          </w:rPr>
          <w:t xml:space="preserve"> </w:t>
        </w:r>
      </w:ins>
      <w:r w:rsidRPr="004E3A00">
        <w:rPr>
          <w:rFonts w:ascii="Arial" w:hAnsi="Arial" w:cs="Arial"/>
          <w:color w:val="000000"/>
          <w:lang w:eastAsia="en-GB"/>
        </w:rPr>
        <w:t xml:space="preserve">in a previous study at the site (Martin </w:t>
      </w:r>
      <w:r w:rsidRPr="004E3A00">
        <w:rPr>
          <w:rFonts w:ascii="Arial" w:hAnsi="Arial" w:cs="Arial"/>
          <w:i/>
          <w:iCs/>
          <w:color w:val="000000"/>
          <w:lang w:eastAsia="en-GB"/>
        </w:rPr>
        <w:t>et al.</w:t>
      </w:r>
      <w:r w:rsidRPr="004E3A00">
        <w:rPr>
          <w:rFonts w:ascii="Arial" w:hAnsi="Arial" w:cs="Arial"/>
          <w:color w:val="000000"/>
          <w:lang w:eastAsia="en-GB"/>
        </w:rPr>
        <w:t xml:space="preserve"> 2015) was largely attributable to growth of individuals into other size classes or mortality</w:t>
      </w:r>
      <w:ins w:id="144" w:author="anewton" w:date="2016-02-11T12:44:00Z">
        <w:r>
          <w:rPr>
            <w:rFonts w:ascii="Arial" w:hAnsi="Arial" w:cs="Arial"/>
            <w:color w:val="000000"/>
            <w:lang w:eastAsia="en-GB"/>
          </w:rPr>
          <w:t>,</w:t>
        </w:r>
      </w:ins>
      <w:r w:rsidRPr="004E3A00">
        <w:rPr>
          <w:rFonts w:ascii="Arial" w:hAnsi="Arial" w:cs="Arial"/>
          <w:color w:val="000000"/>
          <w:lang w:eastAsia="en-GB"/>
        </w:rPr>
        <w:t xml:space="preserve"> we tracked the fate of each sapling recorded. As part of this we also calculated the </w:t>
      </w:r>
      <w:r w:rsidRPr="004E3A00">
        <w:rPr>
          <w:rFonts w:ascii="Arial" w:hAnsi="Arial" w:cs="Arial"/>
        </w:rPr>
        <w:t xml:space="preserve">annual mortality rate, </w:t>
      </w:r>
      <m:oMath>
        <m:r>
          <w:rPr>
            <w:rFonts w:ascii="Cambria Math" w:hAnsi="Cambria Math" w:cs="Arial"/>
          </w:rPr>
          <m:t>m</m:t>
        </m:r>
      </m:oMath>
      <w:r w:rsidRPr="004E3A00">
        <w:rPr>
          <w:rFonts w:ascii="Arial" w:hAnsi="Arial" w:cs="Arial"/>
        </w:rPr>
        <w:t>, as def</w:t>
      </w:r>
      <w:proofErr w:type="spellStart"/>
      <w:r w:rsidRPr="004E3A00">
        <w:rPr>
          <w:rFonts w:ascii="Arial" w:hAnsi="Arial" w:cs="Arial"/>
        </w:rPr>
        <w:t>ined</w:t>
      </w:r>
      <w:proofErr w:type="spellEnd"/>
      <w:r w:rsidRPr="004E3A00">
        <w:rPr>
          <w:rFonts w:ascii="Arial" w:hAnsi="Arial" w:cs="Arial"/>
        </w:rPr>
        <w:t xml:space="preserve"> by </w:t>
      </w:r>
      <w:r w:rsidRPr="004E3A00">
        <w:rPr>
          <w:rFonts w:ascii="Arial" w:hAnsi="Arial" w:cs="Arial"/>
        </w:rPr>
        <w:fldChar w:fldCharType="begin" w:fldLock="1"/>
      </w:r>
      <w:r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Sheil, Burslem &amp; Alder (1995)</w:t>
      </w:r>
      <w:r w:rsidRPr="004E3A00">
        <w:rPr>
          <w:rFonts w:ascii="Arial" w:hAnsi="Arial" w:cs="Arial"/>
        </w:rPr>
        <w:fldChar w:fldCharType="end"/>
      </w:r>
      <w:r w:rsidRPr="004E3A00">
        <w:rPr>
          <w:rFonts w:ascii="Arial" w:hAnsi="Arial" w:cs="Arial"/>
        </w:rPr>
        <w:t>:</w:t>
      </w:r>
    </w:p>
    <w:p w14:paraId="4D2FFF34" w14:textId="0453C0B7" w:rsidR="0090383B" w:rsidRPr="00EC0691" w:rsidRDefault="00EC0691" w:rsidP="00695472">
      <w:pPr>
        <w:spacing w:line="360" w:lineRule="auto"/>
        <w:contextualSpacing/>
        <w:rPr>
          <w:rFonts w:ascii="Arial"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14:paraId="455E50F2" w14:textId="307537D7" w:rsidR="0090383B" w:rsidRPr="004E3A00" w:rsidRDefault="0090383B" w:rsidP="00695472">
      <w:pPr>
        <w:spacing w:line="360" w:lineRule="auto"/>
        <w:contextualSpacing/>
        <w:rPr>
          <w:rFonts w:ascii="Arial" w:hAnsi="Arial" w:cs="Arial"/>
        </w:rPr>
      </w:pPr>
      <w:proofErr w:type="gramStart"/>
      <w:r w:rsidRPr="004E3A00">
        <w:rPr>
          <w:rFonts w:ascii="Arial" w:hAnsi="Arial" w:cs="Arial"/>
        </w:rPr>
        <w:t>where</w:t>
      </w:r>
      <w:proofErr w:type="gramEnd"/>
      <w:r w:rsidRPr="004E3A00">
        <w:rPr>
          <w:rFonts w:ascii="Arial"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hAnsi="Arial" w:cs="Arial"/>
        </w:rPr>
        <w:t xml:space="preserve"> are the number of stems at the first and second surveys respectively and </w:t>
      </w:r>
      <m:oMath>
        <m:r>
          <w:rPr>
            <w:rFonts w:ascii="Cambria Math" w:hAnsi="Cambria Math" w:cs="Arial"/>
          </w:rPr>
          <m:t>t</m:t>
        </m:r>
      </m:oMath>
      <w:r w:rsidRPr="004E3A00">
        <w:rPr>
          <w:rFonts w:ascii="Arial" w:hAnsi="Arial" w:cs="Arial"/>
        </w:rPr>
        <w:t xml:space="preserve"> is the number of years between censuses.</w:t>
      </w:r>
    </w:p>
    <w:p w14:paraId="4E5432B3" w14:textId="77777777" w:rsidR="0090383B" w:rsidRPr="004E3A00" w:rsidRDefault="0090383B" w:rsidP="00F11B0B">
      <w:pPr>
        <w:spacing w:after="0" w:line="360" w:lineRule="auto"/>
        <w:contextualSpacing/>
        <w:rPr>
          <w:rFonts w:ascii="Times New Roman" w:hAnsi="Times New Roman"/>
          <w:sz w:val="24"/>
          <w:szCs w:val="24"/>
          <w:lang w:eastAsia="en-GB"/>
        </w:rPr>
      </w:pPr>
    </w:p>
    <w:p w14:paraId="0F29CE41"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Individual tree mortality</w:t>
      </w:r>
    </w:p>
    <w:p w14:paraId="51DA4331" w14:textId="77777777" w:rsidR="0090383B" w:rsidRDefault="0090383B" w:rsidP="00B06D6E">
      <w:pPr>
        <w:spacing w:before="40" w:after="140" w:line="360" w:lineRule="auto"/>
        <w:ind w:firstLine="720"/>
        <w:contextualSpacing/>
        <w:rPr>
          <w:rFonts w:ascii="Arial" w:hAnsi="Arial" w:cs="Arial"/>
          <w:color w:val="000000"/>
          <w:lang w:eastAsia="en-GB"/>
        </w:rPr>
      </w:pPr>
      <w:ins w:id="145" w:author="anewton" w:date="2016-02-11T12:46:00Z">
        <w:r w:rsidRPr="0090383B">
          <w:rPr>
            <w:rFonts w:ascii="Arial" w:hAnsi="Arial" w:cs="Arial"/>
            <w:color w:val="000000"/>
            <w:highlight w:val="yellow"/>
            <w:lang w:eastAsia="en-GB"/>
            <w:rPrChange w:id="146" w:author="anewton" w:date="2016-02-11T12:46:00Z">
              <w:rPr>
                <w:rFonts w:ascii="Arial" w:hAnsi="Arial" w:cs="Arial"/>
                <w:color w:val="000000"/>
                <w:lang w:eastAsia="en-GB"/>
              </w:rPr>
            </w:rPrChange>
          </w:rPr>
          <w:t>You first need to say how you calculated basal area (BA) and give the equation.</w:t>
        </w:r>
        <w:r>
          <w:rPr>
            <w:rFonts w:ascii="Arial" w:hAnsi="Arial" w:cs="Arial"/>
            <w:color w:val="000000"/>
            <w:lang w:eastAsia="en-GB"/>
          </w:rPr>
          <w:t xml:space="preserve"> </w:t>
        </w:r>
      </w:ins>
      <w:r w:rsidRPr="00B00350">
        <w:rPr>
          <w:rFonts w:ascii="Arial" w:hAnsi="Arial" w:cs="Arial"/>
          <w:color w:val="000000"/>
          <w:lang w:eastAsia="en-GB"/>
        </w:rPr>
        <w:t>We assessed whether some of the mature tree mortality observed in Denny wood could be explained by the self-thinning process using a linear mixed model to relate stem density to basal area</w:t>
      </w:r>
      <w:ins w:id="147" w:author="anewton" w:date="2016-02-11T12:45:00Z">
        <w:r>
          <w:rPr>
            <w:rFonts w:ascii="Arial" w:hAnsi="Arial" w:cs="Arial"/>
            <w:color w:val="000000"/>
            <w:lang w:eastAsia="en-GB"/>
          </w:rPr>
          <w:t xml:space="preserve"> (BA)</w:t>
        </w:r>
      </w:ins>
      <w:r w:rsidRPr="00B00350">
        <w:rPr>
          <w:rFonts w:ascii="Arial" w:hAnsi="Arial" w:cs="Arial"/>
          <w:color w:val="000000"/>
          <w:lang w:eastAsia="en-GB"/>
        </w:rPr>
        <w:t xml:space="preserve">, with subplot number as a random effect. </w:t>
      </w:r>
      <w:del w:id="148" w:author="anewton" w:date="2016-02-11T12:45:00Z">
        <w:r w:rsidRPr="00B00350" w:rsidDel="00740548">
          <w:rPr>
            <w:rFonts w:ascii="Arial" w:hAnsi="Arial" w:cs="Arial"/>
            <w:color w:val="000000"/>
            <w:lang w:eastAsia="en-GB"/>
          </w:rPr>
          <w:delText xml:space="preserve">Both </w:delText>
        </w:r>
      </w:del>
      <w:ins w:id="149" w:author="anewton" w:date="2016-02-11T12:47:00Z">
        <w:r>
          <w:rPr>
            <w:rFonts w:ascii="Arial" w:hAnsi="Arial" w:cs="Arial"/>
            <w:color w:val="000000"/>
            <w:lang w:eastAsia="en-GB"/>
          </w:rPr>
          <w:t>We used BA as a proxy for biomass to test for self-thinning, f</w:t>
        </w:r>
      </w:ins>
      <w:ins w:id="150" w:author="anewton" w:date="2016-02-11T12:45:00Z">
        <w:r>
          <w:rPr>
            <w:rFonts w:ascii="Arial" w:hAnsi="Arial" w:cs="Arial"/>
            <w:color w:val="000000"/>
            <w:lang w:eastAsia="en-GB"/>
          </w:rPr>
          <w:t>ollowing</w:t>
        </w:r>
        <w:r w:rsidRPr="00B00350">
          <w:rPr>
            <w:rFonts w:ascii="Arial" w:hAnsi="Arial" w:cs="Arial"/>
            <w:color w:val="000000"/>
            <w:lang w:eastAsia="en-GB"/>
          </w:rPr>
          <w:t xml:space="preserve"> </w:t>
        </w:r>
      </w:ins>
      <w:proofErr w:type="spellStart"/>
      <w:r w:rsidRPr="00B00350">
        <w:rPr>
          <w:rFonts w:ascii="Arial" w:hAnsi="Arial" w:cs="Arial"/>
          <w:color w:val="000000"/>
          <w:lang w:eastAsia="en-GB"/>
        </w:rPr>
        <w:t>Westoby</w:t>
      </w:r>
      <w:proofErr w:type="spellEnd"/>
      <w:r w:rsidRPr="00B00350">
        <w:rPr>
          <w:rFonts w:ascii="Arial" w:hAnsi="Arial" w:cs="Arial"/>
          <w:color w:val="000000"/>
          <w:lang w:eastAsia="en-GB"/>
        </w:rPr>
        <w:t xml:space="preserve"> (1984) and Weller (1987)</w:t>
      </w:r>
      <w:del w:id="151" w:author="anewton" w:date="2016-02-11T12:47:00Z">
        <w:r w:rsidRPr="00B00350" w:rsidDel="00740548">
          <w:rPr>
            <w:rFonts w:ascii="Arial" w:hAnsi="Arial" w:cs="Arial"/>
            <w:color w:val="000000"/>
            <w:lang w:eastAsia="en-GB"/>
          </w:rPr>
          <w:delText xml:space="preserve"> </w:delText>
        </w:r>
      </w:del>
      <w:del w:id="152" w:author="anewton" w:date="2016-02-11T12:46:00Z">
        <w:r w:rsidRPr="00B00350" w:rsidDel="00740548">
          <w:rPr>
            <w:rFonts w:ascii="Arial" w:hAnsi="Arial" w:cs="Arial"/>
            <w:color w:val="000000"/>
            <w:lang w:eastAsia="en-GB"/>
          </w:rPr>
          <w:delText xml:space="preserve">recommend using total biomass, rather than mean stem biomass so </w:delText>
        </w:r>
      </w:del>
      <w:del w:id="153" w:author="anewton" w:date="2016-02-11T12:47:00Z">
        <w:r w:rsidRPr="00B00350" w:rsidDel="00740548">
          <w:rPr>
            <w:rFonts w:ascii="Arial" w:hAnsi="Arial" w:cs="Arial"/>
            <w:color w:val="000000"/>
            <w:lang w:eastAsia="en-GB"/>
          </w:rPr>
          <w:delText>we used the closest equivalent metric we had, total plot BA</w:delText>
        </w:r>
      </w:del>
      <w:r w:rsidRPr="00B00350">
        <w:rPr>
          <w:rFonts w:ascii="Arial" w:hAnsi="Arial" w:cs="Arial"/>
          <w:color w:val="000000"/>
          <w:lang w:eastAsia="en-GB"/>
        </w:rPr>
        <w:t>. A negative slope suggests a gain in BA with a loss of stem density while a positive slope suggests a gain in BA with increasing stem density (</w:t>
      </w:r>
      <w:proofErr w:type="spellStart"/>
      <w:r w:rsidRPr="00B00350">
        <w:rPr>
          <w:rFonts w:ascii="Arial" w:hAnsi="Arial" w:cs="Arial"/>
          <w:color w:val="000000"/>
          <w:lang w:eastAsia="en-GB"/>
        </w:rPr>
        <w:t>Coomes</w:t>
      </w:r>
      <w:proofErr w:type="spellEnd"/>
      <w:r w:rsidRPr="00B00350">
        <w:rPr>
          <w:rFonts w:ascii="Arial" w:hAnsi="Arial" w:cs="Arial"/>
          <w:color w:val="000000"/>
          <w:lang w:eastAsia="en-GB"/>
        </w:rPr>
        <w:t xml:space="preserve"> &amp; Allen 2007). </w:t>
      </w:r>
    </w:p>
    <w:p w14:paraId="3D5095C1" w14:textId="77777777" w:rsidR="0090383B" w:rsidRDefault="0090383B" w:rsidP="00B06D6E">
      <w:pPr>
        <w:spacing w:before="40" w:after="140" w:line="360" w:lineRule="auto"/>
        <w:ind w:firstLine="720"/>
        <w:contextualSpacing/>
        <w:rPr>
          <w:ins w:id="154" w:author="anewton" w:date="2016-02-11T12:48:00Z"/>
          <w:rFonts w:ascii="Arial" w:hAnsi="Arial" w:cs="Arial"/>
          <w:color w:val="000000"/>
          <w:lang w:eastAsia="en-GB"/>
        </w:rPr>
      </w:pPr>
      <w:r w:rsidRPr="004E3A00">
        <w:rPr>
          <w:rFonts w:ascii="Arial" w:hAnsi="Arial" w:cs="Arial"/>
          <w:color w:val="000000"/>
          <w:lang w:eastAsia="en-GB"/>
        </w:rPr>
        <w:lastRenderedPageBreak/>
        <w:t xml:space="preserve">During data processing </w:t>
      </w:r>
      <w:r>
        <w:rPr>
          <w:rFonts w:ascii="Arial" w:hAnsi="Arial" w:cs="Arial"/>
          <w:color w:val="000000"/>
          <w:lang w:eastAsia="en-GB"/>
        </w:rPr>
        <w:t xml:space="preserve">to assess the effects of different variables on tree mortality, only </w:t>
      </w:r>
      <w:r w:rsidRPr="004E3A00">
        <w:rPr>
          <w:rFonts w:ascii="Arial" w:hAnsi="Arial" w:cs="Arial"/>
          <w:color w:val="000000"/>
          <w:lang w:eastAsia="en-GB"/>
        </w:rPr>
        <w:t>trees with diameter measurements</w:t>
      </w:r>
      <w:r>
        <w:rPr>
          <w:rFonts w:ascii="Arial" w:hAnsi="Arial" w:cs="Arial"/>
          <w:color w:val="000000"/>
          <w:lang w:eastAsia="en-GB"/>
        </w:rPr>
        <w:t xml:space="preserve"> in the census year and previous census </w:t>
      </w:r>
      <w:r w:rsidRPr="004E3A00">
        <w:rPr>
          <w:rFonts w:ascii="Arial" w:hAnsi="Arial" w:cs="Arial"/>
          <w:color w:val="000000"/>
          <w:lang w:eastAsia="en-GB"/>
        </w:rPr>
        <w:t xml:space="preserve">were included in analyses. Censuses </w:t>
      </w:r>
      <w:del w:id="155" w:author="anewton" w:date="2016-02-11T12:47:00Z">
        <w:r w:rsidRPr="004E3A00" w:rsidDel="00740548">
          <w:rPr>
            <w:rFonts w:ascii="Arial" w:hAnsi="Arial" w:cs="Arial"/>
            <w:color w:val="000000"/>
            <w:lang w:eastAsia="en-GB"/>
          </w:rPr>
          <w:delText xml:space="preserve">on </w:delText>
        </w:r>
      </w:del>
      <w:ins w:id="156" w:author="anewton" w:date="2016-02-11T12:47:00Z">
        <w:r>
          <w:rPr>
            <w:rFonts w:ascii="Arial" w:hAnsi="Arial" w:cs="Arial"/>
            <w:color w:val="000000"/>
            <w:lang w:eastAsia="en-GB"/>
          </w:rPr>
          <w:t>of</w:t>
        </w:r>
        <w:r w:rsidRPr="004E3A00">
          <w:rPr>
            <w:rFonts w:ascii="Arial" w:hAnsi="Arial" w:cs="Arial"/>
            <w:color w:val="000000"/>
            <w:lang w:eastAsia="en-GB"/>
          </w:rPr>
          <w:t xml:space="preserve"> </w:t>
        </w:r>
      </w:ins>
      <w:r w:rsidRPr="004E3A00">
        <w:rPr>
          <w:rFonts w:ascii="Arial" w:hAnsi="Arial" w:cs="Arial"/>
          <w:color w:val="000000"/>
          <w:lang w:eastAsia="en-GB"/>
        </w:rPr>
        <w:t xml:space="preserve">the transect were undertaken </w:t>
      </w:r>
      <w:del w:id="157" w:author="anewton" w:date="2016-02-11T12:47:00Z">
        <w:r w:rsidRPr="004E3A00" w:rsidDel="00740548">
          <w:rPr>
            <w:rFonts w:ascii="Arial" w:hAnsi="Arial" w:cs="Arial"/>
            <w:color w:val="000000"/>
            <w:lang w:eastAsia="en-GB"/>
          </w:rPr>
          <w:delText xml:space="preserve">5 </w:delText>
        </w:r>
      </w:del>
      <w:ins w:id="158" w:author="anewton" w:date="2016-02-11T12:47:00Z">
        <w:r>
          <w:rPr>
            <w:rFonts w:ascii="Arial" w:hAnsi="Arial" w:cs="Arial"/>
            <w:color w:val="000000"/>
            <w:lang w:eastAsia="en-GB"/>
          </w:rPr>
          <w:t>five</w:t>
        </w:r>
        <w:r w:rsidRPr="004E3A00">
          <w:rPr>
            <w:rFonts w:ascii="Arial" w:hAnsi="Arial" w:cs="Arial"/>
            <w:color w:val="000000"/>
            <w:lang w:eastAsia="en-GB"/>
          </w:rPr>
          <w:t xml:space="preserve"> </w:t>
        </w:r>
      </w:ins>
      <w:r w:rsidRPr="004E3A00">
        <w:rPr>
          <w:rFonts w:ascii="Arial" w:hAnsi="Arial" w:cs="Arial"/>
          <w:color w:val="000000"/>
          <w:lang w:eastAsia="en-GB"/>
        </w:rPr>
        <w:t xml:space="preserve">times from 1964-2014 with a mean (± SD) census interval period of 12.5 ± 6.7 years (range 4-20 years). Since trees used in mortality models required censuses </w:t>
      </w:r>
      <w:r>
        <w:rPr>
          <w:rFonts w:ascii="Arial" w:hAnsi="Arial" w:cs="Arial"/>
          <w:color w:val="000000"/>
          <w:lang w:eastAsia="en-GB"/>
        </w:rPr>
        <w:t>in</w:t>
      </w:r>
      <w:r w:rsidRPr="004E3A00">
        <w:rPr>
          <w:rFonts w:ascii="Arial" w:hAnsi="Arial" w:cs="Arial"/>
          <w:color w:val="000000"/>
          <w:lang w:eastAsia="en-GB"/>
        </w:rPr>
        <w:t xml:space="preserve"> both </w:t>
      </w:r>
      <w:r>
        <w:rPr>
          <w:rFonts w:ascii="Arial" w:hAnsi="Arial" w:cs="Arial"/>
          <w:color w:val="000000"/>
          <w:lang w:eastAsia="en-GB"/>
        </w:rPr>
        <w:t xml:space="preserve">the census year and </w:t>
      </w:r>
      <w:ins w:id="159" w:author="anewton" w:date="2016-02-11T12:47:00Z">
        <w:r>
          <w:rPr>
            <w:rFonts w:ascii="Arial" w:hAnsi="Arial" w:cs="Arial"/>
            <w:color w:val="000000"/>
            <w:lang w:eastAsia="en-GB"/>
          </w:rPr>
          <w:t xml:space="preserve">the </w:t>
        </w:r>
      </w:ins>
      <w:r>
        <w:rPr>
          <w:rFonts w:ascii="Arial" w:hAnsi="Arial" w:cs="Arial"/>
          <w:color w:val="000000"/>
          <w:lang w:eastAsia="en-GB"/>
        </w:rPr>
        <w:t>previous census</w:t>
      </w:r>
      <w:ins w:id="160" w:author="anewton" w:date="2016-02-11T12:48:00Z">
        <w:r>
          <w:rPr>
            <w:rFonts w:ascii="Arial" w:hAnsi="Arial" w:cs="Arial"/>
            <w:color w:val="000000"/>
            <w:lang w:eastAsia="en-GB"/>
          </w:rPr>
          <w:t>,</w:t>
        </w:r>
      </w:ins>
      <w:r>
        <w:rPr>
          <w:rFonts w:ascii="Arial" w:hAnsi="Arial" w:cs="Arial"/>
          <w:color w:val="000000"/>
          <w:lang w:eastAsia="en-GB"/>
        </w:rPr>
        <w:t xml:space="preserve"> </w:t>
      </w:r>
      <w:r w:rsidRPr="004E3A00">
        <w:rPr>
          <w:rFonts w:ascii="Arial"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4E3A00">
        <w:rPr>
          <w:rFonts w:ascii="Arial" w:hAnsi="Arial" w:cs="Arial"/>
          <w:i/>
          <w:iCs/>
          <w:color w:val="000000"/>
          <w:lang w:eastAsia="en-GB"/>
        </w:rPr>
        <w:t>et al.</w:t>
      </w:r>
      <w:r w:rsidRPr="004E3A00">
        <w:rPr>
          <w:rFonts w:ascii="Arial" w:hAnsi="Arial" w:cs="Arial"/>
          <w:color w:val="000000"/>
          <w:lang w:eastAsia="en-GB"/>
        </w:rPr>
        <w:t xml:space="preserve"> 2008). Subplot ID number was used as a random effect to account for repeated sampling of the same plots (Fortin </w:t>
      </w:r>
      <w:r w:rsidRPr="004E3A00">
        <w:rPr>
          <w:rFonts w:ascii="Arial" w:hAnsi="Arial" w:cs="Arial"/>
          <w:i/>
          <w:iCs/>
          <w:color w:val="000000"/>
          <w:lang w:eastAsia="en-GB"/>
        </w:rPr>
        <w:t>et al.</w:t>
      </w:r>
      <w:r w:rsidRPr="004E3A00">
        <w:rPr>
          <w:rFonts w:ascii="Arial" w:hAnsi="Arial" w:cs="Arial"/>
          <w:color w:val="000000"/>
          <w:lang w:eastAsia="en-GB"/>
        </w:rPr>
        <w:t xml:space="preserve"> 2008).</w:t>
      </w:r>
    </w:p>
    <w:p w14:paraId="578DD69E" w14:textId="77777777" w:rsidR="0090383B" w:rsidRPr="00B06D6E" w:rsidRDefault="0090383B" w:rsidP="00B06D6E">
      <w:pPr>
        <w:numPr>
          <w:ins w:id="161" w:author="anewton" w:date="2016-02-11T12:48:00Z"/>
        </w:numPr>
        <w:spacing w:before="40" w:after="140" w:line="360" w:lineRule="auto"/>
        <w:ind w:firstLine="720"/>
        <w:contextualSpacing/>
        <w:rPr>
          <w:rFonts w:ascii="Arial" w:hAnsi="Arial" w:cs="Arial"/>
          <w:color w:val="000000"/>
          <w:lang w:eastAsia="en-GB"/>
        </w:rPr>
      </w:pPr>
    </w:p>
    <w:p w14:paraId="776F4C81"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Models were developed in a four-step process similar to the </w:t>
      </w:r>
      <w:del w:id="162" w:author="anewton" w:date="2016-02-11T12:48:00Z">
        <w:r w:rsidRPr="004E3A00" w:rsidDel="00740548">
          <w:rPr>
            <w:rFonts w:ascii="Arial" w:hAnsi="Arial" w:cs="Arial"/>
            <w:color w:val="000000"/>
            <w:lang w:eastAsia="en-GB"/>
          </w:rPr>
          <w:delText xml:space="preserve">workflow </w:delText>
        </w:r>
      </w:del>
      <w:ins w:id="163" w:author="anewton" w:date="2016-02-11T12:48:00Z">
        <w:r>
          <w:rPr>
            <w:rFonts w:ascii="Arial" w:hAnsi="Arial" w:cs="Arial"/>
            <w:color w:val="000000"/>
            <w:lang w:eastAsia="en-GB"/>
          </w:rPr>
          <w:t>approach</w:t>
        </w:r>
        <w:r w:rsidRPr="004E3A00">
          <w:rPr>
            <w:rFonts w:ascii="Arial" w:hAnsi="Arial" w:cs="Arial"/>
            <w:color w:val="000000"/>
            <w:lang w:eastAsia="en-GB"/>
          </w:rPr>
          <w:t xml:space="preserve"> </w:t>
        </w:r>
      </w:ins>
      <w:r w:rsidRPr="004E3A00">
        <w:rPr>
          <w:rFonts w:ascii="Arial" w:hAnsi="Arial" w:cs="Arial"/>
          <w:color w:val="000000"/>
          <w:lang w:eastAsia="en-GB"/>
        </w:rPr>
        <w:t>of</w:t>
      </w:r>
      <w:r>
        <w:rPr>
          <w:rFonts w:ascii="Arial" w:hAnsi="Arial" w:cs="Arial"/>
          <w:color w:val="000000"/>
          <w:lang w:eastAsia="en-GB"/>
        </w:rPr>
        <w:t xml:space="preserve"> Chao </w:t>
      </w:r>
      <w:r w:rsidRPr="0090383B">
        <w:rPr>
          <w:rFonts w:ascii="Arial" w:hAnsi="Arial" w:cs="Arial"/>
          <w:i/>
          <w:color w:val="000000"/>
          <w:lang w:eastAsia="en-GB"/>
          <w:rPrChange w:id="164" w:author="anewton" w:date="2016-02-11T12:48:00Z">
            <w:rPr>
              <w:rFonts w:ascii="Arial" w:hAnsi="Arial" w:cs="Arial"/>
              <w:color w:val="000000"/>
              <w:lang w:eastAsia="en-GB"/>
            </w:rPr>
          </w:rPrChange>
        </w:rPr>
        <w:t>et al</w:t>
      </w:r>
      <w:ins w:id="165" w:author="anewton" w:date="2016-02-11T12:48:00Z">
        <w:r>
          <w:rPr>
            <w:rFonts w:ascii="Arial" w:hAnsi="Arial" w:cs="Arial"/>
            <w:color w:val="000000"/>
            <w:lang w:eastAsia="en-GB"/>
          </w:rPr>
          <w:t>.</w:t>
        </w:r>
      </w:ins>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(2008)</w:t>
      </w:r>
      <w:r>
        <w:rPr>
          <w:rFonts w:ascii="Arial" w:hAnsi="Arial" w:cs="Arial"/>
          <w:color w:val="000000"/>
          <w:lang w:eastAsia="en-GB"/>
        </w:rPr>
        <w:fldChar w:fldCharType="end"/>
      </w:r>
      <w:r w:rsidRPr="004E3A00">
        <w:rPr>
          <w:rFonts w:ascii="Arial" w:hAnsi="Arial" w:cs="Arial"/>
          <w:color w:val="000000"/>
          <w:lang w:eastAsia="en-GB"/>
        </w:rPr>
        <w:t>. In step 1 we prepared predictors classified into 4 groups:</w:t>
      </w:r>
    </w:p>
    <w:p w14:paraId="03D6DA4B" w14:textId="77777777" w:rsidR="0090383B" w:rsidRPr="00E031F8" w:rsidRDefault="0090383B" w:rsidP="00F11B0B">
      <w:pPr>
        <w:pStyle w:val="ListParagraph"/>
        <w:numPr>
          <w:ilvl w:val="1"/>
          <w:numId w:val="2"/>
        </w:numPr>
        <w:spacing w:before="40" w:after="140" w:line="360" w:lineRule="auto"/>
        <w:rPr>
          <w:rFonts w:ascii="Times New Roman" w:hAnsi="Times New Roman"/>
          <w:lang w:eastAsia="en-GB"/>
        </w:rPr>
      </w:pPr>
      <w:r w:rsidRPr="00E031F8">
        <w:rPr>
          <w:rFonts w:ascii="Arial" w:hAnsi="Arial" w:cs="Arial"/>
          <w:color w:val="000000"/>
          <w:lang w:eastAsia="en-GB"/>
        </w:rPr>
        <w:t xml:space="preserve"> tree size – DBH (cm), Basal area (m</w:t>
      </w:r>
      <w:r w:rsidRPr="00E031F8">
        <w:rPr>
          <w:rFonts w:ascii="Arial" w:hAnsi="Arial" w:cs="Arial"/>
          <w:color w:val="000000"/>
          <w:vertAlign w:val="superscript"/>
          <w:lang w:eastAsia="en-GB"/>
        </w:rPr>
        <w:t>2</w:t>
      </w:r>
      <w:r w:rsidRPr="00E031F8">
        <w:rPr>
          <w:rFonts w:ascii="Arial" w:hAnsi="Arial" w:cs="Arial"/>
          <w:color w:val="000000"/>
          <w:lang w:eastAsia="en-GB"/>
        </w:rPr>
        <w:t>), and tree size relative to other trees in the transect (bounded between 0 and 1)</w:t>
      </w:r>
      <w:ins w:id="166" w:author="anewton" w:date="2016-02-11T12:48:00Z">
        <w:r>
          <w:rPr>
            <w:rFonts w:ascii="Arial" w:hAnsi="Arial" w:cs="Arial"/>
            <w:color w:val="000000"/>
            <w:lang w:eastAsia="en-GB"/>
          </w:rPr>
          <w:t>,</w:t>
        </w:r>
      </w:ins>
    </w:p>
    <w:p w14:paraId="6481123C" w14:textId="77777777" w:rsidR="0090383B" w:rsidRPr="00E031F8" w:rsidRDefault="0090383B" w:rsidP="00F11B0B">
      <w:pPr>
        <w:pStyle w:val="ListParagraph"/>
        <w:numPr>
          <w:ilvl w:val="1"/>
          <w:numId w:val="2"/>
          <w:numberingChange w:id="167" w:author="anewton" w:date="2016-02-11T12:38:00Z" w:original="(%2:1:2:)"/>
        </w:numPr>
        <w:spacing w:before="40" w:after="140" w:line="360" w:lineRule="auto"/>
        <w:rPr>
          <w:rFonts w:ascii="Times New Roman" w:hAnsi="Times New Roman"/>
          <w:lang w:eastAsia="en-GB"/>
        </w:rPr>
      </w:pPr>
      <w:r w:rsidRPr="00E031F8">
        <w:rPr>
          <w:rFonts w:ascii="Arial" w:hAnsi="Arial" w:cs="Arial"/>
          <w:color w:val="000000"/>
          <w:lang w:eastAsia="en-GB"/>
        </w:rPr>
        <w:t>tree growth - Annual diameter growth rate (mm year</w:t>
      </w:r>
      <w:r w:rsidRPr="00E031F8">
        <w:rPr>
          <w:rFonts w:ascii="Arial" w:hAnsi="Arial" w:cs="Arial"/>
          <w:color w:val="000000"/>
          <w:vertAlign w:val="superscript"/>
          <w:lang w:eastAsia="en-GB"/>
        </w:rPr>
        <w:t>-1</w:t>
      </w:r>
      <w:r w:rsidRPr="00E031F8">
        <w:rPr>
          <w:rFonts w:ascii="Arial" w:hAnsi="Arial" w:cs="Arial"/>
          <w:color w:val="000000"/>
          <w:lang w:eastAsia="en-GB"/>
        </w:rPr>
        <w:t>), basal area growth rate (mm</w:t>
      </w:r>
      <w:r w:rsidRPr="00E031F8">
        <w:rPr>
          <w:rFonts w:ascii="Arial" w:hAnsi="Arial" w:cs="Arial"/>
          <w:color w:val="000000"/>
          <w:vertAlign w:val="superscript"/>
          <w:lang w:eastAsia="en-GB"/>
        </w:rPr>
        <w:t xml:space="preserve">2 </w:t>
      </w:r>
      <w:r w:rsidRPr="00E031F8">
        <w:rPr>
          <w:rFonts w:ascii="Arial" w:hAnsi="Arial" w:cs="Arial"/>
          <w:color w:val="000000"/>
          <w:lang w:eastAsia="en-GB"/>
        </w:rPr>
        <w:t>year</w:t>
      </w:r>
      <w:r w:rsidRPr="00E031F8">
        <w:rPr>
          <w:rFonts w:ascii="Arial" w:hAnsi="Arial" w:cs="Arial"/>
          <w:color w:val="000000"/>
          <w:vertAlign w:val="superscript"/>
          <w:lang w:eastAsia="en-GB"/>
        </w:rPr>
        <w:t>-1</w:t>
      </w:r>
      <w:r w:rsidRPr="00E031F8">
        <w:rPr>
          <w:rFonts w:ascii="Arial" w:hAnsi="Arial" w:cs="Arial"/>
          <w:color w:val="000000"/>
          <w:lang w:eastAsia="en-GB"/>
        </w:rPr>
        <w:t>), relative DBH growth rate (% DBH increase year</w:t>
      </w:r>
      <w:r w:rsidRPr="00E031F8">
        <w:rPr>
          <w:rFonts w:ascii="Arial" w:hAnsi="Arial" w:cs="Arial"/>
          <w:color w:val="000000"/>
          <w:vertAlign w:val="superscript"/>
          <w:lang w:eastAsia="en-GB"/>
        </w:rPr>
        <w:t>-1</w:t>
      </w:r>
      <w:r w:rsidRPr="00E031F8">
        <w:rPr>
          <w:rFonts w:ascii="Arial" w:hAnsi="Arial" w:cs="Arial"/>
          <w:color w:val="000000"/>
          <w:lang w:eastAsia="en-GB"/>
        </w:rPr>
        <w:t>), and relative BA growth rate (% BA increase year</w:t>
      </w:r>
      <w:r w:rsidRPr="00E031F8">
        <w:rPr>
          <w:rFonts w:ascii="Arial" w:hAnsi="Arial" w:cs="Arial"/>
          <w:color w:val="000000"/>
          <w:vertAlign w:val="superscript"/>
          <w:lang w:eastAsia="en-GB"/>
        </w:rPr>
        <w:t>-1</w:t>
      </w:r>
      <w:r w:rsidRPr="00E031F8">
        <w:rPr>
          <w:rFonts w:ascii="Arial" w:hAnsi="Arial" w:cs="Arial"/>
          <w:color w:val="000000"/>
          <w:lang w:eastAsia="en-GB"/>
        </w:rPr>
        <w:t>)</w:t>
      </w:r>
      <w:ins w:id="168" w:author="anewton" w:date="2016-02-11T12:48:00Z">
        <w:r>
          <w:rPr>
            <w:rFonts w:ascii="Arial" w:hAnsi="Arial" w:cs="Arial"/>
            <w:color w:val="000000"/>
            <w:lang w:eastAsia="en-GB"/>
          </w:rPr>
          <w:t>,</w:t>
        </w:r>
      </w:ins>
    </w:p>
    <w:p w14:paraId="46A58155" w14:textId="77777777" w:rsidR="0090383B" w:rsidRPr="00E031F8" w:rsidRDefault="0090383B" w:rsidP="00F11B0B">
      <w:pPr>
        <w:pStyle w:val="ListParagraph"/>
        <w:numPr>
          <w:ilvl w:val="1"/>
          <w:numId w:val="2"/>
          <w:numberingChange w:id="169" w:author="anewton" w:date="2016-02-11T12:38:00Z" w:original="(%2:1:2:)"/>
        </w:numPr>
        <w:spacing w:before="40" w:after="140" w:line="360" w:lineRule="auto"/>
        <w:rPr>
          <w:rFonts w:ascii="Times New Roman" w:hAnsi="Times New Roman"/>
          <w:lang w:eastAsia="en-GB"/>
        </w:rPr>
      </w:pPr>
      <w:r w:rsidRPr="00E031F8">
        <w:rPr>
          <w:rFonts w:ascii="Arial" w:hAnsi="Arial" w:cs="Arial"/>
          <w:color w:val="000000"/>
          <w:lang w:eastAsia="en-GB"/>
        </w:rPr>
        <w:t>proximity to dead trees - distance of an individual tree to a dead tree and abundance of dead trees in a 10m buffer</w:t>
      </w:r>
      <w:ins w:id="170" w:author="anewton" w:date="2016-02-11T12:48:00Z">
        <w:r>
          <w:rPr>
            <w:rFonts w:ascii="Arial" w:hAnsi="Arial" w:cs="Arial"/>
            <w:color w:val="000000"/>
            <w:lang w:eastAsia="en-GB"/>
          </w:rPr>
          <w:t>,</w:t>
        </w:r>
      </w:ins>
    </w:p>
    <w:p w14:paraId="565F652E" w14:textId="77777777" w:rsidR="0090383B" w:rsidRPr="00E031F8" w:rsidRDefault="0090383B" w:rsidP="00F11B0B">
      <w:pPr>
        <w:pStyle w:val="ListParagraph"/>
        <w:numPr>
          <w:ilvl w:val="1"/>
          <w:numId w:val="2"/>
          <w:numberingChange w:id="171" w:author="anewton" w:date="2016-02-11T12:38:00Z" w:original="(%2:1:2:)"/>
        </w:numPr>
        <w:spacing w:before="40" w:after="140" w:line="360" w:lineRule="auto"/>
        <w:rPr>
          <w:rFonts w:ascii="Times New Roman" w:hAnsi="Times New Roman"/>
          <w:lang w:eastAsia="en-GB"/>
        </w:rPr>
      </w:pPr>
      <w:r w:rsidRPr="00E031F8">
        <w:rPr>
          <w:rFonts w:ascii="Arial" w:hAnsi="Arial" w:cs="Arial"/>
          <w:color w:val="000000"/>
          <w:lang w:eastAsia="en-GB"/>
        </w:rPr>
        <w:t>soil type - percentage of each soil sample classified as sand</w:t>
      </w:r>
      <w:ins w:id="172" w:author="anewton" w:date="2016-02-11T12:48:00Z">
        <w:r>
          <w:rPr>
            <w:rFonts w:ascii="Arial" w:hAnsi="Arial" w:cs="Arial"/>
            <w:color w:val="000000"/>
            <w:lang w:eastAsia="en-GB"/>
          </w:rPr>
          <w:t>.</w:t>
        </w:r>
      </w:ins>
    </w:p>
    <w:p w14:paraId="24B9849B" w14:textId="77777777" w:rsidR="0090383B" w:rsidRPr="004E3A00" w:rsidRDefault="0090383B" w:rsidP="00F11B0B">
      <w:pPr>
        <w:spacing w:before="40" w:after="140" w:line="360" w:lineRule="auto"/>
        <w:ind w:firstLine="720"/>
        <w:contextualSpacing/>
        <w:rPr>
          <w:rFonts w:ascii="Times New Roman" w:hAnsi="Times New Roman"/>
          <w:sz w:val="24"/>
          <w:szCs w:val="24"/>
          <w:lang w:eastAsia="en-GB"/>
        </w:rPr>
      </w:pPr>
      <w:r w:rsidRPr="004E3A00">
        <w:rPr>
          <w:rFonts w:ascii="Arial"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hAnsi="Arial" w:cs="Arial"/>
          <w:color w:val="000000"/>
          <w:lang w:eastAsia="en-GB"/>
        </w:rPr>
        <w:t>Schielzeth</w:t>
      </w:r>
      <w:proofErr w:type="spellEnd"/>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(2010)</w:t>
      </w:r>
      <w:r w:rsidRPr="004E3A00">
        <w:rPr>
          <w:rFonts w:ascii="Arial" w:hAnsi="Arial" w:cs="Arial"/>
          <w:color w:val="000000"/>
          <w:lang w:eastAsia="en-GB"/>
        </w:rPr>
        <w:fldChar w:fldCharType="end"/>
      </w:r>
      <w:r w:rsidRPr="004E3A00">
        <w:rPr>
          <w:rFonts w:ascii="Arial" w:hAnsi="Arial" w:cs="Arial"/>
          <w:color w:val="000000"/>
          <w:lang w:eastAsia="en-GB"/>
        </w:rPr>
        <w:t xml:space="preserve"> by subtracting the mean of the variable and dividing by its standard deviation. This allows coefficients to be interpreted as effect sizes, reduces collinearity between variables and improves model convergence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(Schielzeth 2010)</w:t>
      </w:r>
      <w:r w:rsidRPr="004E3A00">
        <w:rPr>
          <w:rFonts w:ascii="Arial" w:hAnsi="Arial" w:cs="Arial"/>
          <w:color w:val="000000"/>
          <w:lang w:eastAsia="en-GB"/>
        </w:rPr>
        <w:fldChar w:fldCharType="end"/>
      </w:r>
      <w:r w:rsidRPr="004E3A00">
        <w:rPr>
          <w:rFonts w:ascii="Arial" w:hAnsi="Arial" w:cs="Arial"/>
          <w:color w:val="000000"/>
          <w:lang w:eastAsia="en-GB"/>
        </w:rPr>
        <w:t>.</w:t>
      </w:r>
    </w:p>
    <w:p w14:paraId="7C21018D" w14:textId="77777777" w:rsidR="0090383B" w:rsidRPr="004E3A00" w:rsidRDefault="0090383B" w:rsidP="00C049AF">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In step 2 we selected the best predictor for each group by choosing the univariate logistic mixed effect models </w:t>
      </w:r>
      <w:del w:id="173" w:author="anewton" w:date="2016-02-11T12:48:00Z">
        <w:r w:rsidRPr="004E3A00" w:rsidDel="003912CC">
          <w:rPr>
            <w:rFonts w:ascii="Arial" w:hAnsi="Arial" w:cs="Arial"/>
            <w:color w:val="000000"/>
            <w:lang w:eastAsia="en-GB"/>
          </w:rPr>
          <w:delText xml:space="preserve">which </w:delText>
        </w:r>
      </w:del>
      <w:ins w:id="174" w:author="anewton" w:date="2016-02-11T12:48:00Z">
        <w:r>
          <w:rPr>
            <w:rFonts w:ascii="Arial" w:hAnsi="Arial" w:cs="Arial"/>
            <w:color w:val="000000"/>
            <w:lang w:eastAsia="en-GB"/>
          </w:rPr>
          <w:t>that</w:t>
        </w:r>
        <w:r w:rsidRPr="004E3A00">
          <w:rPr>
            <w:rFonts w:ascii="Arial" w:hAnsi="Arial" w:cs="Arial"/>
            <w:color w:val="000000"/>
            <w:lang w:eastAsia="en-GB"/>
          </w:rPr>
          <w:t xml:space="preserve"> </w:t>
        </w:r>
      </w:ins>
      <w:r w:rsidRPr="004E3A00">
        <w:rPr>
          <w:rFonts w:ascii="Arial" w:hAnsi="Arial" w:cs="Arial"/>
          <w:color w:val="000000"/>
          <w:lang w:eastAsia="en-GB"/>
        </w:rPr>
        <w:t xml:space="preserve">had the lowest </w:t>
      </w:r>
      <w:proofErr w:type="spellStart"/>
      <w:r w:rsidRPr="004E3A00">
        <w:rPr>
          <w:rFonts w:ascii="Arial" w:hAnsi="Arial" w:cs="Arial"/>
          <w:color w:val="000000"/>
          <w:lang w:eastAsia="en-GB"/>
        </w:rPr>
        <w:t>AICc</w:t>
      </w:r>
      <w:proofErr w:type="spellEnd"/>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 xml:space="preserve">(Burnham &amp; Anderson 2002; Chao </w:t>
      </w:r>
      <w:r w:rsidRPr="005B3436">
        <w:rPr>
          <w:rFonts w:ascii="Arial" w:hAnsi="Arial" w:cs="Arial"/>
          <w:i/>
          <w:noProof/>
          <w:color w:val="000000"/>
          <w:lang w:eastAsia="en-GB"/>
        </w:rPr>
        <w:t>et al.</w:t>
      </w:r>
      <w:r w:rsidRPr="005B3436">
        <w:rPr>
          <w:rFonts w:ascii="Arial" w:hAnsi="Arial" w:cs="Arial"/>
          <w:noProof/>
          <w:color w:val="000000"/>
          <w:lang w:eastAsia="en-GB"/>
        </w:rPr>
        <w:t xml:space="preserve"> 2008)</w:t>
      </w:r>
      <w:r>
        <w:rPr>
          <w:rFonts w:ascii="Arial" w:hAnsi="Arial" w:cs="Arial"/>
          <w:color w:val="000000"/>
          <w:lang w:eastAsia="en-GB"/>
        </w:rPr>
        <w:fldChar w:fldCharType="end"/>
      </w:r>
      <w:r w:rsidRPr="004E3A00">
        <w:rPr>
          <w:rFonts w:ascii="Arial" w:hAnsi="Arial" w:cs="Arial"/>
          <w:color w:val="000000"/>
          <w:lang w:eastAsia="en-GB"/>
        </w:rPr>
        <w:t xml:space="preserve">. This step reduces </w:t>
      </w:r>
      <w:proofErr w:type="spellStart"/>
      <w:r w:rsidRPr="004E3A00">
        <w:rPr>
          <w:rFonts w:ascii="Arial" w:hAnsi="Arial" w:cs="Arial"/>
          <w:color w:val="000000"/>
          <w:lang w:eastAsia="en-GB"/>
        </w:rPr>
        <w:t>intercorrelation</w:t>
      </w:r>
      <w:proofErr w:type="spellEnd"/>
      <w:r w:rsidRPr="004E3A00">
        <w:rPr>
          <w:rFonts w:ascii="Arial" w:hAnsi="Arial" w:cs="Arial"/>
          <w:color w:val="000000"/>
          <w:lang w:eastAsia="en-GB"/>
        </w:rPr>
        <w:t xml:space="preserve"> of variables</w:t>
      </w:r>
      <w:ins w:id="175" w:author="anewton" w:date="2016-02-11T12:49:00Z">
        <w:r>
          <w:rPr>
            <w:rFonts w:ascii="Arial" w:hAnsi="Arial" w:cs="Arial"/>
            <w:color w:val="000000"/>
            <w:lang w:eastAsia="en-GB"/>
          </w:rPr>
          <w:t>,</w:t>
        </w:r>
      </w:ins>
      <w:r w:rsidRPr="004E3A00">
        <w:rPr>
          <w:rFonts w:ascii="Arial" w:hAnsi="Arial" w:cs="Arial"/>
          <w:color w:val="000000"/>
          <w:lang w:eastAsia="en-GB"/>
        </w:rPr>
        <w:t xml:space="preserve"> which can lead to difficulty in interpreting effects</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 xml:space="preserve">(Chao </w:t>
      </w:r>
      <w:r w:rsidRPr="005B3436">
        <w:rPr>
          <w:rFonts w:ascii="Arial" w:hAnsi="Arial" w:cs="Arial"/>
          <w:i/>
          <w:noProof/>
          <w:color w:val="000000"/>
          <w:lang w:eastAsia="en-GB"/>
        </w:rPr>
        <w:t>et al.</w:t>
      </w:r>
      <w:r w:rsidRPr="005B3436">
        <w:rPr>
          <w:rFonts w:ascii="Arial" w:hAnsi="Arial" w:cs="Arial"/>
          <w:noProof/>
          <w:color w:val="000000"/>
          <w:lang w:eastAsia="en-GB"/>
        </w:rPr>
        <w:t xml:space="preserve"> 2008)</w:t>
      </w:r>
      <w:r>
        <w:rPr>
          <w:rFonts w:ascii="Arial" w:hAnsi="Arial" w:cs="Arial"/>
          <w:color w:val="000000"/>
          <w:lang w:eastAsia="en-GB"/>
        </w:rPr>
        <w:fldChar w:fldCharType="end"/>
      </w:r>
      <w:r w:rsidRPr="004E3A00">
        <w:rPr>
          <w:rFonts w:ascii="Arial" w:hAnsi="Arial" w:cs="Arial"/>
          <w:color w:val="000000"/>
          <w:lang w:eastAsia="en-GB"/>
        </w:rPr>
        <w:t xml:space="preserve">. In step 3 a full multivariate model was developed using these selected variables using additive terms only. In step 4 model averaging </w:t>
      </w:r>
      <w:r>
        <w:rPr>
          <w:rFonts w:ascii="Arial" w:hAnsi="Arial" w:cs="Arial"/>
          <w:color w:val="000000"/>
          <w:lang w:eastAsia="en-GB"/>
        </w:rPr>
        <w:t xml:space="preserve">using </w:t>
      </w:r>
      <w:r w:rsidRPr="004E3A00">
        <w:rPr>
          <w:rFonts w:ascii="Arial" w:hAnsi="Arial" w:cs="Arial"/>
          <w:color w:val="000000"/>
          <w:lang w:eastAsia="en-GB"/>
        </w:rPr>
        <w:t>was used to produce parameter estimates for models with a ΔAICc≤7.</w:t>
      </w:r>
      <w:r>
        <w:rPr>
          <w:rFonts w:ascii="Arial" w:hAnsi="Arial" w:cs="Arial"/>
          <w:color w:val="000000"/>
          <w:lang w:eastAsia="en-GB"/>
        </w:rPr>
        <w:t xml:space="preserve"> All analyses were </w:t>
      </w:r>
      <w:del w:id="176" w:author="anewton" w:date="2016-02-11T12:49:00Z">
        <w:r w:rsidDel="003912CC">
          <w:rPr>
            <w:rFonts w:ascii="Arial" w:hAnsi="Arial" w:cs="Arial"/>
            <w:color w:val="000000"/>
            <w:lang w:eastAsia="en-GB"/>
          </w:rPr>
          <w:delText xml:space="preserve">produced </w:delText>
        </w:r>
      </w:del>
      <w:ins w:id="177" w:author="anewton" w:date="2016-02-11T12:49:00Z">
        <w:r>
          <w:rPr>
            <w:rFonts w:ascii="Arial" w:hAnsi="Arial" w:cs="Arial"/>
            <w:color w:val="000000"/>
            <w:lang w:eastAsia="en-GB"/>
          </w:rPr>
          <w:t xml:space="preserve">conducted </w:t>
        </w:r>
      </w:ins>
      <w:r>
        <w:rPr>
          <w:rFonts w:ascii="Arial" w:hAnsi="Arial" w:cs="Arial"/>
          <w:color w:val="000000"/>
          <w:lang w:eastAsia="en-GB"/>
        </w:rPr>
        <w:t xml:space="preserve">using R 3.2.1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(R Development Core Team 2011)</w:t>
      </w:r>
      <w:r>
        <w:rPr>
          <w:rFonts w:ascii="Arial" w:hAnsi="Arial" w:cs="Arial"/>
          <w:color w:val="000000"/>
          <w:lang w:eastAsia="en-GB"/>
        </w:rPr>
        <w:fldChar w:fldCharType="end"/>
      </w:r>
      <w:r>
        <w:rPr>
          <w:rFonts w:ascii="Arial" w:hAnsi="Arial" w:cs="Arial"/>
          <w:color w:val="000000"/>
          <w:lang w:eastAsia="en-GB"/>
        </w:rPr>
        <w:t xml:space="preserve"> with generalised </w:t>
      </w:r>
      <w:r>
        <w:rPr>
          <w:rFonts w:ascii="Arial" w:hAnsi="Arial" w:cs="Arial"/>
          <w:color w:val="000000"/>
          <w:lang w:eastAsia="en-GB"/>
        </w:rPr>
        <w:lastRenderedPageBreak/>
        <w:t xml:space="preserve">linear mixed models </w:t>
      </w:r>
      <w:del w:id="178" w:author="anewton" w:date="2016-02-11T12:49:00Z">
        <w:r w:rsidDel="003912CC">
          <w:rPr>
            <w:rFonts w:ascii="Arial" w:hAnsi="Arial" w:cs="Arial"/>
            <w:color w:val="000000"/>
            <w:lang w:eastAsia="en-GB"/>
          </w:rPr>
          <w:delText xml:space="preserve">done </w:delText>
        </w:r>
      </w:del>
      <w:ins w:id="179" w:author="anewton" w:date="2016-02-11T12:49:00Z">
        <w:r>
          <w:rPr>
            <w:rFonts w:ascii="Arial" w:hAnsi="Arial" w:cs="Arial"/>
            <w:color w:val="000000"/>
            <w:lang w:eastAsia="en-GB"/>
          </w:rPr>
          <w:t xml:space="preserve">performed </w:t>
        </w:r>
      </w:ins>
      <w:r>
        <w:rPr>
          <w:rFonts w:ascii="Arial" w:hAnsi="Arial" w:cs="Arial"/>
          <w:color w:val="000000"/>
          <w:lang w:eastAsia="en-GB"/>
        </w:rPr>
        <w:t xml:space="preserve">using the lme4 package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Pr>
          <w:rFonts w:ascii="Arial" w:hAnsi="Arial" w:cs="Arial"/>
          <w:color w:val="000000"/>
          <w:lang w:eastAsia="en-GB"/>
        </w:rPr>
        <w:fldChar w:fldCharType="separate"/>
      </w:r>
      <w:r w:rsidRPr="00C3566F">
        <w:rPr>
          <w:rFonts w:ascii="Arial" w:hAnsi="Arial" w:cs="Arial"/>
          <w:noProof/>
          <w:color w:val="000000"/>
          <w:lang w:eastAsia="en-GB"/>
        </w:rPr>
        <w:t xml:space="preserve">(Bates </w:t>
      </w:r>
      <w:r w:rsidRPr="00C3566F">
        <w:rPr>
          <w:rFonts w:ascii="Arial" w:hAnsi="Arial" w:cs="Arial"/>
          <w:i/>
          <w:noProof/>
          <w:color w:val="000000"/>
          <w:lang w:eastAsia="en-GB"/>
        </w:rPr>
        <w:t>et al.</w:t>
      </w:r>
      <w:r w:rsidRPr="00C3566F">
        <w:rPr>
          <w:rFonts w:ascii="Arial" w:hAnsi="Arial" w:cs="Arial"/>
          <w:noProof/>
          <w:color w:val="000000"/>
          <w:lang w:eastAsia="en-GB"/>
        </w:rPr>
        <w:t xml:space="preserve"> 2014)</w:t>
      </w:r>
      <w:r>
        <w:rPr>
          <w:rFonts w:ascii="Arial" w:hAnsi="Arial" w:cs="Arial"/>
          <w:color w:val="000000"/>
          <w:lang w:eastAsia="en-GB"/>
        </w:rPr>
        <w:fldChar w:fldCharType="end"/>
      </w:r>
      <w:r>
        <w:rPr>
          <w:rFonts w:ascii="Arial" w:hAnsi="Arial" w:cs="Arial"/>
          <w:color w:val="000000"/>
          <w:lang w:eastAsia="en-GB"/>
        </w:rPr>
        <w:t xml:space="preserve"> and </w:t>
      </w:r>
      <w:proofErr w:type="spellStart"/>
      <w:r>
        <w:rPr>
          <w:rFonts w:ascii="Arial" w:hAnsi="Arial" w:cs="Arial"/>
          <w:color w:val="000000"/>
          <w:lang w:eastAsia="en-GB"/>
        </w:rPr>
        <w:t>multimodel</w:t>
      </w:r>
      <w:proofErr w:type="spellEnd"/>
      <w:r>
        <w:rPr>
          <w:rFonts w:ascii="Arial" w:hAnsi="Arial" w:cs="Arial"/>
          <w:color w:val="000000"/>
          <w:lang w:eastAsia="en-GB"/>
        </w:rPr>
        <w:t xml:space="preserve"> averaging using the </w:t>
      </w:r>
      <w:proofErr w:type="spellStart"/>
      <w:r>
        <w:rPr>
          <w:rFonts w:ascii="Arial" w:hAnsi="Arial" w:cs="Arial"/>
          <w:color w:val="000000"/>
          <w:lang w:eastAsia="en-GB"/>
        </w:rPr>
        <w:t>MuMIn</w:t>
      </w:r>
      <w:proofErr w:type="spellEnd"/>
      <w:r>
        <w:rPr>
          <w:rFonts w:ascii="Arial" w:hAnsi="Arial" w:cs="Arial"/>
          <w:color w:val="000000"/>
          <w:lang w:eastAsia="en-GB"/>
        </w:rPr>
        <w:t xml:space="preserve"> package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(Barton 2014)</w:t>
      </w:r>
      <w:r>
        <w:rPr>
          <w:rFonts w:ascii="Arial" w:hAnsi="Arial" w:cs="Arial"/>
          <w:color w:val="000000"/>
          <w:lang w:eastAsia="en-GB"/>
        </w:rPr>
        <w:fldChar w:fldCharType="end"/>
      </w:r>
      <w:r>
        <w:rPr>
          <w:rFonts w:ascii="Arial" w:hAnsi="Arial" w:cs="Arial"/>
          <w:color w:val="000000"/>
          <w:lang w:eastAsia="en-GB"/>
        </w:rPr>
        <w:t>.</w:t>
      </w:r>
    </w:p>
    <w:p w14:paraId="194576DC" w14:textId="77777777" w:rsidR="0090383B" w:rsidRPr="004E3A00" w:rsidRDefault="0090383B" w:rsidP="00F11B0B">
      <w:pPr>
        <w:spacing w:line="360" w:lineRule="auto"/>
        <w:contextualSpacing/>
        <w:rPr>
          <w:rFonts w:ascii="Arial" w:hAnsi="Arial" w:cs="Arial"/>
          <w:b/>
        </w:rPr>
      </w:pPr>
    </w:p>
    <w:p w14:paraId="18ED9A7C" w14:textId="77777777" w:rsidR="0090383B" w:rsidRPr="004E3A00" w:rsidRDefault="0090383B" w:rsidP="00F11B0B">
      <w:pPr>
        <w:spacing w:line="360" w:lineRule="auto"/>
        <w:contextualSpacing/>
        <w:rPr>
          <w:rFonts w:ascii="Arial" w:hAnsi="Arial" w:cs="Arial"/>
          <w:b/>
        </w:rPr>
      </w:pPr>
      <w:commentRangeStart w:id="180"/>
      <w:r w:rsidRPr="004E3A00">
        <w:rPr>
          <w:rFonts w:ascii="Arial" w:hAnsi="Arial" w:cs="Arial"/>
          <w:b/>
        </w:rPr>
        <w:t xml:space="preserve">Individual based model </w:t>
      </w:r>
      <w:commentRangeEnd w:id="180"/>
      <w:r w:rsidRPr="004E3A00">
        <w:rPr>
          <w:rStyle w:val="CommentReference"/>
        </w:rPr>
        <w:commentReference w:id="180"/>
      </w:r>
    </w:p>
    <w:p w14:paraId="6E4C423D" w14:textId="77777777"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We </w:t>
      </w:r>
      <w:del w:id="181" w:author="anewton" w:date="2016-02-11T12:50:00Z">
        <w:r w:rsidRPr="004E3A00" w:rsidDel="003912CC">
          <w:rPr>
            <w:rFonts w:ascii="Arial" w:hAnsi="Arial" w:cs="Arial"/>
          </w:rPr>
          <w:delText xml:space="preserve">used </w:delText>
        </w:r>
      </w:del>
      <w:ins w:id="182" w:author="anewton" w:date="2016-02-11T12:50:00Z">
        <w:r>
          <w:rPr>
            <w:rFonts w:ascii="Arial" w:hAnsi="Arial" w:cs="Arial"/>
          </w:rPr>
          <w:t>developed</w:t>
        </w:r>
        <w:r w:rsidRPr="004E3A00">
          <w:rPr>
            <w:rFonts w:ascii="Arial" w:hAnsi="Arial" w:cs="Arial"/>
          </w:rPr>
          <w:t xml:space="preserve"> </w:t>
        </w:r>
      </w:ins>
      <w:r w:rsidRPr="004E3A00">
        <w:rPr>
          <w:rFonts w:ascii="Arial" w:hAnsi="Arial" w:cs="Arial"/>
        </w:rPr>
        <w:t xml:space="preserve">an individual based model, built using </w:t>
      </w:r>
      <w:proofErr w:type="spellStart"/>
      <w:r w:rsidRPr="004E3A00">
        <w:rPr>
          <w:rFonts w:ascii="Arial" w:hAnsi="Arial" w:cs="Arial"/>
        </w:rPr>
        <w:t>Netlogo</w:t>
      </w:r>
      <w:proofErr w:type="spellEnd"/>
      <w:r w:rsidRPr="004E3A00">
        <w:rPr>
          <w:rFonts w:ascii="Arial" w:hAnsi="Arial" w:cs="Arial"/>
        </w:rPr>
        <w:t xml:space="preserve"> </w:t>
      </w:r>
      <w:r w:rsidRPr="004E3A00">
        <w:rPr>
          <w:rFonts w:ascii="Arial" w:hAnsi="Arial" w:cs="Arial"/>
        </w:rPr>
        <w:fldChar w:fldCharType="begin" w:fldLock="1"/>
      </w:r>
      <w:r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(Wilensky 1999)</w:t>
      </w:r>
      <w:r w:rsidRPr="004E3A00">
        <w:rPr>
          <w:rFonts w:ascii="Arial" w:hAnsi="Arial" w:cs="Arial"/>
        </w:rPr>
        <w:fldChar w:fldCharType="end"/>
      </w:r>
      <w:r w:rsidRPr="004E3A00">
        <w:rPr>
          <w:rFonts w:ascii="Arial" w:hAnsi="Arial" w:cs="Arial"/>
        </w:rPr>
        <w:t xml:space="preserve"> to investigate the importance of feedbacks in causing collapse of forest structure. The model description follows the ODD protocol for describing individual based models </w:t>
      </w:r>
      <w:r w:rsidRPr="004E3A00">
        <w:rPr>
          <w:rFonts w:ascii="Arial" w:hAnsi="Arial" w:cs="Arial"/>
        </w:rPr>
        <w:fldChar w:fldCharType="begin" w:fldLock="1"/>
      </w:r>
      <w:r w:rsidRPr="004E3A00">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(Grimm </w:t>
      </w:r>
      <w:r w:rsidRPr="004E3A00">
        <w:rPr>
          <w:rFonts w:ascii="Arial" w:hAnsi="Arial" w:cs="Arial"/>
          <w:i/>
          <w:noProof/>
        </w:rPr>
        <w:t>et al.</w:t>
      </w:r>
      <w:r w:rsidRPr="004E3A00">
        <w:rPr>
          <w:rFonts w:ascii="Arial" w:hAnsi="Arial" w:cs="Arial"/>
          <w:noProof/>
        </w:rPr>
        <w:t xml:space="preserve"> 2006)</w:t>
      </w:r>
      <w:r w:rsidRPr="004E3A00">
        <w:rPr>
          <w:rFonts w:ascii="Arial" w:hAnsi="Arial" w:cs="Arial"/>
        </w:rPr>
        <w:fldChar w:fldCharType="end"/>
      </w:r>
      <w:r>
        <w:rPr>
          <w:rFonts w:ascii="Arial" w:hAnsi="Arial" w:cs="Arial"/>
        </w:rPr>
        <w:t>. Parameters used in the model were taken from the results of statistical analysis in this study or from the scientific literature</w:t>
      </w:r>
      <w:del w:id="183" w:author="anewton" w:date="2016-02-11T12:50:00Z">
        <w:r w:rsidDel="003912CC">
          <w:rPr>
            <w:rFonts w:ascii="Arial" w:hAnsi="Arial" w:cs="Arial"/>
          </w:rPr>
          <w:delText xml:space="preserve"> -</w:delText>
        </w:r>
      </w:del>
      <w:r>
        <w:rPr>
          <w:rFonts w:ascii="Arial" w:hAnsi="Arial" w:cs="Arial"/>
        </w:rPr>
        <w:t xml:space="preserve"> </w:t>
      </w:r>
      <w:ins w:id="184" w:author="anewton" w:date="2016-02-11T12:50:00Z">
        <w:r>
          <w:rPr>
            <w:rFonts w:ascii="Arial" w:hAnsi="Arial" w:cs="Arial"/>
          </w:rPr>
          <w:t>(</w:t>
        </w:r>
      </w:ins>
      <w:del w:id="185" w:author="anewton" w:date="2016-02-11T12:50:00Z">
        <w:r w:rsidDel="003912CC">
          <w:rPr>
            <w:rFonts w:ascii="Arial" w:hAnsi="Arial" w:cs="Arial"/>
          </w:rPr>
          <w:delText xml:space="preserve">a full description of these is given in </w:delText>
        </w:r>
      </w:del>
      <w:r>
        <w:rPr>
          <w:rFonts w:ascii="Arial" w:hAnsi="Arial" w:cs="Arial"/>
        </w:rPr>
        <w:t>Table 3</w:t>
      </w:r>
      <w:ins w:id="186" w:author="anewton" w:date="2016-02-11T12:50:00Z">
        <w:r>
          <w:rPr>
            <w:rFonts w:ascii="Arial" w:hAnsi="Arial" w:cs="Arial"/>
          </w:rPr>
          <w:t xml:space="preserve"> – </w:t>
        </w:r>
        <w:r w:rsidRPr="0090383B">
          <w:rPr>
            <w:rFonts w:ascii="Arial" w:hAnsi="Arial" w:cs="Arial"/>
            <w:highlight w:val="yellow"/>
            <w:rPrChange w:id="187" w:author="anewton" w:date="2016-02-11T12:51:00Z">
              <w:rPr>
                <w:rFonts w:ascii="Arial" w:hAnsi="Arial" w:cs="Arial"/>
              </w:rPr>
            </w:rPrChange>
          </w:rPr>
          <w:t>put in supplementary info</w:t>
        </w:r>
        <w:r>
          <w:rPr>
            <w:rFonts w:ascii="Arial" w:hAnsi="Arial" w:cs="Arial"/>
          </w:rPr>
          <w:t>)</w:t>
        </w:r>
      </w:ins>
      <w:r>
        <w:rPr>
          <w:rFonts w:ascii="Arial" w:hAnsi="Arial" w:cs="Arial"/>
        </w:rPr>
        <w:t>.</w:t>
      </w:r>
    </w:p>
    <w:p w14:paraId="7E960B07" w14:textId="77777777" w:rsidR="0090383B" w:rsidRPr="004E3A00" w:rsidRDefault="0090383B" w:rsidP="00F11B0B">
      <w:pPr>
        <w:spacing w:line="360" w:lineRule="auto"/>
        <w:contextualSpacing/>
        <w:rPr>
          <w:rFonts w:ascii="Arial" w:hAnsi="Arial" w:cs="Arial"/>
          <w:b/>
        </w:rPr>
      </w:pPr>
    </w:p>
    <w:p w14:paraId="5D3208E6" w14:textId="77777777" w:rsidR="0090383B" w:rsidRPr="004E3A00" w:rsidRDefault="0090383B" w:rsidP="00F11B0B">
      <w:pPr>
        <w:spacing w:line="360" w:lineRule="auto"/>
        <w:contextualSpacing/>
        <w:rPr>
          <w:rFonts w:ascii="Arial" w:hAnsi="Arial" w:cs="Arial"/>
          <w:b/>
        </w:rPr>
      </w:pPr>
      <w:r w:rsidRPr="004E3A00">
        <w:rPr>
          <w:rFonts w:ascii="Arial" w:hAnsi="Arial" w:cs="Arial"/>
          <w:b/>
        </w:rPr>
        <w:t>Purpose</w:t>
      </w:r>
    </w:p>
    <w:p w14:paraId="638C350C" w14:textId="77777777"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We used the model to investigate under what conditions loss of tree cover and basal area (BA) might occur in a simplified representation of a New Forest beech woodland. </w:t>
      </w:r>
      <w:commentRangeStart w:id="188"/>
      <w:r w:rsidRPr="004E3A00">
        <w:rPr>
          <w:rFonts w:ascii="Arial" w:hAnsi="Arial" w:cs="Arial"/>
        </w:rPr>
        <w:t>The only species represented is beech</w:t>
      </w:r>
      <w:commentRangeEnd w:id="188"/>
      <w:r>
        <w:rPr>
          <w:rStyle w:val="CommentReference"/>
        </w:rPr>
        <w:commentReference w:id="188"/>
      </w:r>
      <w:r w:rsidRPr="004E3A00">
        <w:rPr>
          <w:rFonts w:ascii="Arial" w:hAnsi="Arial" w:cs="Arial"/>
        </w:rPr>
        <w:t xml:space="preserve">, as this is the dominant species found in the </w:t>
      </w:r>
      <w:r>
        <w:rPr>
          <w:rFonts w:ascii="Arial" w:hAnsi="Arial" w:cs="Arial"/>
        </w:rPr>
        <w:t>study area</w:t>
      </w:r>
      <w:r w:rsidRPr="004E3A00">
        <w:rPr>
          <w:rFonts w:ascii="Arial" w:hAnsi="Arial" w:cs="Arial"/>
        </w:rPr>
        <w:t xml:space="preserve">, and mortality of the species has caused the majority of BA loss </w:t>
      </w:r>
      <w:r>
        <w:rPr>
          <w:rFonts w:ascii="Arial" w:hAnsi="Arial" w:cs="Arial"/>
        </w:rPr>
        <w:t xml:space="preserve">in our study site </w:t>
      </w:r>
      <w:r w:rsidRPr="004E3A00">
        <w:rPr>
          <w:rFonts w:ascii="Arial" w:hAnsi="Arial" w:cs="Arial"/>
        </w:rPr>
        <w:t xml:space="preserve">from 1964-2014 </w:t>
      </w:r>
      <w:commentRangeStart w:id="189"/>
      <w:r>
        <w:rPr>
          <w:rFonts w:ascii="Arial" w:hAnsi="Arial" w:cs="Arial"/>
        </w:rPr>
        <w:fldChar w:fldCharType="begin" w:fldLock="1"/>
      </w:r>
      <w:r>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rPr>
        <w:fldChar w:fldCharType="separate"/>
      </w:r>
      <w:r w:rsidRPr="002324D1">
        <w:rPr>
          <w:rFonts w:ascii="Arial" w:hAnsi="Arial" w:cs="Arial"/>
          <w:noProof/>
        </w:rPr>
        <w:t xml:space="preserve">(Martin </w:t>
      </w:r>
      <w:r w:rsidRPr="002324D1">
        <w:rPr>
          <w:rFonts w:ascii="Arial" w:hAnsi="Arial" w:cs="Arial"/>
          <w:i/>
          <w:noProof/>
        </w:rPr>
        <w:t>et al.</w:t>
      </w:r>
      <w:r w:rsidRPr="002324D1">
        <w:rPr>
          <w:rFonts w:ascii="Arial" w:hAnsi="Arial" w:cs="Arial"/>
          <w:noProof/>
        </w:rPr>
        <w:t xml:space="preserve"> 2015)</w:t>
      </w:r>
      <w:r>
        <w:rPr>
          <w:rFonts w:ascii="Arial" w:hAnsi="Arial" w:cs="Arial"/>
        </w:rPr>
        <w:fldChar w:fldCharType="end"/>
      </w:r>
      <w:commentRangeEnd w:id="189"/>
      <w:r>
        <w:rPr>
          <w:rStyle w:val="CommentReference"/>
        </w:rPr>
        <w:commentReference w:id="189"/>
      </w:r>
      <w:r w:rsidRPr="004E3A00">
        <w:rPr>
          <w:rFonts w:ascii="Arial" w:hAnsi="Arial" w:cs="Arial"/>
        </w:rPr>
        <w:t>.</w:t>
      </w:r>
    </w:p>
    <w:p w14:paraId="14DBF0DE" w14:textId="77777777" w:rsidR="0090383B" w:rsidRPr="004E3A00" w:rsidRDefault="0090383B" w:rsidP="00F11B0B">
      <w:pPr>
        <w:spacing w:line="360" w:lineRule="auto"/>
        <w:contextualSpacing/>
        <w:rPr>
          <w:rFonts w:ascii="Arial" w:hAnsi="Arial" w:cs="Arial"/>
          <w:b/>
        </w:rPr>
      </w:pPr>
    </w:p>
    <w:p w14:paraId="54B43084" w14:textId="77777777" w:rsidR="0090383B" w:rsidRPr="004E3A00" w:rsidRDefault="0090383B" w:rsidP="00F11B0B">
      <w:pPr>
        <w:spacing w:line="360" w:lineRule="auto"/>
        <w:contextualSpacing/>
        <w:rPr>
          <w:rFonts w:ascii="Arial" w:hAnsi="Arial" w:cs="Arial"/>
          <w:b/>
        </w:rPr>
      </w:pPr>
      <w:r w:rsidRPr="004E3A00">
        <w:rPr>
          <w:rFonts w:ascii="Arial" w:hAnsi="Arial" w:cs="Arial"/>
          <w:b/>
        </w:rPr>
        <w:t>Entities, state variables and scales</w:t>
      </w:r>
    </w:p>
    <w:p w14:paraId="1FB616D1" w14:textId="247FAF6A" w:rsidR="0090383B" w:rsidRPr="004E3A00" w:rsidRDefault="0090383B" w:rsidP="00F11B0B">
      <w:pPr>
        <w:spacing w:line="360" w:lineRule="auto"/>
        <w:ind w:firstLine="720"/>
        <w:contextualSpacing/>
        <w:rPr>
          <w:rFonts w:ascii="Arial" w:hAnsi="Arial" w:cs="Arial"/>
        </w:rPr>
      </w:pPr>
      <w:r w:rsidRPr="004E3A00">
        <w:rPr>
          <w:rFonts w:ascii="Arial" w:hAnsi="Arial" w:cs="Arial"/>
        </w:rPr>
        <w:t>The model comprises of two types of entities: grid cells and individuals. Individuals represent beech trees. Each individual is characterised by its location, development stage (juvenile or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 growth rate in previous year (mm year</w:t>
      </w:r>
      <w:r w:rsidRPr="004E3A00">
        <w:rPr>
          <w:rFonts w:ascii="Arial" w:hAnsi="Arial" w:cs="Arial"/>
          <w:vertAlign w:val="superscript"/>
        </w:rPr>
        <w:t>-1</w:t>
      </w:r>
      <w:r>
        <w:rPr>
          <w:rFonts w:ascii="Arial" w:hAnsi="Arial" w:cs="Arial"/>
        </w:rPr>
        <w:t xml:space="preserve">), </w:t>
      </w:r>
      <w:r w:rsidRPr="004E3A00">
        <w:rPr>
          <w:rFonts w:ascii="Arial" w:hAnsi="Arial" w:cs="Arial"/>
        </w:rPr>
        <w:t>and di</w:t>
      </w:r>
      <w:r>
        <w:rPr>
          <w:rFonts w:ascii="Arial" w:hAnsi="Arial" w:cs="Arial"/>
        </w:rPr>
        <w:t>stance to nearest dead tree (m)</w:t>
      </w:r>
      <w:r w:rsidRPr="004E3A00">
        <w:rPr>
          <w:rFonts w:ascii="Arial" w:hAnsi="Arial" w:cs="Arial"/>
        </w:rPr>
        <w:t xml:space="preserve">. </w:t>
      </w:r>
      <w:r>
        <w:rPr>
          <w:rFonts w:ascii="Arial" w:hAnsi="Arial" w:cs="Arial"/>
        </w:rPr>
        <w:t xml:space="preserve">Initial </w:t>
      </w:r>
      <w:r w:rsidRPr="004E3A00">
        <w:rPr>
          <w:rFonts w:ascii="Arial" w:hAnsi="Arial" w:cs="Arial"/>
        </w:rPr>
        <w:t xml:space="preserve">DBH of mature trees is derived from the age of trees using an equation for beech growth defined in </w:t>
      </w:r>
      <w:proofErr w:type="spellStart"/>
      <w:r>
        <w:rPr>
          <w:rFonts w:ascii="Arial" w:hAnsi="Arial" w:cs="Arial"/>
        </w:rPr>
        <w:t>Holzworth</w:t>
      </w:r>
      <w:proofErr w:type="spellEnd"/>
      <w:r>
        <w:rPr>
          <w:rFonts w:ascii="Arial" w:hAnsi="Arial" w:cs="Arial"/>
        </w:rPr>
        <w:t xml:space="preserve"> </w:t>
      </w:r>
      <w:r w:rsidRPr="0059507C">
        <w:rPr>
          <w:rFonts w:ascii="Arial" w:hAnsi="Arial" w:cs="Arial"/>
          <w:i/>
        </w:rPr>
        <w:t>et al</w:t>
      </w:r>
      <w:r>
        <w:rPr>
          <w:rFonts w:ascii="Arial" w:hAnsi="Arial" w:cs="Arial"/>
        </w:rPr>
        <w:t xml:space="preserve">. </w:t>
      </w:r>
      <w:r>
        <w:rPr>
          <w:rFonts w:ascii="Arial" w:hAnsi="Arial" w:cs="Arial"/>
        </w:rPr>
        <w:fldChar w:fldCharType="begin" w:fldLock="1"/>
      </w:r>
      <w:r w:rsidR="00FB074C">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"label" : "line", "suppress-author" : 1, "uris" : [ "http://www.mendeley.com/documents/?uuid=27baa573-ddcc-41e7-9549-d364b5d5dc74" ] } ], "mendeley" : { "formattedCitation" : "(2013)", "plainTextFormattedCitation" : "(2013)", "previouslyFormattedCitation" : "(2013)" }, "properties" : { "noteIndex" : 0 }, "schema" : "https://github.com/citation-style-language/schema/raw/master/csl-citation.json" }</w:instrText>
      </w:r>
      <w:r>
        <w:rPr>
          <w:rFonts w:ascii="Arial" w:hAnsi="Arial" w:cs="Arial"/>
        </w:rPr>
        <w:fldChar w:fldCharType="separate"/>
      </w:r>
      <w:r w:rsidRPr="0059507C">
        <w:rPr>
          <w:rFonts w:ascii="Arial" w:hAnsi="Arial" w:cs="Arial"/>
          <w:noProof/>
        </w:rPr>
        <w:t>(2013)</w:t>
      </w:r>
      <w:r>
        <w:rPr>
          <w:rFonts w:ascii="Arial" w:hAnsi="Arial" w:cs="Arial"/>
        </w:rPr>
        <w:fldChar w:fldCharType="end"/>
      </w:r>
      <w:r w:rsidRPr="004E3A00">
        <w:rPr>
          <w:rFonts w:ascii="Arial" w:hAnsi="Arial" w:cs="Arial"/>
        </w:rPr>
        <w:t xml:space="preserve"> and BA defined as</w:t>
      </w:r>
      <w:r w:rsidRPr="007578E3">
        <w:rPr>
          <w:rFonts w:ascii="Arial" w:hAnsi="Arial" w:cs="Arial"/>
        </w:rPr>
        <w:t xml:space="preserve">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Dispersal distance is a random number drawn from an exponential distribution with a</w:t>
      </w:r>
      <w:r>
        <w:rPr>
          <w:rFonts w:ascii="Arial" w:hAnsi="Arial" w:cs="Arial"/>
        </w:rPr>
        <w:t xml:space="preserve"> mean of 5</w:t>
      </w:r>
      <w:r w:rsidRPr="004E3A00">
        <w:rPr>
          <w:rFonts w:ascii="Arial" w:hAnsi="Arial" w:cs="Arial"/>
        </w:rPr>
        <w:t xml:space="preserve"> m</w:t>
      </w:r>
      <w:r>
        <w:rPr>
          <w:rFonts w:ascii="Arial" w:hAnsi="Arial" w:cs="Arial"/>
        </w:rPr>
        <w:t xml:space="preserve"> based on estimates from </w:t>
      </w:r>
      <w:proofErr w:type="spellStart"/>
      <w:r>
        <w:rPr>
          <w:rFonts w:ascii="Arial" w:hAnsi="Arial" w:cs="Arial"/>
        </w:rPr>
        <w:t>Hasenkamp</w:t>
      </w:r>
      <w:proofErr w:type="spellEnd"/>
      <w:r>
        <w:rPr>
          <w:rFonts w:ascii="Arial" w:hAnsi="Arial" w:cs="Arial"/>
        </w:rPr>
        <w:t xml:space="preserve"> </w:t>
      </w:r>
      <w:r w:rsidRPr="007578E3">
        <w:rPr>
          <w:rFonts w:ascii="Arial" w:hAnsi="Arial" w:cs="Arial"/>
          <w:i/>
        </w:rPr>
        <w:t>et al.</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"10.1007/s10342-010-0439-3", "ISSN" : "16124669", "author" : [ { "dropping-particle" : "", "family" : "Hasenkamp", "given" : "N.", "non-dropping-particle" : "", "parse-names" : false, "suffix" : "" }, { "dropping-particle" : "", "family" : "Ziegenhagen", "given" : "B.", "non-dropping-particle" : "", "parse-names" : false, "suffix" : "" }, { "dropping-particle" : "", "family" : "Mengel", "given" : "C.", "non-dropping-particle" : "", "parse-names" : false, "suffix" : "" }, { "dropping-particle" : "", "family" : "Schulze", "given" : "L.", "non-dropping-particle" : "", "parse-names" : false, "suffix" : "" }, { "dropping-particle" : "", "family" : "Schmitt", "given" : "H. P.", "non-dropping-particle" : "", "parse-names" : false, "suffix" : "" }, { "dropping-particle" : "", "family" : "Liepelt", "given" : "S.", "non-dropping-particle" : "", "parse-names" : false, "suffix" : "" } ], "container-title" : "European Journal of Forest Research", "id" : "ITEM-1", "issue" : "4", "issued" : { "date-parts" : [ [ "2011" ] ] }, "page" : "513-519", "title" : "Towards a DNA marker assisted seed source identification: A pilot study in European beech (Fagus sylvatica L.)", "type" : "article-journal", "volume" : "130" }, "label" : "line", "suppress-author" : 1, "uris" : [ "http://www.mendeley.com/documents/?uuid=b884a298-bd3d-444c-bc3d-1f85e64d9d12" ] } ], "mendeley" : { "formattedCitation" : "(2011)", "plainTextFormattedCitation" : "(2011)", "previouslyFormattedCitation" : "(2011)" }, "properties" : { "noteIndex" : 0 }, "schema" : "https://github.com/citation-style-language/schema/raw/master/csl-citation.json" }</w:instrText>
      </w:r>
      <w:r>
        <w:rPr>
          <w:rFonts w:ascii="Arial" w:hAnsi="Arial" w:cs="Arial"/>
        </w:rPr>
        <w:fldChar w:fldCharType="separate"/>
      </w:r>
      <w:r w:rsidRPr="007578E3">
        <w:rPr>
          <w:rFonts w:ascii="Arial" w:hAnsi="Arial" w:cs="Arial"/>
          <w:noProof/>
        </w:rPr>
        <w:t>(2011)</w:t>
      </w:r>
      <w:r>
        <w:rPr>
          <w:rFonts w:ascii="Arial" w:hAnsi="Arial" w:cs="Arial"/>
        </w:rPr>
        <w:fldChar w:fldCharType="end"/>
      </w:r>
      <w:r w:rsidRPr="004E3A00">
        <w:rPr>
          <w:rFonts w:ascii="Arial" w:hAnsi="Arial" w:cs="Arial"/>
        </w:rPr>
        <w:t>.</w:t>
      </w:r>
    </w:p>
    <w:p w14:paraId="279601C1" w14:textId="77777777"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All grid cells in the model are considered suitable for individuals. </w:t>
      </w:r>
      <w:r w:rsidRPr="000E6E1D">
        <w:rPr>
          <w:rFonts w:ascii="Arial" w:hAnsi="Arial" w:cs="Arial"/>
        </w:rPr>
        <w:t>The</w:t>
      </w:r>
      <w:r w:rsidRPr="004E3A00">
        <w:rPr>
          <w:rFonts w:ascii="Arial" w:hAnsi="Arial" w:cs="Arial"/>
        </w:rPr>
        <w:t xml:space="preserve"> model landscape consists of 100 x 100 grid cells, with each cell representing 1 m</w:t>
      </w:r>
      <w:r w:rsidRPr="004E3A00">
        <w:rPr>
          <w:rFonts w:ascii="Arial" w:hAnsi="Arial" w:cs="Arial"/>
          <w:vertAlign w:val="superscript"/>
        </w:rPr>
        <w:t>2</w:t>
      </w:r>
      <w:r w:rsidRPr="004E3A00">
        <w:rPr>
          <w:rFonts w:ascii="Arial" w:hAnsi="Arial" w:cs="Arial"/>
        </w:rPr>
        <w:t xml:space="preserve">, thus the entire area represents 1 ha. Each model time step represents one year. Each grid cell is characterised by its location, </w:t>
      </w:r>
      <w:r>
        <w:rPr>
          <w:rFonts w:ascii="Arial" w:hAnsi="Arial" w:cs="Arial"/>
        </w:rPr>
        <w:t xml:space="preserve">the basal area of trees within 400 </w:t>
      </w:r>
      <w:r w:rsidRPr="00C3566F">
        <w:rPr>
          <w:rFonts w:ascii="Arial" w:hAnsi="Arial" w:cs="Arial"/>
        </w:rPr>
        <w:t>m</w:t>
      </w:r>
      <w:r>
        <w:rPr>
          <w:rFonts w:ascii="Arial" w:hAnsi="Arial" w:cs="Arial"/>
          <w:vertAlign w:val="superscript"/>
        </w:rPr>
        <w:t>2</w:t>
      </w:r>
      <w:r>
        <w:rPr>
          <w:rFonts w:ascii="Arial" w:hAnsi="Arial" w:cs="Arial"/>
        </w:rPr>
        <w:t xml:space="preserve"> (the plot size used in censuses), canopy openness (derived from statistical analyses, see figure S1), the number of juveniles present if the grid cell, </w:t>
      </w:r>
      <w:r w:rsidRPr="00C3566F">
        <w:rPr>
          <w:rFonts w:ascii="Arial" w:hAnsi="Arial" w:cs="Arial"/>
        </w:rPr>
        <w:t>whether</w:t>
      </w:r>
      <w:r w:rsidRPr="004E3A00">
        <w:rPr>
          <w:rFonts w:ascii="Arial" w:hAnsi="Arial" w:cs="Arial"/>
        </w:rPr>
        <w:t xml:space="preserve"> a </w:t>
      </w:r>
      <w:r>
        <w:rPr>
          <w:rFonts w:ascii="Arial" w:hAnsi="Arial" w:cs="Arial"/>
        </w:rPr>
        <w:t xml:space="preserve">mature </w:t>
      </w:r>
      <w:r w:rsidRPr="004E3A00">
        <w:rPr>
          <w:rFonts w:ascii="Arial" w:hAnsi="Arial" w:cs="Arial"/>
        </w:rPr>
        <w:t>tree has died in that patch</w:t>
      </w:r>
      <w:r>
        <w:rPr>
          <w:rFonts w:ascii="Arial" w:hAnsi="Arial" w:cs="Arial"/>
        </w:rPr>
        <w:t>,</w:t>
      </w:r>
      <w:r w:rsidRPr="004E3A00">
        <w:rPr>
          <w:rFonts w:ascii="Arial" w:hAnsi="Arial" w:cs="Arial"/>
        </w:rPr>
        <w:t xml:space="preserve"> and the time since last tree death on that patch. When a tree dies the patch value changes from 0 to 1 and after 10 ticks if no other tree has died on this cell this value returns to 0. Each grid cell </w:t>
      </w:r>
      <w:r>
        <w:rPr>
          <w:rFonts w:ascii="Arial" w:hAnsi="Arial" w:cs="Arial"/>
        </w:rPr>
        <w:lastRenderedPageBreak/>
        <w:t xml:space="preserve">may contain up to </w:t>
      </w:r>
      <w:ins w:id="190" w:author="anewton" w:date="2016-02-11T12:51:00Z">
        <w:r>
          <w:rPr>
            <w:rFonts w:ascii="Arial" w:hAnsi="Arial" w:cs="Arial"/>
          </w:rPr>
          <w:t>three</w:t>
        </w:r>
      </w:ins>
      <w:del w:id="191" w:author="anewton" w:date="2016-02-11T12:51:00Z">
        <w:r w:rsidDel="003912CC">
          <w:rPr>
            <w:rFonts w:ascii="Arial" w:hAnsi="Arial" w:cs="Arial"/>
          </w:rPr>
          <w:delText>3</w:delText>
        </w:r>
      </w:del>
      <w:r>
        <w:rPr>
          <w:rFonts w:ascii="Arial" w:hAnsi="Arial" w:cs="Arial"/>
        </w:rPr>
        <w:t xml:space="preserve"> juveniles, </w:t>
      </w:r>
      <w:commentRangeStart w:id="192"/>
      <w:r>
        <w:rPr>
          <w:rFonts w:ascii="Arial" w:hAnsi="Arial" w:cs="Arial"/>
        </w:rPr>
        <w:t xml:space="preserve">and a </w:t>
      </w:r>
      <w:del w:id="193" w:author="anewton" w:date="2016-02-11T12:51:00Z">
        <w:r w:rsidDel="003912CC">
          <w:rPr>
            <w:rFonts w:ascii="Arial" w:hAnsi="Arial" w:cs="Arial"/>
          </w:rPr>
          <w:delText>basal area</w:delText>
        </w:r>
      </w:del>
      <w:ins w:id="194" w:author="anewton" w:date="2016-02-11T12:51:00Z">
        <w:r>
          <w:rPr>
            <w:rFonts w:ascii="Arial" w:hAnsi="Arial" w:cs="Arial"/>
          </w:rPr>
          <w:t>BA</w:t>
        </w:r>
      </w:ins>
      <w:r>
        <w:rPr>
          <w:rFonts w:ascii="Arial" w:hAnsi="Arial" w:cs="Arial"/>
        </w:rPr>
        <w:t xml:space="preserve"> equivalent to the maximum observed at Denny Wood (100 </w:t>
      </w:r>
      <w:r w:rsidRPr="000E6E1D">
        <w:rPr>
          <w:rFonts w:ascii="Arial" w:hAnsi="Arial" w:cs="Arial"/>
        </w:rPr>
        <w:t>m</w:t>
      </w:r>
      <w:r>
        <w:rPr>
          <w:rFonts w:ascii="Arial" w:hAnsi="Arial" w:cs="Arial"/>
          <w:vertAlign w:val="superscript"/>
        </w:rPr>
        <w:t>2</w:t>
      </w:r>
      <w:r>
        <w:rPr>
          <w:rFonts w:ascii="Arial" w:hAnsi="Arial" w:cs="Arial"/>
        </w:rPr>
        <w:t xml:space="preserve"> ha</w:t>
      </w:r>
      <w:r>
        <w:rPr>
          <w:rFonts w:ascii="Arial" w:hAnsi="Arial" w:cs="Arial"/>
          <w:vertAlign w:val="superscript"/>
        </w:rPr>
        <w:t>-1</w:t>
      </w:r>
      <w:r>
        <w:rPr>
          <w:rFonts w:ascii="Arial" w:hAnsi="Arial" w:cs="Arial"/>
        </w:rPr>
        <w:t>)</w:t>
      </w:r>
      <w:commentRangeEnd w:id="192"/>
      <w:r>
        <w:rPr>
          <w:rStyle w:val="CommentReference"/>
        </w:rPr>
        <w:commentReference w:id="192"/>
      </w:r>
      <w:r>
        <w:rPr>
          <w:rFonts w:ascii="Arial" w:hAnsi="Arial" w:cs="Arial"/>
        </w:rPr>
        <w:t xml:space="preserve"> within the surrounding </w:t>
      </w:r>
      <w:r w:rsidRPr="000E6E1D">
        <w:rPr>
          <w:rFonts w:ascii="Arial" w:hAnsi="Arial" w:cs="Arial"/>
        </w:rPr>
        <w:t>400m</w:t>
      </w:r>
      <w:r>
        <w:rPr>
          <w:rFonts w:ascii="Arial" w:hAnsi="Arial" w:cs="Arial"/>
          <w:vertAlign w:val="superscript"/>
        </w:rPr>
        <w:t>2</w:t>
      </w:r>
      <w:r>
        <w:rPr>
          <w:rFonts w:ascii="Arial" w:hAnsi="Arial" w:cs="Arial"/>
        </w:rPr>
        <w:t>.</w:t>
      </w:r>
      <w:r>
        <w:rPr>
          <w:rFonts w:ascii="Arial" w:hAnsi="Arial" w:cs="Arial"/>
          <w:vertAlign w:val="superscript"/>
        </w:rPr>
        <w:t xml:space="preserve"> </w:t>
      </w:r>
    </w:p>
    <w:p w14:paraId="40CE1AEF" w14:textId="77777777" w:rsidR="0090383B" w:rsidRPr="004E3A00" w:rsidRDefault="0090383B" w:rsidP="00F11B0B">
      <w:pPr>
        <w:spacing w:line="360" w:lineRule="auto"/>
        <w:contextualSpacing/>
        <w:rPr>
          <w:rFonts w:ascii="Arial" w:hAnsi="Arial" w:cs="Arial"/>
          <w:b/>
        </w:rPr>
      </w:pPr>
    </w:p>
    <w:p w14:paraId="3DEC2A27" w14:textId="77777777" w:rsidR="0090383B" w:rsidRPr="004E3A00" w:rsidRDefault="0090383B" w:rsidP="00F11B0B">
      <w:pPr>
        <w:spacing w:line="360" w:lineRule="auto"/>
        <w:contextualSpacing/>
        <w:rPr>
          <w:rFonts w:ascii="Arial" w:hAnsi="Arial" w:cs="Arial"/>
          <w:b/>
        </w:rPr>
      </w:pPr>
      <w:r w:rsidRPr="004E3A00">
        <w:rPr>
          <w:rFonts w:ascii="Arial" w:hAnsi="Arial" w:cs="Arial"/>
          <w:b/>
        </w:rPr>
        <w:t>Process overview and scheduling</w:t>
      </w:r>
    </w:p>
    <w:p w14:paraId="2819E027" w14:textId="77777777"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Initially the distribution of individuals is determined by randomly distributing </w:t>
      </w:r>
      <w:r>
        <w:rPr>
          <w:rFonts w:ascii="Arial" w:hAnsi="Arial" w:cs="Arial"/>
        </w:rPr>
        <w:t>430</w:t>
      </w:r>
      <w:r w:rsidRPr="004E3A00">
        <w:rPr>
          <w:rFonts w:ascii="Arial" w:hAnsi="Arial" w:cs="Arial"/>
        </w:rPr>
        <w:t xml:space="preserve"> mature individuals with a random age drawn from an exponential distribution with a mean of </w:t>
      </w:r>
      <w:r>
        <w:rPr>
          <w:rFonts w:ascii="Arial" w:hAnsi="Arial" w:cs="Arial"/>
        </w:rPr>
        <w:t>55</w:t>
      </w:r>
      <w:r w:rsidRPr="004E3A00">
        <w:rPr>
          <w:rFonts w:ascii="Arial" w:hAnsi="Arial" w:cs="Arial"/>
        </w:rPr>
        <w:t xml:space="preserve"> years assigned to each individual. This was approximately the density and age structure of Denny Wood when first surveyed in 1964. </w:t>
      </w:r>
      <w:r>
        <w:rPr>
          <w:rFonts w:ascii="Arial" w:hAnsi="Arial" w:cs="Arial"/>
        </w:rPr>
        <w:t>Following this</w:t>
      </w:r>
      <w:ins w:id="195" w:author="anewton" w:date="2016-02-11T12:52:00Z">
        <w:r>
          <w:rPr>
            <w:rFonts w:ascii="Arial" w:hAnsi="Arial" w:cs="Arial"/>
          </w:rPr>
          <w:t>,</w:t>
        </w:r>
      </w:ins>
      <w:r w:rsidRPr="004E3A00">
        <w:rPr>
          <w:rFonts w:ascii="Arial" w:hAnsi="Arial" w:cs="Arial"/>
        </w:rPr>
        <w:t xml:space="preserve"> </w:t>
      </w:r>
      <w:r>
        <w:rPr>
          <w:rFonts w:ascii="Arial" w:hAnsi="Arial" w:cs="Arial"/>
        </w:rPr>
        <w:t xml:space="preserve">20 </w:t>
      </w:r>
      <w:r w:rsidRPr="004E3A00">
        <w:rPr>
          <w:rFonts w:ascii="Arial" w:hAnsi="Arial" w:cs="Arial"/>
        </w:rPr>
        <w:t xml:space="preserve">juvenile trees </w:t>
      </w:r>
      <w:r>
        <w:rPr>
          <w:rFonts w:ascii="Arial" w:hAnsi="Arial" w:cs="Arial"/>
        </w:rPr>
        <w:t xml:space="preserve">for each mature tree aged &gt; 50 years of age </w:t>
      </w:r>
      <w:r>
        <w:rPr>
          <w:rFonts w:ascii="Arial" w:hAnsi="Arial" w:cs="Arial"/>
        </w:rPr>
        <w:fldChar w:fldCharType="begin" w:fldLock="1"/>
      </w:r>
      <w:r>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"label" : "line", "prefix" : "minimum age of masting as defined by ", "uris" : [ "http://www.mendeley.com/documents/?uuid=67deb461-c3ca-494b-b80a-fe289c427cd1" ] } ], "mendeley" : { "formattedCitation" : "(minimum age of masting as defined by Packham &lt;i&gt;et al.&lt;/i&gt; 2012)", "plainTextFormattedCitation" : "(minimum age of masting as defined by Packham et al. 2012)", "previouslyFormattedCitation" : "(minimum age of masting as defined by Packham &lt;i&gt;et al.&lt;/i&gt; 2012)" }, "properties" : { "noteIndex" : 0 }, "schema" : "https://github.com/citation-style-language/schema/raw/master/csl-citation.json" }</w:instrText>
      </w:r>
      <w:r>
        <w:rPr>
          <w:rFonts w:ascii="Arial" w:hAnsi="Arial" w:cs="Arial"/>
        </w:rPr>
        <w:fldChar w:fldCharType="separate"/>
      </w:r>
      <w:r w:rsidRPr="007B14D9">
        <w:rPr>
          <w:rFonts w:ascii="Arial" w:hAnsi="Arial" w:cs="Arial"/>
          <w:noProof/>
        </w:rPr>
        <w:t xml:space="preserve">(minimum age of masting as defined by Packham </w:t>
      </w:r>
      <w:r w:rsidRPr="007B14D9">
        <w:rPr>
          <w:rFonts w:ascii="Arial" w:hAnsi="Arial" w:cs="Arial"/>
          <w:i/>
          <w:noProof/>
        </w:rPr>
        <w:t>et al.</w:t>
      </w:r>
      <w:r w:rsidRPr="007B14D9">
        <w:rPr>
          <w:rFonts w:ascii="Arial" w:hAnsi="Arial" w:cs="Arial"/>
          <w:noProof/>
        </w:rPr>
        <w:t xml:space="preserve"> 2012)</w:t>
      </w:r>
      <w:r>
        <w:rPr>
          <w:rFonts w:ascii="Arial" w:hAnsi="Arial" w:cs="Arial"/>
        </w:rPr>
        <w:fldChar w:fldCharType="end"/>
      </w:r>
      <w:r w:rsidRPr="004E3A00">
        <w:rPr>
          <w:rFonts w:ascii="Arial" w:hAnsi="Arial" w:cs="Arial"/>
        </w:rPr>
        <w:t>, are randomly distributed across the space</w:t>
      </w:r>
      <w:r>
        <w:rPr>
          <w:rFonts w:ascii="Arial" w:hAnsi="Arial" w:cs="Arial"/>
        </w:rPr>
        <w:t xml:space="preserve"> with their age drawn randomly from an exponential distribution with a mean of 2</w:t>
      </w:r>
      <w:r w:rsidRPr="004E3A00">
        <w:rPr>
          <w:rFonts w:ascii="Arial" w:hAnsi="Arial" w:cs="Arial"/>
        </w:rPr>
        <w:t xml:space="preserve">. Then in each time step the following events are processed in the given order: </w:t>
      </w:r>
      <w:r>
        <w:rPr>
          <w:rFonts w:ascii="Arial" w:hAnsi="Arial" w:cs="Arial"/>
        </w:rPr>
        <w:t xml:space="preserve">identification of whether the time step represents a mast year, </w:t>
      </w:r>
      <w:r w:rsidRPr="004E3A00">
        <w:rPr>
          <w:rFonts w:ascii="Arial" w:hAnsi="Arial" w:cs="Arial"/>
        </w:rPr>
        <w:t xml:space="preserve">increase age of individuals by one year, increase </w:t>
      </w:r>
      <w:r>
        <w:rPr>
          <w:rFonts w:ascii="Arial" w:hAnsi="Arial" w:cs="Arial"/>
        </w:rPr>
        <w:t xml:space="preserve">mature </w:t>
      </w:r>
      <w:r w:rsidRPr="004E3A00">
        <w:rPr>
          <w:rFonts w:ascii="Arial" w:hAnsi="Arial" w:cs="Arial"/>
        </w:rPr>
        <w:t>individual DBH &amp; BA</w:t>
      </w:r>
      <w:r>
        <w:rPr>
          <w:rFonts w:ascii="Arial" w:hAnsi="Arial" w:cs="Arial"/>
        </w:rPr>
        <w:t>, increase in juvenile individual height</w:t>
      </w:r>
      <w:r w:rsidRPr="004E3A00">
        <w:rPr>
          <w:rFonts w:ascii="Arial" w:hAnsi="Arial" w:cs="Arial"/>
        </w:rPr>
        <w:t>, seed dispersal from mature tre</w:t>
      </w:r>
      <w:r>
        <w:rPr>
          <w:rFonts w:ascii="Arial" w:hAnsi="Arial" w:cs="Arial"/>
        </w:rPr>
        <w:t>es &gt; 5</w:t>
      </w:r>
      <w:r w:rsidRPr="004E3A00">
        <w:rPr>
          <w:rFonts w:ascii="Arial" w:hAnsi="Arial" w:cs="Arial"/>
        </w:rPr>
        <w:t>0 years old</w:t>
      </w:r>
      <w:r>
        <w:rPr>
          <w:rFonts w:ascii="Arial" w:hAnsi="Arial" w:cs="Arial"/>
        </w:rPr>
        <w:t xml:space="preserve"> </w:t>
      </w:r>
      <w:r w:rsidRPr="004E3A00">
        <w:rPr>
          <w:rFonts w:ascii="Arial" w:hAnsi="Arial" w:cs="Arial"/>
        </w:rPr>
        <w:t>and death.</w:t>
      </w:r>
    </w:p>
    <w:p w14:paraId="03B904AC" w14:textId="77777777" w:rsidR="0090383B" w:rsidRPr="004E3A00" w:rsidRDefault="0090383B" w:rsidP="00F11B0B">
      <w:pPr>
        <w:spacing w:line="360" w:lineRule="auto"/>
        <w:contextualSpacing/>
        <w:rPr>
          <w:rFonts w:ascii="Arial" w:hAnsi="Arial" w:cs="Arial"/>
          <w:b/>
        </w:rPr>
      </w:pPr>
    </w:p>
    <w:p w14:paraId="6BF4FF6B" w14:textId="77777777" w:rsidR="0090383B" w:rsidRPr="004E3A00" w:rsidRDefault="0090383B" w:rsidP="00F11B0B">
      <w:pPr>
        <w:spacing w:line="360" w:lineRule="auto"/>
        <w:contextualSpacing/>
        <w:rPr>
          <w:rFonts w:ascii="Arial" w:hAnsi="Arial" w:cs="Arial"/>
          <w:b/>
        </w:rPr>
      </w:pPr>
      <w:r w:rsidRPr="004E3A00">
        <w:rPr>
          <w:rFonts w:ascii="Arial" w:hAnsi="Arial" w:cs="Arial"/>
          <w:b/>
        </w:rPr>
        <w:t>Design concepts</w:t>
      </w:r>
    </w:p>
    <w:p w14:paraId="30F789E8" w14:textId="77777777" w:rsidR="0090383B" w:rsidRDefault="0090383B" w:rsidP="00F11B0B">
      <w:pPr>
        <w:spacing w:line="360" w:lineRule="auto"/>
        <w:ind w:firstLine="720"/>
        <w:contextualSpacing/>
        <w:rPr>
          <w:rFonts w:ascii="Arial" w:hAnsi="Arial" w:cs="Arial"/>
        </w:rPr>
      </w:pPr>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juvenile trees.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For juveniles this is </w:t>
      </w:r>
      <w:r w:rsidRPr="00B15A2F">
        <w:rPr>
          <w:rFonts w:ascii="Arial" w:hAnsi="Arial" w:cs="Arial"/>
        </w:rPr>
        <w:t xml:space="preserve">modelled by defining a maximum number of juveniles that can coexist in any cell as 3 </w:t>
      </w:r>
      <w:r>
        <w:rPr>
          <w:rFonts w:ascii="Arial" w:hAnsi="Arial" w:cs="Arial"/>
        </w:rPr>
        <w:fldChar w:fldCharType="begin" w:fldLock="1"/>
      </w:r>
      <w:r>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Pr>
          <w:rFonts w:ascii="Arial" w:hAnsi="Arial" w:cs="Arial"/>
        </w:rPr>
        <w:fldChar w:fldCharType="separate"/>
      </w:r>
      <w:r w:rsidRPr="00B15A2F">
        <w:rPr>
          <w:rFonts w:ascii="Arial" w:hAnsi="Arial" w:cs="Arial"/>
          <w:noProof/>
        </w:rPr>
        <w:t>(Table 3; Olesen &amp; Madsen 2008)</w:t>
      </w:r>
      <w:r>
        <w:rPr>
          <w:rFonts w:ascii="Arial" w:hAnsi="Arial" w:cs="Arial"/>
        </w:rPr>
        <w:fldChar w:fldCharType="end"/>
      </w:r>
      <w:r w:rsidRPr="00B15A2F">
        <w:rPr>
          <w:rFonts w:ascii="Arial" w:hAnsi="Arial" w:cs="Arial"/>
        </w:rPr>
        <w:t>.</w:t>
      </w:r>
      <w:r w:rsidRPr="004E3A00">
        <w:rPr>
          <w:rFonts w:ascii="Arial" w:hAnsi="Arial" w:cs="Arial"/>
        </w:rPr>
        <w:t xml:space="preserve"> When these numbers are</w:t>
      </w:r>
      <w:r>
        <w:rPr>
          <w:rFonts w:ascii="Arial" w:hAnsi="Arial" w:cs="Arial"/>
        </w:rPr>
        <w:t xml:space="preserve"> exceeded the smallest juvenile tree</w:t>
      </w:r>
      <w:r w:rsidRPr="004E3A00">
        <w:rPr>
          <w:rFonts w:ascii="Arial" w:hAnsi="Arial" w:cs="Arial"/>
        </w:rPr>
        <w:t xml:space="preserve"> </w:t>
      </w:r>
      <w:r>
        <w:rPr>
          <w:rFonts w:ascii="Arial" w:hAnsi="Arial" w:cs="Arial"/>
        </w:rPr>
        <w:t>is</w:t>
      </w:r>
      <w:r w:rsidRPr="004E3A00">
        <w:rPr>
          <w:rFonts w:ascii="Arial" w:hAnsi="Arial" w:cs="Arial"/>
        </w:rPr>
        <w:t xml:space="preserve"> killed. Similarly, for mature trees the local maximum BA was set at </w:t>
      </w:r>
      <w:r>
        <w:rPr>
          <w:rFonts w:ascii="Arial" w:hAnsi="Arial" w:cs="Arial"/>
        </w:rPr>
        <w:t>100</w:t>
      </w:r>
      <w:r w:rsidRPr="004E3A00">
        <w:rPr>
          <w:rFonts w:ascii="Arial" w:hAnsi="Arial" w:cs="Arial"/>
        </w:rPr>
        <w:t xml:space="preserve"> m</w:t>
      </w:r>
      <w:r w:rsidRPr="004E3A00">
        <w:rPr>
          <w:rFonts w:ascii="Arial" w:hAnsi="Arial" w:cs="Arial"/>
          <w:vertAlign w:val="superscript"/>
        </w:rPr>
        <w:t>2</w:t>
      </w:r>
      <w:r w:rsidRPr="004E3A00">
        <w:rPr>
          <w:rFonts w:ascii="Arial" w:hAnsi="Arial" w:cs="Arial"/>
        </w:rPr>
        <w:t xml:space="preserve"> ha</w:t>
      </w:r>
      <w:r w:rsidRPr="004E3A00">
        <w:rPr>
          <w:rFonts w:ascii="Arial" w:hAnsi="Arial" w:cs="Arial"/>
          <w:vertAlign w:val="superscript"/>
        </w:rPr>
        <w:t>-1</w:t>
      </w:r>
      <w:r w:rsidRPr="004E3A00">
        <w:rPr>
          <w:rFonts w:ascii="Arial" w:hAnsi="Arial" w:cs="Arial"/>
        </w:rPr>
        <w:t>, the maximum observed for any plot during 1964-2014. When this maximum is exceeded the smallest mature tree in an area of 400 m</w:t>
      </w:r>
      <w:r w:rsidRPr="004E3A00">
        <w:rPr>
          <w:rFonts w:ascii="Arial" w:hAnsi="Arial" w:cs="Arial"/>
          <w:vertAlign w:val="superscript"/>
        </w:rPr>
        <w:t>2</w:t>
      </w:r>
      <w:r w:rsidRPr="004E3A00">
        <w:rPr>
          <w:rFonts w:ascii="Arial" w:hAnsi="Arial" w:cs="Arial"/>
        </w:rPr>
        <w:t xml:space="preserve"> is killed.</w:t>
      </w:r>
      <w:r>
        <w:rPr>
          <w:rFonts w:ascii="Arial" w:hAnsi="Arial" w:cs="Arial"/>
        </w:rPr>
        <w:t xml:space="preserve"> Juvenile growth rate is determined by mature tree canopy cover such that when canopy openness is &gt;50% vertical growth is 12.6 cm year</w:t>
      </w:r>
      <w:r>
        <w:rPr>
          <w:rFonts w:ascii="Arial" w:hAnsi="Arial" w:cs="Arial"/>
          <w:vertAlign w:val="superscript"/>
        </w:rPr>
        <w:t>-1</w:t>
      </w:r>
      <w:r>
        <w:rPr>
          <w:rFonts w:ascii="Arial" w:hAnsi="Arial" w:cs="Arial"/>
        </w:rPr>
        <w:t>, otherwise the growth rate is 10.9 cm year</w:t>
      </w:r>
      <w:r>
        <w:rPr>
          <w:rFonts w:ascii="Arial" w:hAnsi="Arial" w:cs="Arial"/>
          <w:vertAlign w:val="superscript"/>
        </w:rPr>
        <w:t>-1</w:t>
      </w:r>
      <w:r>
        <w:rPr>
          <w:rFonts w:ascii="Arial" w:hAnsi="Arial" w:cs="Arial"/>
        </w:rPr>
        <w:t xml:space="preserve"> following the measurements of </w:t>
      </w:r>
      <w:proofErr w:type="spellStart"/>
      <w:r>
        <w:rPr>
          <w:rFonts w:ascii="Arial" w:hAnsi="Arial" w:cs="Arial"/>
        </w:rPr>
        <w:t>Ammer</w:t>
      </w:r>
      <w:proofErr w:type="spellEnd"/>
      <w:r>
        <w:rPr>
          <w:rFonts w:ascii="Arial" w:hAnsi="Arial" w:cs="Arial"/>
        </w:rPr>
        <w:t xml:space="preserve">, </w:t>
      </w:r>
      <w:proofErr w:type="spellStart"/>
      <w:r>
        <w:rPr>
          <w:rFonts w:ascii="Arial" w:hAnsi="Arial" w:cs="Arial"/>
        </w:rPr>
        <w:t>Stimm</w:t>
      </w:r>
      <w:proofErr w:type="spellEnd"/>
      <w:r>
        <w:rPr>
          <w:rFonts w:ascii="Arial" w:hAnsi="Arial" w:cs="Arial"/>
        </w:rPr>
        <w:t xml:space="preserve"> and </w:t>
      </w:r>
      <w:proofErr w:type="spellStart"/>
      <w:r>
        <w:rPr>
          <w:rFonts w:ascii="Arial" w:hAnsi="Arial" w:cs="Arial"/>
        </w:rPr>
        <w:t>Mosandl</w:t>
      </w:r>
      <w:proofErr w:type="spellEnd"/>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"label" : "line", "suppress-author" : 1, "uris" : [ "http://www.mendeley.com/documents/?uuid=0a83409a-2048-471f-9ec3-45bbae8b5e66" ] } ], "mendeley" : { "formattedCitation" : "(2008)", "plainTextFormattedCitation" : "(2008)", "previouslyFormattedCitation" : "(2008)" }, "properties" : { "noteIndex" : 0 }, "schema" : "https://github.com/citation-style-language/schema/raw/master/csl-citation.json" }</w:instrText>
      </w:r>
      <w:r>
        <w:rPr>
          <w:rFonts w:ascii="Arial" w:hAnsi="Arial" w:cs="Arial"/>
        </w:rPr>
        <w:fldChar w:fldCharType="separate"/>
      </w:r>
      <w:r w:rsidRPr="00040770">
        <w:rPr>
          <w:rFonts w:ascii="Arial" w:hAnsi="Arial" w:cs="Arial"/>
          <w:noProof/>
        </w:rPr>
        <w:t>(2008)</w:t>
      </w:r>
      <w:r>
        <w:rPr>
          <w:rFonts w:ascii="Arial" w:hAnsi="Arial" w:cs="Arial"/>
        </w:rPr>
        <w:fldChar w:fldCharType="end"/>
      </w:r>
      <w:r>
        <w:rPr>
          <w:rFonts w:ascii="Arial" w:hAnsi="Arial" w:cs="Arial"/>
        </w:rPr>
        <w:t>. We observed in the field seedling density was higher in gaps, but this was not true of saplings, suggesting higher juvenile mortality in gaps. To simulate this we created a switch to control whether 100% of seedlings in gaps with canopy openness &gt;50% died.</w:t>
      </w:r>
    </w:p>
    <w:p w14:paraId="237261A0" w14:textId="77777777" w:rsidR="0090383B" w:rsidRPr="00040770" w:rsidRDefault="0090383B" w:rsidP="00472B3E">
      <w:pPr>
        <w:spacing w:line="360" w:lineRule="auto"/>
        <w:ind w:firstLine="720"/>
        <w:contextualSpacing/>
        <w:rPr>
          <w:rFonts w:ascii="Arial" w:hAnsi="Arial" w:cs="Arial"/>
        </w:rPr>
      </w:pPr>
      <w:r w:rsidRPr="004E3A00">
        <w:rPr>
          <w:rFonts w:ascii="Arial" w:hAnsi="Arial" w:cs="Arial"/>
          <w:i/>
        </w:rPr>
        <w:t xml:space="preserve">Stochasticity </w:t>
      </w:r>
      <w:r w:rsidRPr="004E3A00">
        <w:rPr>
          <w:rFonts w:ascii="Arial" w:hAnsi="Arial" w:cs="Arial"/>
        </w:rPr>
        <w:t xml:space="preserve">is used in the model to define whether a given time step represents a mast year. Beech trees produce large amounts of seed once every 2-3 years in the UK </w:t>
      </w:r>
      <w:r w:rsidRPr="004E3A00">
        <w:rPr>
          <w:rFonts w:ascii="Arial" w:hAnsi="Arial" w:cs="Arial"/>
        </w:rPr>
        <w:fldChar w:fldCharType="begin" w:fldLock="1"/>
      </w:r>
      <w:r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(Packham </w:t>
      </w:r>
      <w:r w:rsidRPr="004E3A00">
        <w:rPr>
          <w:rFonts w:ascii="Arial" w:hAnsi="Arial" w:cs="Arial"/>
          <w:i/>
          <w:noProof/>
        </w:rPr>
        <w:t>et al.</w:t>
      </w:r>
      <w:r w:rsidRPr="004E3A00">
        <w:rPr>
          <w:rFonts w:ascii="Arial" w:hAnsi="Arial" w:cs="Arial"/>
          <w:noProof/>
        </w:rPr>
        <w:t xml:space="preserve"> 2012)</w:t>
      </w:r>
      <w:r w:rsidRPr="004E3A00">
        <w:rPr>
          <w:rFonts w:ascii="Arial" w:hAnsi="Arial" w:cs="Arial"/>
        </w:rPr>
        <w:fldChar w:fldCharType="end"/>
      </w:r>
      <w:r w:rsidRPr="004E3A00">
        <w:rPr>
          <w:rFonts w:ascii="Arial" w:hAnsi="Arial" w:cs="Arial"/>
        </w:rPr>
        <w:t xml:space="preserve"> and thus we set a probability of 0.3 of each year being a mast year.</w:t>
      </w:r>
      <w:r>
        <w:rPr>
          <w:rFonts w:ascii="Arial" w:hAnsi="Arial" w:cs="Arial"/>
        </w:rPr>
        <w:t xml:space="preserve"> In addition, the chance of </w:t>
      </w:r>
      <w:proofErr w:type="spellStart"/>
      <w:r>
        <w:rPr>
          <w:rFonts w:ascii="Arial" w:hAnsi="Arial" w:cs="Arial"/>
        </w:rPr>
        <w:t>masting</w:t>
      </w:r>
      <w:proofErr w:type="spellEnd"/>
      <w:r>
        <w:rPr>
          <w:rFonts w:ascii="Arial" w:hAnsi="Arial" w:cs="Arial"/>
        </w:rPr>
        <w:t xml:space="preserve"> in a year following a mast year was set to zero since it is very rare for simultaneous </w:t>
      </w:r>
      <w:proofErr w:type="spellStart"/>
      <w:r>
        <w:rPr>
          <w:rFonts w:ascii="Arial" w:hAnsi="Arial" w:cs="Arial"/>
        </w:rPr>
        <w:t>masting</w:t>
      </w:r>
      <w:proofErr w:type="spellEnd"/>
      <w:r>
        <w:rPr>
          <w:rFonts w:ascii="Arial" w:hAnsi="Arial" w:cs="Arial"/>
        </w:rPr>
        <w:t xml:space="preserve"> years to occur in the UK </w:t>
      </w:r>
      <w:r>
        <w:rPr>
          <w:rFonts w:ascii="Arial" w:hAnsi="Arial" w:cs="Arial"/>
        </w:rPr>
        <w:fldChar w:fldCharType="begin" w:fldLock="1"/>
      </w:r>
      <w:r>
        <w:rPr>
          <w:rFonts w:ascii="Arial" w:hAnsi="Arial" w:cs="Arial"/>
        </w:rPr>
        <w:instrText>ADDIN CSL_CITATION { "citationItems" : [ { "id" : "ITEM-1", "itemData" : { "DOI" : "10.1080/03071375.2008.9747535", "ISSN" : "0307-1375", "abstract" : "Summary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Cydia fagiglandana Z., birds and small mammals, in English sites, can become significant especially in non-mast years.5. Good masting occurred in 1980, 1982, 1984, 1987, 1990, 1995, 1997, 2000, 2002, 2004 and 2006: after each of these good years, one year of very poor masting normally followed. The best year recorded so far was 1990. In both 1981 and 2005, no full mast was found, and singularly very little in 1991 and 2001.6. Regional variation within England is much less than the annual variation, but over the period the northern trees have produced on average fewer full nuts but rather more empty and total nuts. In 2007, however, northern trees produced markedly less full and total nuts than their southern counterparts.7. Over such a long period it was inevitable that site changes would occur. In some instances the substrate beneath particular trees is now less favourable for rapid nut collection. As some trees have died, additional younger trees are now being assessed. In 1996, far more viable seed was formed in certain Scottish sites than at those we observed in England, so it is highly desirable that Scottish and Welsh sites be monitored in the future.\\nSummary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Cydi\u2026", "author" : [ { "dropping-particle" : "", "family" : "Packham", "given" : "J. R.", "non-dropping-particle" : "", "parse-names" : false, "suffix" : "" }, { "dropping-particle" : "", "family" : "Thomas", "given" : "P. A.", "non-dropping-particle" : "", "parse-names" : false, "suffix" : "" }, { "dropping-particle" : "", "family" : "Lageard", "given" : "J. G.A.", "non-dropping-particle" : "", "parse-names" : false, "suffix" : "" }, { "dropping-particle" : "", "family" : "Hilton", "given" : "G. M.", "non-dropping-particle" : "", "parse-names" : false, "suffix" : "" } ], "container-title" : "Arboricultural Journal", "id" : "ITEM-1", "issue" : "3", "issued" : { "date-parts" : [ [ "2008" ] ] }, "page" : "189-214", "title" : "the English Beech Masting Survey 1980\u20132007: Variation in the Fruiting of the Common Beech ( Fagus Sylvatica L.) and Its Effects on Woodland Ecosystems", "type" : "article-journal", "volume" : "31" }, "uris" : [ "http://www.mendeley.com/documents/?uuid=c618f598-a709-4853-8b17-566e90f131fc" ] }, { "id" : "ITEM-2",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"ITEM-2",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2008, 2012)", "plainTextFormattedCitation" : "(Packham et al. 2008, 2012)", "previouslyFormattedCitation" : "(Packham &lt;i&gt;et al.&lt;/i&gt; 2008, 2012)" }, "properties" : { "noteIndex" : 0 }, "schema" : "https://github.com/citation-style-language/schema/raw/master/csl-citation.json" }</w:instrText>
      </w:r>
      <w:r>
        <w:rPr>
          <w:rFonts w:ascii="Arial" w:hAnsi="Arial" w:cs="Arial"/>
        </w:rPr>
        <w:fldChar w:fldCharType="separate"/>
      </w:r>
      <w:r w:rsidRPr="004E15D2">
        <w:rPr>
          <w:rFonts w:ascii="Arial" w:hAnsi="Arial" w:cs="Arial"/>
          <w:noProof/>
        </w:rPr>
        <w:t xml:space="preserve">(Packham </w:t>
      </w:r>
      <w:r w:rsidRPr="004E15D2">
        <w:rPr>
          <w:rFonts w:ascii="Arial" w:hAnsi="Arial" w:cs="Arial"/>
          <w:i/>
          <w:noProof/>
        </w:rPr>
        <w:t>et al.</w:t>
      </w:r>
      <w:r w:rsidRPr="004E15D2">
        <w:rPr>
          <w:rFonts w:ascii="Arial" w:hAnsi="Arial" w:cs="Arial"/>
          <w:noProof/>
        </w:rPr>
        <w:t xml:space="preserve"> 2008, 2012)</w:t>
      </w:r>
      <w:r>
        <w:rPr>
          <w:rFonts w:ascii="Arial" w:hAnsi="Arial" w:cs="Arial"/>
        </w:rPr>
        <w:fldChar w:fldCharType="end"/>
      </w:r>
      <w:r>
        <w:rPr>
          <w:rFonts w:ascii="Arial" w:hAnsi="Arial" w:cs="Arial"/>
        </w:rPr>
        <w:t xml:space="preserve">. Stochasticity was also used to define whether a given year was a drought year. To do this </w:t>
      </w:r>
      <w:r>
        <w:rPr>
          <w:rFonts w:ascii="Arial" w:hAnsi="Arial" w:cs="Arial"/>
        </w:rPr>
        <w:lastRenderedPageBreak/>
        <w:t xml:space="preserve">we allowed one drought to occur after 14 time steps to approximate the effects of a major drought in 1976 </w:t>
      </w:r>
      <w:r>
        <w:rPr>
          <w:rFonts w:ascii="Arial" w:hAnsi="Arial" w:cs="Arial"/>
        </w:rPr>
        <w:fldChar w:fldCharType="begin" w:fldLock="1"/>
      </w:r>
      <w:r>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rPr>
        <w:fldChar w:fldCharType="separate"/>
      </w:r>
      <w:r w:rsidRPr="00472B3E">
        <w:rPr>
          <w:rFonts w:ascii="Arial" w:hAnsi="Arial" w:cs="Arial"/>
          <w:noProof/>
        </w:rPr>
        <w:t xml:space="preserve">(Cavin </w:t>
      </w:r>
      <w:r w:rsidRPr="00472B3E">
        <w:rPr>
          <w:rFonts w:ascii="Arial" w:hAnsi="Arial" w:cs="Arial"/>
          <w:i/>
          <w:noProof/>
        </w:rPr>
        <w:t>et al.</w:t>
      </w:r>
      <w:r w:rsidRPr="00472B3E">
        <w:rPr>
          <w:rFonts w:ascii="Arial" w:hAnsi="Arial" w:cs="Arial"/>
          <w:noProof/>
        </w:rPr>
        <w:t xml:space="preserve"> 2013)</w:t>
      </w:r>
      <w:r>
        <w:rPr>
          <w:rFonts w:ascii="Arial" w:hAnsi="Arial" w:cs="Arial"/>
        </w:rPr>
        <w:fldChar w:fldCharType="end"/>
      </w:r>
      <w:r>
        <w:rPr>
          <w:rFonts w:ascii="Arial" w:hAnsi="Arial" w:cs="Arial"/>
        </w:rPr>
        <w:t xml:space="preserve">. After 50 time steps we allowed the user to vary the annual chance of major drought from 1-4%, to simulate projected increases in severe drought frequency in the South of the UK as a result of climate change (Met Office, 2011). </w:t>
      </w:r>
    </w:p>
    <w:p w14:paraId="7617F084" w14:textId="77777777" w:rsidR="0090383B" w:rsidRDefault="0090383B" w:rsidP="00F11B0B">
      <w:pPr>
        <w:spacing w:line="360" w:lineRule="auto"/>
        <w:ind w:firstLine="720"/>
        <w:contextualSpacing/>
        <w:rPr>
          <w:rFonts w:ascii="Arial" w:hAnsi="Arial" w:cs="Arial"/>
        </w:rPr>
      </w:pPr>
      <w:r>
        <w:rPr>
          <w:rFonts w:ascii="Arial" w:hAnsi="Arial" w:cs="Arial"/>
        </w:rPr>
        <w:t>O</w:t>
      </w:r>
      <w:r w:rsidRPr="004E3A00">
        <w:rPr>
          <w:rFonts w:ascii="Arial" w:hAnsi="Arial" w:cs="Arial"/>
        </w:rPr>
        <w:t xml:space="preserve">ur model tests what impact an increase in the probability of mature mortality as a result of being close to a dead tree would have on forest structure. This can be switched on and off. When switched on this causes the annual </w:t>
      </w:r>
      <w:r>
        <w:rPr>
          <w:rFonts w:ascii="Arial" w:hAnsi="Arial" w:cs="Arial"/>
        </w:rPr>
        <w:t xml:space="preserve">probability of </w:t>
      </w:r>
      <w:r w:rsidRPr="004E3A00">
        <w:rPr>
          <w:rFonts w:ascii="Arial" w:hAnsi="Arial" w:cs="Arial"/>
        </w:rPr>
        <w:t xml:space="preserve">mortality to be increased as a function of distance to nearest cell </w:t>
      </w:r>
      <w:r>
        <w:rPr>
          <w:rFonts w:ascii="Arial" w:hAnsi="Arial" w:cs="Arial"/>
        </w:rPr>
        <w:t>in which a tree has died in the previous 10 years</w:t>
      </w:r>
      <w:r w:rsidRPr="004E3A00">
        <w:rPr>
          <w:rFonts w:ascii="Arial" w:hAnsi="Arial" w:cs="Arial"/>
        </w:rPr>
        <w:t>. The parameter estimate for this was derived from our statistical model of mature tree mortality described above.</w:t>
      </w:r>
      <w:r>
        <w:rPr>
          <w:rFonts w:ascii="Arial" w:hAnsi="Arial" w:cs="Arial"/>
        </w:rPr>
        <w:t xml:space="preserve"> In addition we tested the effect of increased drought on forest structure. A severe drought in 1976 reduced growth for 20 years in some UK forests </w:t>
      </w:r>
      <w:r>
        <w:rPr>
          <w:rFonts w:ascii="Arial" w:hAnsi="Arial" w:cs="Arial"/>
        </w:rPr>
        <w:fldChar w:fldCharType="begin" w:fldLock="1"/>
      </w:r>
      <w:r>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rPr>
        <w:fldChar w:fldCharType="separate"/>
      </w:r>
      <w:r w:rsidRPr="00040770">
        <w:rPr>
          <w:rFonts w:ascii="Arial" w:hAnsi="Arial" w:cs="Arial"/>
          <w:noProof/>
        </w:rPr>
        <w:t xml:space="preserve">(Cavin </w:t>
      </w:r>
      <w:r w:rsidRPr="00040770">
        <w:rPr>
          <w:rFonts w:ascii="Arial" w:hAnsi="Arial" w:cs="Arial"/>
          <w:i/>
          <w:noProof/>
        </w:rPr>
        <w:t>et al.</w:t>
      </w:r>
      <w:r w:rsidRPr="00040770">
        <w:rPr>
          <w:rFonts w:ascii="Arial" w:hAnsi="Arial" w:cs="Arial"/>
          <w:noProof/>
        </w:rPr>
        <w:t xml:space="preserve"> 2013)</w:t>
      </w:r>
      <w:r>
        <w:rPr>
          <w:rFonts w:ascii="Arial" w:hAnsi="Arial" w:cs="Arial"/>
        </w:rPr>
        <w:fldChar w:fldCharType="end"/>
      </w:r>
      <w:r>
        <w:rPr>
          <w:rFonts w:ascii="Arial" w:hAnsi="Arial" w:cs="Arial"/>
        </w:rPr>
        <w:t>, so using this observation we modelled the change in tree size post-drought using the model:</w:t>
      </w:r>
    </w:p>
    <w:p w14:paraId="0F72FD67" w14:textId="53E9DA80" w:rsidR="0090383B" w:rsidRPr="00EC0691" w:rsidRDefault="00EC0691" w:rsidP="00F11B0B">
      <w:pPr>
        <w:spacing w:line="360" w:lineRule="auto"/>
        <w:ind w:firstLine="720"/>
        <w:contextualSpacing/>
        <w:rPr>
          <w:rFonts w:ascii="Arial" w:hAnsi="Arial" w:cs="Arial"/>
        </w:rPr>
      </w:pPr>
      <m:oMathPara>
        <m:oMath>
          <m:sSub>
            <m:sSubPr>
              <m:ctrlPr>
                <w:rPr>
                  <w:rFonts w:ascii="Cambria Math" w:hAnsi="Cambria Math" w:cs="Arial"/>
                  <w:i/>
                </w:rPr>
              </m:ctrlPr>
            </m:sSubPr>
            <m:e>
              <m:r>
                <w:rPr>
                  <w:rFonts w:ascii="Cambria Math" w:hAnsi="Cambria Math" w:cs="Arial"/>
                </w:rPr>
                <m:t>DBH</m:t>
              </m:r>
            </m:e>
            <m:sub>
              <m:r>
                <w:rPr>
                  <w:rFonts w:ascii="Cambria Math" w:hAnsi="Cambria Math" w:cs="Arial"/>
                </w:rPr>
                <m:t>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DBH</m:t>
              </m:r>
            </m:e>
            <m:sub>
              <m:r>
                <w:rPr>
                  <w:rFonts w:ascii="Cambria Math" w:hAnsi="Cambria Math" w:cs="Arial"/>
                </w:rPr>
                <m:t>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0.25-(0.003*</m:t>
              </m:r>
              <m:sSub>
                <m:sSubPr>
                  <m:ctrlPr>
                    <w:rPr>
                      <w:rFonts w:ascii="Cambria Math" w:hAnsi="Cambria Math" w:cs="Arial"/>
                      <w:i/>
                    </w:rPr>
                  </m:ctrlPr>
                </m:sSubPr>
                <m:e>
                  <m:r>
                    <w:rPr>
                      <w:rFonts w:ascii="Cambria Math" w:hAnsi="Cambria Math" w:cs="Arial"/>
                    </w:rPr>
                    <m:t>DBH</m:t>
                  </m:r>
                </m:e>
                <m:sub>
                  <m:r>
                    <w:rPr>
                      <w:rFonts w:ascii="Cambria Math" w:hAnsi="Cambria Math" w:cs="Arial"/>
                    </w:rPr>
                    <m:t>t</m:t>
                  </m:r>
                </m:sub>
              </m:sSub>
              <m:r>
                <w:rPr>
                  <w:rFonts w:ascii="Cambria Math" w:hAnsi="Cambria Math" w:cs="Arial"/>
                </w:rPr>
                <m:t>)</m:t>
              </m:r>
            </m:num>
            <m:den>
              <m:sSup>
                <m:sSupPr>
                  <m:ctrlPr>
                    <w:rPr>
                      <w:rFonts w:ascii="Cambria Math" w:hAnsi="Cambria Math" w:cs="Arial"/>
                      <w:i/>
                    </w:rPr>
                  </m:ctrlPr>
                </m:sSupPr>
                <m:e>
                  <m:r>
                    <w:rPr>
                      <w:rFonts w:ascii="Cambria Math" w:hAnsi="Cambria Math" w:cs="Arial"/>
                    </w:rPr>
                    <m:t>1-(e</m:t>
                  </m:r>
                </m:e>
                <m:sup>
                  <m:r>
                    <w:rPr>
                      <w:rFonts w:ascii="Cambria Math" w:hAnsi="Cambria Math" w:cs="Arial"/>
                    </w:rPr>
                    <m:t>-0.8 (TSD-10)</m:t>
                  </m:r>
                </m:sup>
              </m:sSup>
              <m:r>
                <w:rPr>
                  <w:rFonts w:ascii="Cambria Math" w:hAnsi="Cambria Math" w:cs="Arial"/>
                </w:rPr>
                <m:t>)</m:t>
              </m:r>
            </m:den>
          </m:f>
        </m:oMath>
      </m:oMathPara>
    </w:p>
    <w:p w14:paraId="49701F3A" w14:textId="70F48143" w:rsidR="0090383B" w:rsidRPr="004E3A00" w:rsidRDefault="0090383B" w:rsidP="00472B3E">
      <w:pPr>
        <w:spacing w:line="360" w:lineRule="auto"/>
        <w:contextualSpacing/>
        <w:rPr>
          <w:rFonts w:ascii="Arial" w:hAnsi="Arial" w:cs="Arial"/>
        </w:rPr>
      </w:pPr>
      <w:r>
        <w:rPr>
          <w:rFonts w:ascii="Arial" w:hAnsi="Arial" w:cs="Arial"/>
        </w:rPr>
        <w:t xml:space="preserve">Where </w:t>
      </w:r>
      <m:oMath>
        <m:sSub>
          <m:sSubPr>
            <m:ctrlPr>
              <w:rPr>
                <w:rFonts w:ascii="Cambria Math" w:hAnsi="Cambria Math" w:cs="Arial"/>
                <w:i/>
              </w:rPr>
            </m:ctrlPr>
          </m:sSubPr>
          <m:e>
            <m:r>
              <w:rPr>
                <w:rFonts w:ascii="Cambria Math" w:hAnsi="Cambria Math" w:cs="Arial"/>
              </w:rPr>
              <m:t>DBH</m:t>
            </m:r>
          </m:e>
          <m:sub>
            <m:r>
              <w:rPr>
                <w:rFonts w:ascii="Cambria Math" w:hAnsi="Cambria Math" w:cs="Arial"/>
              </w:rPr>
              <m:t>t</m:t>
            </m:r>
          </m:sub>
        </m:sSub>
      </m:oMath>
      <w:r>
        <w:rPr>
          <w:rFonts w:ascii="Arial" w:hAnsi="Arial" w:cs="Arial"/>
        </w:rPr>
        <w:t xml:space="preserve"> and </w:t>
      </w:r>
      <m:oMath>
        <m:sSub>
          <m:sSubPr>
            <m:ctrlPr>
              <w:rPr>
                <w:rFonts w:ascii="Cambria Math" w:hAnsi="Cambria Math" w:cs="Arial"/>
                <w:i/>
              </w:rPr>
            </m:ctrlPr>
          </m:sSubPr>
          <m:e>
            <m:r>
              <w:rPr>
                <w:rFonts w:ascii="Cambria Math" w:hAnsi="Cambria Math" w:cs="Arial"/>
              </w:rPr>
              <m:t>DBH</m:t>
            </m:r>
          </m:e>
          <m:sub>
            <m:r>
              <w:rPr>
                <w:rFonts w:ascii="Cambria Math" w:hAnsi="Cambria Math" w:cs="Arial"/>
              </w:rPr>
              <m:t>t+1</m:t>
            </m:r>
          </m:sub>
        </m:sSub>
      </m:oMath>
      <w:r>
        <w:rPr>
          <w:rFonts w:ascii="Arial" w:hAnsi="Arial" w:cs="Arial"/>
        </w:rPr>
        <w:t xml:space="preserve"> are the diameters at breast height of a tree at times t and t+1 respectively and TSD is the number of years since a drought occurred. This model caused growth rate to drop rapidly following drought, recovering to pre-drought dynamics in 20 years.</w:t>
      </w:r>
    </w:p>
    <w:p w14:paraId="6D6AC07F" w14:textId="77777777"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To test the model we first initiated the model so that forest structure </w:t>
      </w:r>
      <w:r>
        <w:rPr>
          <w:rFonts w:ascii="Arial" w:hAnsi="Arial" w:cs="Arial"/>
        </w:rPr>
        <w:t xml:space="preserve">and BA </w:t>
      </w:r>
      <w:r w:rsidRPr="004E3A00">
        <w:rPr>
          <w:rFonts w:ascii="Arial" w:hAnsi="Arial" w:cs="Arial"/>
        </w:rPr>
        <w:t>was similar to that seen in 1964. We then ran different scenarios with and without differential juvenile mortality and spatial mortality feedbacks an</w:t>
      </w:r>
      <w:r>
        <w:rPr>
          <w:rFonts w:ascii="Arial" w:hAnsi="Arial" w:cs="Arial"/>
        </w:rPr>
        <w:t xml:space="preserve">d compared the change in BA </w:t>
      </w:r>
      <w:r w:rsidRPr="004E3A00">
        <w:rPr>
          <w:rFonts w:ascii="Arial" w:hAnsi="Arial" w:cs="Arial"/>
        </w:rPr>
        <w:t>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r>
        <w:rPr>
          <w:rFonts w:ascii="Arial" w:hAnsi="Arial" w:cs="Arial"/>
        </w:rPr>
        <w:t xml:space="preserve"> Following this we tested the potential effects of projected increases in drought in the region </w:t>
      </w:r>
      <w:r>
        <w:rPr>
          <w:rFonts w:ascii="Arial" w:hAnsi="Arial" w:cs="Arial"/>
        </w:rPr>
        <w:fldChar w:fldCharType="begin" w:fldLock="1"/>
      </w:r>
      <w:r>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Pr>
          <w:rFonts w:ascii="Arial" w:hAnsi="Arial" w:cs="Arial"/>
        </w:rPr>
        <w:fldChar w:fldCharType="separate"/>
      </w:r>
      <w:r w:rsidRPr="00B15A2F">
        <w:rPr>
          <w:rFonts w:ascii="Arial" w:hAnsi="Arial" w:cs="Arial"/>
          <w:noProof/>
        </w:rPr>
        <w:t xml:space="preserve">(Seidl </w:t>
      </w:r>
      <w:r w:rsidRPr="00B15A2F">
        <w:rPr>
          <w:rFonts w:ascii="Arial" w:hAnsi="Arial" w:cs="Arial"/>
          <w:i/>
          <w:noProof/>
        </w:rPr>
        <w:t>et al.</w:t>
      </w:r>
      <w:r w:rsidRPr="00B15A2F">
        <w:rPr>
          <w:rFonts w:ascii="Arial" w:hAnsi="Arial" w:cs="Arial"/>
          <w:noProof/>
        </w:rPr>
        <w:t xml:space="preserve"> 2014)</w:t>
      </w:r>
      <w:r>
        <w:rPr>
          <w:rFonts w:ascii="Arial" w:hAnsi="Arial" w:cs="Arial"/>
        </w:rPr>
        <w:fldChar w:fldCharType="end"/>
      </w:r>
      <w:r>
        <w:rPr>
          <w:rFonts w:ascii="Arial" w:hAnsi="Arial" w:cs="Arial"/>
        </w:rPr>
        <w:t xml:space="preserve"> by examining the effect of increasing the chance of major annual droughts from 1-4% on BA and tree cover.</w:t>
      </w:r>
    </w:p>
    <w:p w14:paraId="3367AC78" w14:textId="77777777" w:rsidR="0090383B" w:rsidRPr="004E3A00" w:rsidRDefault="0090383B" w:rsidP="00F11B0B">
      <w:pPr>
        <w:spacing w:before="40" w:after="140" w:line="360" w:lineRule="auto"/>
        <w:contextualSpacing/>
        <w:textAlignment w:val="baseline"/>
        <w:rPr>
          <w:rFonts w:ascii="Arial" w:hAnsi="Arial" w:cs="Arial"/>
          <w:color w:val="000000"/>
          <w:lang w:eastAsia="en-GB"/>
        </w:rPr>
      </w:pPr>
    </w:p>
    <w:p w14:paraId="2B503377"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Results</w:t>
      </w:r>
    </w:p>
    <w:p w14:paraId="3ED314BA" w14:textId="77777777" w:rsidR="0090383B" w:rsidRPr="004E3A00" w:rsidRDefault="0090383B" w:rsidP="00A87DA1">
      <w:pPr>
        <w:spacing w:line="360" w:lineRule="auto"/>
        <w:contextualSpacing/>
        <w:rPr>
          <w:rFonts w:ascii="Arial" w:hAnsi="Arial" w:cs="Arial"/>
          <w:color w:val="000000"/>
          <w:lang w:eastAsia="en-GB"/>
        </w:rPr>
      </w:pPr>
    </w:p>
    <w:p w14:paraId="42CEFBC3" w14:textId="77777777" w:rsidR="0090383B" w:rsidRPr="00B67877" w:rsidRDefault="0090383B" w:rsidP="00A87DA1">
      <w:pPr>
        <w:spacing w:line="360" w:lineRule="auto"/>
        <w:contextualSpacing/>
        <w:rPr>
          <w:rFonts w:ascii="Arial" w:hAnsi="Arial" w:cs="Arial"/>
          <w:b/>
        </w:rPr>
      </w:pPr>
      <w:r>
        <w:rPr>
          <w:rFonts w:ascii="Arial" w:hAnsi="Arial" w:cs="Arial"/>
          <w:b/>
        </w:rPr>
        <w:t>Tree recruitment</w:t>
      </w:r>
    </w:p>
    <w:p w14:paraId="199D39AA" w14:textId="77777777" w:rsidR="0090383B" w:rsidRPr="004E3A00" w:rsidRDefault="0090383B" w:rsidP="00A87DA1">
      <w:pPr>
        <w:spacing w:line="360" w:lineRule="auto"/>
        <w:ind w:firstLine="720"/>
        <w:contextualSpacing/>
        <w:rPr>
          <w:rFonts w:ascii="Arial" w:hAnsi="Arial" w:cs="Arial"/>
        </w:rPr>
      </w:pPr>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xml:space="preserve">. Canopy openness was positively related to beech seedling density (slope=0.56 ± 0.09, P value &lt;0.001), but no other variables were included in models </w:t>
      </w:r>
      <w:del w:id="196" w:author="anewton" w:date="2016-02-11T12:54:00Z">
        <w:r w:rsidRPr="004E3A00" w:rsidDel="00521675">
          <w:rPr>
            <w:rFonts w:ascii="Arial" w:hAnsi="Arial" w:cs="Arial"/>
          </w:rPr>
          <w:delText xml:space="preserve">which </w:delText>
        </w:r>
      </w:del>
      <w:ins w:id="197" w:author="anewton" w:date="2016-02-11T12:54:00Z">
        <w:r>
          <w:rPr>
            <w:rFonts w:ascii="Arial" w:hAnsi="Arial" w:cs="Arial"/>
          </w:rPr>
          <w:t>that</w:t>
        </w:r>
        <w:r w:rsidRPr="004E3A00">
          <w:rPr>
            <w:rFonts w:ascii="Arial" w:hAnsi="Arial" w:cs="Arial"/>
          </w:rPr>
          <w:t xml:space="preserve"> </w:t>
        </w:r>
      </w:ins>
      <w:r w:rsidRPr="004E3A00">
        <w:rPr>
          <w:rFonts w:ascii="Arial" w:hAnsi="Arial" w:cs="Arial"/>
        </w:rPr>
        <w:t>had ΔAICc≤7</w:t>
      </w:r>
      <w:ins w:id="198" w:author="anewton" w:date="2016-02-11T12:54:00Z">
        <w:r>
          <w:rPr>
            <w:rFonts w:ascii="Arial" w:hAnsi="Arial" w:cs="Arial"/>
          </w:rPr>
          <w:t>,</w:t>
        </w:r>
      </w:ins>
      <w:r w:rsidRPr="004E3A00">
        <w:rPr>
          <w:rFonts w:ascii="Arial" w:hAnsi="Arial" w:cs="Arial"/>
        </w:rPr>
        <w:t xml:space="preserve"> and </w:t>
      </w:r>
      <w:del w:id="199" w:author="anewton" w:date="2016-02-11T12:54:00Z">
        <w:r w:rsidRPr="004E3A00" w:rsidDel="00521675">
          <w:rPr>
            <w:rFonts w:ascii="Arial" w:hAnsi="Arial" w:cs="Arial"/>
          </w:rPr>
          <w:delText xml:space="preserve">thus </w:delText>
        </w:r>
      </w:del>
      <w:del w:id="200" w:author="anewton" w:date="2016-02-11T12:55:00Z">
        <w:r w:rsidRPr="004E3A00" w:rsidDel="00521675">
          <w:rPr>
            <w:rFonts w:ascii="Arial" w:hAnsi="Arial" w:cs="Arial"/>
          </w:rPr>
          <w:delText>were</w:delText>
        </w:r>
      </w:del>
      <w:ins w:id="201" w:author="anewton" w:date="2016-02-11T12:55:00Z">
        <w:r>
          <w:rPr>
            <w:rFonts w:ascii="Arial" w:hAnsi="Arial" w:cs="Arial"/>
          </w:rPr>
          <w:t xml:space="preserve">therefore no other variables were </w:t>
        </w:r>
      </w:ins>
      <w:del w:id="202" w:author="anewton" w:date="2016-02-11T12:55:00Z">
        <w:r w:rsidRPr="004E3A00" w:rsidDel="00521675">
          <w:rPr>
            <w:rFonts w:ascii="Arial" w:hAnsi="Arial" w:cs="Arial"/>
          </w:rPr>
          <w:delText xml:space="preserve"> </w:delText>
        </w:r>
      </w:del>
      <w:r w:rsidRPr="004E3A00">
        <w:rPr>
          <w:rFonts w:ascii="Arial" w:hAnsi="Arial" w:cs="Arial"/>
        </w:rPr>
        <w:t xml:space="preserve">considered to have </w:t>
      </w:r>
      <w:del w:id="203" w:author="anewton" w:date="2016-02-11T12:55:00Z">
        <w:r w:rsidRPr="004E3A00" w:rsidDel="00521675">
          <w:rPr>
            <w:rFonts w:ascii="Arial" w:hAnsi="Arial" w:cs="Arial"/>
          </w:rPr>
          <w:delText xml:space="preserve">poor </w:delText>
        </w:r>
      </w:del>
      <w:r w:rsidRPr="004E3A00">
        <w:rPr>
          <w:rFonts w:ascii="Arial" w:hAnsi="Arial" w:cs="Arial"/>
        </w:rPr>
        <w:t>support. No metrics of deer or pony density were related to seedling density in any way.</w:t>
      </w:r>
      <w:r>
        <w:rPr>
          <w:rFonts w:ascii="Arial" w:hAnsi="Arial" w:cs="Arial"/>
        </w:rPr>
        <w:t xml:space="preserve"> Similar relationships were seen in </w:t>
      </w:r>
      <w:ins w:id="204" w:author="anewton" w:date="2016-02-11T12:55:00Z">
        <w:r>
          <w:rPr>
            <w:rFonts w:ascii="Arial" w:hAnsi="Arial" w:cs="Arial"/>
          </w:rPr>
          <w:t xml:space="preserve">supplementary </w:t>
        </w:r>
      </w:ins>
      <w:r>
        <w:rPr>
          <w:rFonts w:ascii="Arial" w:hAnsi="Arial" w:cs="Arial"/>
        </w:rPr>
        <w:t xml:space="preserve">data </w:t>
      </w:r>
      <w:ins w:id="205" w:author="anewton" w:date="2016-02-11T12:55:00Z">
        <w:r>
          <w:rPr>
            <w:rFonts w:ascii="Arial" w:hAnsi="Arial" w:cs="Arial"/>
          </w:rPr>
          <w:t xml:space="preserve">collected </w:t>
        </w:r>
      </w:ins>
      <w:r>
        <w:rPr>
          <w:rFonts w:ascii="Arial" w:hAnsi="Arial" w:cs="Arial"/>
        </w:rPr>
        <w:t xml:space="preserve">from </w:t>
      </w:r>
      <w:commentRangeStart w:id="206"/>
      <w:r>
        <w:rPr>
          <w:rFonts w:ascii="Arial" w:hAnsi="Arial" w:cs="Arial"/>
        </w:rPr>
        <w:t xml:space="preserve">12 sites </w:t>
      </w:r>
      <w:ins w:id="207" w:author="anewton" w:date="2016-02-11T12:55:00Z">
        <w:r>
          <w:rPr>
            <w:rFonts w:ascii="Arial" w:hAnsi="Arial" w:cs="Arial"/>
          </w:rPr>
          <w:t xml:space="preserve">distributed </w:t>
        </w:r>
      </w:ins>
      <w:r>
        <w:rPr>
          <w:rFonts w:ascii="Arial" w:hAnsi="Arial" w:cs="Arial"/>
        </w:rPr>
        <w:t>across the New Forest</w:t>
      </w:r>
      <w:commentRangeEnd w:id="206"/>
      <w:r>
        <w:rPr>
          <w:rStyle w:val="CommentReference"/>
        </w:rPr>
        <w:commentReference w:id="206"/>
      </w:r>
      <w:r>
        <w:rPr>
          <w:rFonts w:ascii="Arial" w:hAnsi="Arial" w:cs="Arial"/>
        </w:rPr>
        <w:t xml:space="preserve">, with a </w:t>
      </w:r>
      <w:r>
        <w:rPr>
          <w:rFonts w:ascii="Arial" w:hAnsi="Arial" w:cs="Arial"/>
        </w:rPr>
        <w:lastRenderedPageBreak/>
        <w:t>positive relationship between canopy openness and beech seedling density (slope=-</w:t>
      </w:r>
      <w:r w:rsidRPr="003D20CF">
        <w:rPr>
          <w:rFonts w:ascii="Arial" w:hAnsi="Arial" w:cs="Arial"/>
        </w:rPr>
        <w:t>0.4</w:t>
      </w:r>
      <w:r>
        <w:rPr>
          <w:rFonts w:ascii="Arial" w:hAnsi="Arial" w:cs="Arial"/>
        </w:rPr>
        <w:t>1± 0.06</w:t>
      </w:r>
      <w:r w:rsidRPr="004E3A00">
        <w:rPr>
          <w:rFonts w:ascii="Arial" w:hAnsi="Arial" w:cs="Arial"/>
        </w:rPr>
        <w:t>, P value &lt;0.001</w:t>
      </w:r>
      <w:r>
        <w:rPr>
          <w:rFonts w:ascii="Arial" w:hAnsi="Arial" w:cs="Arial"/>
        </w:rPr>
        <w:t>).</w:t>
      </w:r>
    </w:p>
    <w:p w14:paraId="3FB9EFB9" w14:textId="77777777" w:rsidR="0090383B" w:rsidRPr="004E3A00" w:rsidRDefault="0090383B" w:rsidP="00A87DA1">
      <w:pPr>
        <w:spacing w:line="360" w:lineRule="auto"/>
        <w:ind w:firstLine="360"/>
        <w:contextualSpacing/>
        <w:rPr>
          <w:rFonts w:ascii="Arial" w:hAnsi="Arial" w:cs="Arial"/>
        </w:rPr>
      </w:pPr>
      <w:r>
        <w:rPr>
          <w:rFonts w:ascii="Arial" w:hAnsi="Arial" w:cs="Arial"/>
        </w:rPr>
        <w:t xml:space="preserve">There was no clear relationship between sapling density and canopy openness at Denny wood or other sites across the New Forest (Figures 1b &amp; 1d). </w:t>
      </w:r>
      <w:r w:rsidRPr="004E3A00">
        <w:rPr>
          <w:rFonts w:ascii="Arial" w:hAnsi="Arial" w:cs="Arial"/>
        </w:rPr>
        <w:t>As the number of beech saplings 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p>
    <w:p w14:paraId="5B2E5230" w14:textId="77777777" w:rsidR="0090383B" w:rsidRPr="004E3A00" w:rsidRDefault="0090383B" w:rsidP="00A87DA1">
      <w:pPr>
        <w:spacing w:before="40" w:after="0" w:line="360" w:lineRule="auto"/>
        <w:contextualSpacing/>
        <w:textAlignment w:val="baseline"/>
        <w:rPr>
          <w:rFonts w:ascii="Arial" w:hAnsi="Arial" w:cs="Arial"/>
          <w:color w:val="000000"/>
          <w:lang w:eastAsia="en-GB"/>
        </w:rPr>
      </w:pPr>
    </w:p>
    <w:p w14:paraId="1B13EE4E" w14:textId="77777777" w:rsidR="0090383B" w:rsidRPr="004E3A00" w:rsidRDefault="0090383B" w:rsidP="00DD6D42">
      <w:pPr>
        <w:spacing w:after="0" w:line="360" w:lineRule="auto"/>
        <w:contextualSpacing/>
        <w:textAlignment w:val="baseline"/>
        <w:rPr>
          <w:rFonts w:ascii="Arial" w:hAnsi="Arial" w:cs="Arial"/>
          <w:b/>
          <w:color w:val="000000"/>
          <w:lang w:eastAsia="en-GB"/>
        </w:rPr>
      </w:pPr>
      <w:r>
        <w:rPr>
          <w:rFonts w:ascii="Arial" w:hAnsi="Arial" w:cs="Arial"/>
          <w:b/>
          <w:color w:val="000000"/>
          <w:lang w:eastAsia="en-GB"/>
        </w:rPr>
        <w:t>Mature t</w:t>
      </w:r>
      <w:r w:rsidRPr="004E3A00">
        <w:rPr>
          <w:rFonts w:ascii="Arial" w:hAnsi="Arial" w:cs="Arial"/>
          <w:b/>
          <w:color w:val="000000"/>
          <w:lang w:eastAsia="en-GB"/>
        </w:rPr>
        <w:t>ree mortality</w:t>
      </w:r>
    </w:p>
    <w:p w14:paraId="66A9EB45" w14:textId="77777777" w:rsidR="0090383B" w:rsidRPr="004E3A00" w:rsidRDefault="0090383B"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 xml:space="preserve">=0.24, Figure 1). However, in general subplots lost both stem density and basal area between 1964 and 2014 (Figure 2). Given that self-thinning processes tend to be strongest when plots are increasing in biomass and losing stem density at the same time </w:t>
      </w:r>
      <w:r w:rsidRPr="004E3A00">
        <w:rPr>
          <w:rFonts w:ascii="Arial" w:hAnsi="Arial" w:cs="Arial"/>
        </w:rPr>
        <w:fldChar w:fldCharType="begin" w:fldLock="1"/>
      </w:r>
      <w:r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(Coomes &amp; Allen 2007)</w:t>
      </w:r>
      <w:r w:rsidRPr="004E3A00">
        <w:rPr>
          <w:rFonts w:ascii="Arial" w:hAnsi="Arial" w:cs="Arial"/>
        </w:rPr>
        <w:fldChar w:fldCharType="end"/>
      </w:r>
      <w:ins w:id="208" w:author="anewton" w:date="2016-02-11T12:57:00Z">
        <w:r>
          <w:rPr>
            <w:rFonts w:ascii="Arial" w:hAnsi="Arial" w:cs="Arial"/>
          </w:rPr>
          <w:t>,</w:t>
        </w:r>
      </w:ins>
      <w:r w:rsidRPr="004E3A00">
        <w:rPr>
          <w:rFonts w:ascii="Arial" w:hAnsi="Arial" w:cs="Arial"/>
        </w:rPr>
        <w:t xml:space="preserve"> such processes are unlikely to be responsible for the majority of tree death </w:t>
      </w:r>
      <w:del w:id="209" w:author="anewton" w:date="2016-02-11T12:57:00Z">
        <w:r w:rsidRPr="004E3A00" w:rsidDel="00521675">
          <w:rPr>
            <w:rFonts w:ascii="Arial" w:hAnsi="Arial" w:cs="Arial"/>
          </w:rPr>
          <w:delText xml:space="preserve">seen </w:delText>
        </w:r>
      </w:del>
      <w:ins w:id="210" w:author="anewton" w:date="2016-02-11T12:57:00Z">
        <w:r>
          <w:rPr>
            <w:rFonts w:ascii="Arial" w:hAnsi="Arial" w:cs="Arial"/>
          </w:rPr>
          <w:t>observed</w:t>
        </w:r>
        <w:r w:rsidRPr="004E3A00">
          <w:rPr>
            <w:rFonts w:ascii="Arial" w:hAnsi="Arial" w:cs="Arial"/>
          </w:rPr>
          <w:t xml:space="preserve"> </w:t>
        </w:r>
      </w:ins>
      <w:r w:rsidRPr="004E3A00">
        <w:rPr>
          <w:rFonts w:ascii="Arial" w:hAnsi="Arial" w:cs="Arial"/>
        </w:rPr>
        <w:t xml:space="preserve">in Denny </w:t>
      </w:r>
      <w:ins w:id="211" w:author="anewton" w:date="2016-02-11T12:57:00Z">
        <w:r>
          <w:rPr>
            <w:rFonts w:ascii="Arial" w:hAnsi="Arial" w:cs="Arial"/>
          </w:rPr>
          <w:t>W</w:t>
        </w:r>
      </w:ins>
      <w:del w:id="212" w:author="anewton" w:date="2016-02-11T12:57:00Z">
        <w:r w:rsidRPr="004E3A00" w:rsidDel="00521675">
          <w:rPr>
            <w:rFonts w:ascii="Arial" w:hAnsi="Arial" w:cs="Arial"/>
          </w:rPr>
          <w:delText>w</w:delText>
        </w:r>
      </w:del>
      <w:r w:rsidRPr="004E3A00">
        <w:rPr>
          <w:rFonts w:ascii="Arial" w:hAnsi="Arial" w:cs="Arial"/>
        </w:rPr>
        <w:t>ood from 1964-2014.</w:t>
      </w:r>
    </w:p>
    <w:p w14:paraId="1FB3941B" w14:textId="77777777" w:rsidR="0090383B" w:rsidRPr="004E3A00" w:rsidRDefault="0090383B" w:rsidP="00DD6D42">
      <w:pPr>
        <w:spacing w:line="360" w:lineRule="auto"/>
        <w:ind w:firstLine="357"/>
        <w:contextualSpacing/>
        <w:rPr>
          <w:rFonts w:ascii="Arial" w:hAnsi="Arial" w:cs="Arial"/>
        </w:rPr>
      </w:pPr>
      <w:r w:rsidRPr="004E3A00">
        <w:rPr>
          <w:rFonts w:ascii="Arial" w:hAnsi="Arial" w:cs="Arial"/>
        </w:rPr>
        <w:t>When predicting the mortality of individual beech trees</w:t>
      </w:r>
      <w:ins w:id="213" w:author="anewton" w:date="2016-02-11T12:58:00Z">
        <w:r>
          <w:rPr>
            <w:rFonts w:ascii="Arial" w:hAnsi="Arial" w:cs="Arial"/>
          </w:rPr>
          <w:t>,</w:t>
        </w:r>
      </w:ins>
      <w:r w:rsidRPr="004E3A00">
        <w:rPr>
          <w:rFonts w:ascii="Arial" w:hAnsi="Arial" w:cs="Arial"/>
        </w:rPr>
        <w:t xml:space="preserve"> growth rate was considered </w:t>
      </w:r>
      <w:ins w:id="214" w:author="anewton" w:date="2016-02-11T12:58:00Z">
        <w:r>
          <w:rPr>
            <w:rFonts w:ascii="Arial" w:hAnsi="Arial" w:cs="Arial"/>
          </w:rPr>
          <w:t xml:space="preserve">to be </w:t>
        </w:r>
      </w:ins>
      <w:r w:rsidRPr="004E3A00">
        <w:rPr>
          <w:rFonts w:ascii="Arial" w:hAnsi="Arial" w:cs="Arial"/>
        </w:rPr>
        <w:t xml:space="preserve">the most important predictor, as it was included in all models with a ΔAICc≤7. Trees that grew slowly or </w:t>
      </w:r>
      <w:del w:id="215" w:author="anewton" w:date="2016-02-11T12:58:00Z">
        <w:r w:rsidRPr="004E3A00" w:rsidDel="00521675">
          <w:rPr>
            <w:rFonts w:ascii="Arial" w:hAnsi="Arial" w:cs="Arial"/>
          </w:rPr>
          <w:delText xml:space="preserve">shrunk </w:delText>
        </w:r>
      </w:del>
      <w:ins w:id="216" w:author="anewton" w:date="2016-02-11T12:58:00Z">
        <w:r>
          <w:rPr>
            <w:rFonts w:ascii="Arial" w:hAnsi="Arial" w:cs="Arial"/>
          </w:rPr>
          <w:t xml:space="preserve">not at all </w:t>
        </w:r>
      </w:ins>
      <w:r w:rsidRPr="004E3A00">
        <w:rPr>
          <w:rFonts w:ascii="Arial" w:hAnsi="Arial" w:cs="Arial"/>
        </w:rPr>
        <w:t>were more likely to die than those that grew relatively quickly</w:t>
      </w:r>
      <w:r>
        <w:rPr>
          <w:rFonts w:ascii="Arial" w:hAnsi="Arial" w:cs="Arial"/>
        </w:rPr>
        <w:t xml:space="preserve"> (slope=-0.93</w:t>
      </w:r>
      <w:r w:rsidRPr="004E3A00">
        <w:rPr>
          <w:rFonts w:ascii="Arial" w:hAnsi="Arial" w:cs="Arial"/>
        </w:rPr>
        <w:t xml:space="preserve"> </w:t>
      </w:r>
      <w:r>
        <w:rPr>
          <w:rFonts w:ascii="Arial" w:hAnsi="Arial" w:cs="Arial"/>
        </w:rPr>
        <w:t>± 0.15</w:t>
      </w:r>
      <w:r w:rsidRPr="004E3A00">
        <w:rPr>
          <w:rFonts w:ascii="Arial" w:hAnsi="Arial" w:cs="Arial"/>
        </w:rPr>
        <w:t xml:space="preserve">, P value &lt;0.001, Figure 3a). </w:t>
      </w:r>
      <w:del w:id="217" w:author="anewton" w:date="2016-02-11T12:58:00Z">
        <w:r w:rsidRPr="004E3A00" w:rsidDel="00521675">
          <w:rPr>
            <w:rFonts w:ascii="Arial" w:hAnsi="Arial" w:cs="Arial"/>
          </w:rPr>
          <w:delText xml:space="preserve">Next </w:delText>
        </w:r>
      </w:del>
      <w:ins w:id="218" w:author="anewton" w:date="2016-02-11T12:58:00Z">
        <w:r>
          <w:rPr>
            <w:rFonts w:ascii="Arial" w:hAnsi="Arial" w:cs="Arial"/>
          </w:rPr>
          <w:t>The next</w:t>
        </w:r>
        <w:r w:rsidRPr="004E3A00">
          <w:rPr>
            <w:rFonts w:ascii="Arial" w:hAnsi="Arial" w:cs="Arial"/>
          </w:rPr>
          <w:t xml:space="preserve"> </w:t>
        </w:r>
      </w:ins>
      <w:r w:rsidRPr="004E3A00">
        <w:rPr>
          <w:rFonts w:ascii="Arial" w:hAnsi="Arial" w:cs="Arial"/>
        </w:rPr>
        <w:t xml:space="preserve">most important </w:t>
      </w:r>
      <w:ins w:id="219" w:author="anewton" w:date="2016-02-11T12:58:00Z">
        <w:r>
          <w:rPr>
            <w:rFonts w:ascii="Arial" w:hAnsi="Arial" w:cs="Arial"/>
          </w:rPr>
          <w:t xml:space="preserve">variable </w:t>
        </w:r>
      </w:ins>
      <w:r w:rsidRPr="004E3A00">
        <w:rPr>
          <w:rFonts w:ascii="Arial" w:hAnsi="Arial" w:cs="Arial"/>
        </w:rPr>
        <w:t>was tree DBH</w:t>
      </w:r>
      <w:ins w:id="220" w:author="anewton" w:date="2016-02-11T12:59:00Z">
        <w:r>
          <w:rPr>
            <w:rFonts w:ascii="Arial" w:hAnsi="Arial" w:cs="Arial"/>
          </w:rPr>
          <w:t>,</w:t>
        </w:r>
      </w:ins>
      <w:r>
        <w:rPr>
          <w:rFonts w:ascii="Arial" w:hAnsi="Arial" w:cs="Arial"/>
        </w:rPr>
        <w:t xml:space="preserve"> with an importance value of 0.8</w:t>
      </w:r>
      <w:ins w:id="221" w:author="anewton" w:date="2016-02-11T12:59:00Z">
        <w:r>
          <w:rPr>
            <w:rFonts w:ascii="Arial" w:hAnsi="Arial" w:cs="Arial"/>
          </w:rPr>
          <w:t xml:space="preserve">. </w:t>
        </w:r>
      </w:ins>
      <w:del w:id="222" w:author="anewton" w:date="2016-02-11T12:59:00Z">
        <w:r w:rsidRPr="004E3A00" w:rsidDel="00521675">
          <w:rPr>
            <w:rFonts w:ascii="Arial" w:hAnsi="Arial" w:cs="Arial"/>
          </w:rPr>
          <w:delText>, and m</w:delText>
        </w:r>
      </w:del>
      <w:ins w:id="223" w:author="anewton" w:date="2016-02-11T12:59:00Z">
        <w:r>
          <w:rPr>
            <w:rFonts w:ascii="Arial" w:hAnsi="Arial" w:cs="Arial"/>
          </w:rPr>
          <w:t>M</w:t>
        </w:r>
      </w:ins>
      <w:r w:rsidRPr="004E3A00">
        <w:rPr>
          <w:rFonts w:ascii="Arial" w:hAnsi="Arial" w:cs="Arial"/>
        </w:rPr>
        <w:t>odels suggested that tree size was positively correlated with prob</w:t>
      </w:r>
      <w:r>
        <w:rPr>
          <w:rFonts w:ascii="Arial" w:hAnsi="Arial" w:cs="Arial"/>
        </w:rPr>
        <w:t>ability of mortality (slope=0.23 ± 0.1, P value=</w:t>
      </w:r>
      <w:r w:rsidRPr="004E3A00">
        <w:rPr>
          <w:rFonts w:ascii="Arial" w:hAnsi="Arial" w:cs="Arial"/>
        </w:rPr>
        <w:t>0.0</w:t>
      </w:r>
      <w:r>
        <w:rPr>
          <w:rFonts w:ascii="Arial" w:hAnsi="Arial" w:cs="Arial"/>
        </w:rPr>
        <w:t>45</w:t>
      </w:r>
      <w:r w:rsidRPr="004E3A00">
        <w:rPr>
          <w:rFonts w:ascii="Arial" w:hAnsi="Arial" w:cs="Arial"/>
        </w:rPr>
        <w:t xml:space="preserve">, Figure 3b). </w:t>
      </w:r>
      <w:r>
        <w:rPr>
          <w:rFonts w:ascii="Arial" w:hAnsi="Arial" w:cs="Arial"/>
        </w:rPr>
        <w:t>There was no significant relationship between distance to dead trees (slope=-0.1</w:t>
      </w:r>
      <w:r w:rsidRPr="004E3A00">
        <w:rPr>
          <w:rFonts w:ascii="Arial" w:hAnsi="Arial" w:cs="Arial"/>
        </w:rPr>
        <w:t>4 ± 0.</w:t>
      </w:r>
      <w:r>
        <w:rPr>
          <w:rFonts w:ascii="Arial" w:hAnsi="Arial" w:cs="Arial"/>
        </w:rPr>
        <w:t>19</w:t>
      </w:r>
      <w:r w:rsidRPr="004E3A00">
        <w:rPr>
          <w:rFonts w:ascii="Arial" w:hAnsi="Arial" w:cs="Arial"/>
        </w:rPr>
        <w:t>,</w:t>
      </w:r>
      <w:r>
        <w:rPr>
          <w:rFonts w:ascii="Arial" w:hAnsi="Arial" w:cs="Arial"/>
        </w:rPr>
        <w:t xml:space="preserve"> P value=</w:t>
      </w:r>
      <w:r w:rsidRPr="004E3A00">
        <w:rPr>
          <w:rFonts w:ascii="Arial" w:hAnsi="Arial" w:cs="Arial"/>
        </w:rPr>
        <w:t>0.</w:t>
      </w:r>
      <w:r>
        <w:rPr>
          <w:rFonts w:ascii="Arial" w:hAnsi="Arial" w:cs="Arial"/>
        </w:rPr>
        <w:t>46</w:t>
      </w:r>
      <w:r w:rsidRPr="004E3A00">
        <w:rPr>
          <w:rFonts w:ascii="Arial" w:hAnsi="Arial" w:cs="Arial"/>
        </w:rPr>
        <w:t xml:space="preserve">, Figure 3c) </w:t>
      </w:r>
      <w:del w:id="224" w:author="anewton" w:date="2016-02-11T12:59:00Z">
        <w:r w:rsidRPr="004E3A00" w:rsidDel="00521675">
          <w:rPr>
            <w:rFonts w:ascii="Arial" w:hAnsi="Arial" w:cs="Arial"/>
          </w:rPr>
          <w:delText xml:space="preserve">and </w:delText>
        </w:r>
      </w:del>
      <w:ins w:id="225" w:author="anewton" w:date="2016-02-11T12:59:00Z">
        <w:r>
          <w:rPr>
            <w:rFonts w:ascii="Arial" w:hAnsi="Arial" w:cs="Arial"/>
          </w:rPr>
          <w:t>or</w:t>
        </w:r>
        <w:r w:rsidRPr="004E3A00">
          <w:rPr>
            <w:rFonts w:ascii="Arial" w:hAnsi="Arial" w:cs="Arial"/>
          </w:rPr>
          <w:t xml:space="preserve"> </w:t>
        </w:r>
      </w:ins>
      <w:r>
        <w:rPr>
          <w:rFonts w:ascii="Arial" w:hAnsi="Arial" w:cs="Arial"/>
        </w:rPr>
        <w:t>soil</w:t>
      </w:r>
      <w:r w:rsidRPr="004E3A00">
        <w:rPr>
          <w:rFonts w:ascii="Arial" w:hAnsi="Arial" w:cs="Arial"/>
        </w:rPr>
        <w:t xml:space="preserve"> </w:t>
      </w:r>
      <w:r>
        <w:rPr>
          <w:rFonts w:ascii="Arial" w:hAnsi="Arial" w:cs="Arial"/>
        </w:rPr>
        <w:t>texture and mortality</w:t>
      </w:r>
      <w:r w:rsidRPr="004E3A00">
        <w:rPr>
          <w:rFonts w:ascii="Arial" w:hAnsi="Arial" w:cs="Arial"/>
        </w:rPr>
        <w:t xml:space="preserve"> (slope=-0.</w:t>
      </w:r>
      <w:r>
        <w:rPr>
          <w:rFonts w:ascii="Arial" w:hAnsi="Arial" w:cs="Arial"/>
        </w:rPr>
        <w:t>14</w:t>
      </w:r>
      <w:r w:rsidRPr="004E3A00">
        <w:rPr>
          <w:rFonts w:ascii="Arial" w:hAnsi="Arial" w:cs="Arial"/>
        </w:rPr>
        <w:t xml:space="preserve"> ± </w:t>
      </w:r>
      <w:r>
        <w:rPr>
          <w:rFonts w:ascii="Arial" w:hAnsi="Arial" w:cs="Arial"/>
        </w:rPr>
        <w:t>0.19, P value=</w:t>
      </w:r>
      <w:r w:rsidRPr="004E3A00">
        <w:rPr>
          <w:rFonts w:ascii="Arial" w:hAnsi="Arial" w:cs="Arial"/>
        </w:rPr>
        <w:t>0.</w:t>
      </w:r>
      <w:r>
        <w:rPr>
          <w:rFonts w:ascii="Arial" w:hAnsi="Arial" w:cs="Arial"/>
        </w:rPr>
        <w:t>45</w:t>
      </w:r>
      <w:r w:rsidRPr="004E3A00">
        <w:rPr>
          <w:rFonts w:ascii="Arial" w:hAnsi="Arial" w:cs="Arial"/>
        </w:rPr>
        <w:t>, Figure 3d).</w:t>
      </w:r>
    </w:p>
    <w:p w14:paraId="474581B6" w14:textId="77777777" w:rsidR="0090383B" w:rsidRPr="004E3A00" w:rsidRDefault="0090383B" w:rsidP="00DD6D42">
      <w:pPr>
        <w:spacing w:after="140" w:line="360" w:lineRule="auto"/>
        <w:contextualSpacing/>
        <w:textAlignment w:val="baseline"/>
        <w:rPr>
          <w:rFonts w:ascii="Arial" w:hAnsi="Arial" w:cs="Arial"/>
          <w:b/>
          <w:color w:val="000000"/>
          <w:lang w:eastAsia="en-GB"/>
        </w:rPr>
      </w:pPr>
    </w:p>
    <w:p w14:paraId="508DFBE8" w14:textId="77777777" w:rsidR="0090383B" w:rsidRPr="004E3A00" w:rsidRDefault="0090383B" w:rsidP="00DD6D42">
      <w:pPr>
        <w:spacing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Individual based model</w:t>
      </w:r>
    </w:p>
    <w:p w14:paraId="7205D67C" w14:textId="77777777" w:rsidR="0090383B" w:rsidRDefault="0090383B" w:rsidP="00695472">
      <w:pPr>
        <w:spacing w:after="14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Results from our individual based model suggest that when the annual probability of juvenile death is low, the forest does not undergo a transition to a treeless state even if feedbacks are present. However, when annual probability of juvenile death is &gt;0.4</w:t>
      </w:r>
      <w:ins w:id="226" w:author="anewton" w:date="2016-02-11T12:59:00Z">
        <w:r>
          <w:rPr>
            <w:rFonts w:ascii="Arial" w:hAnsi="Arial" w:cs="Arial"/>
            <w:color w:val="000000"/>
            <w:lang w:eastAsia="en-GB"/>
          </w:rPr>
          <w:t>,</w:t>
        </w:r>
      </w:ins>
      <w:r w:rsidRPr="004E3A00">
        <w:rPr>
          <w:rFonts w:ascii="Arial" w:hAnsi="Arial" w:cs="Arial"/>
          <w:color w:val="000000"/>
          <w:lang w:eastAsia="en-GB"/>
        </w:rPr>
        <w:t xml:space="preserve"> </w:t>
      </w:r>
      <w:r>
        <w:rPr>
          <w:rFonts w:ascii="Arial" w:hAnsi="Arial" w:cs="Arial"/>
          <w:color w:val="000000"/>
          <w:lang w:eastAsia="en-GB"/>
        </w:rPr>
        <w:t xml:space="preserve">with or without </w:t>
      </w:r>
      <w:r w:rsidRPr="004E3A00">
        <w:rPr>
          <w:rFonts w:ascii="Arial" w:hAnsi="Arial" w:cs="Arial"/>
          <w:color w:val="000000"/>
          <w:lang w:eastAsia="en-GB"/>
        </w:rPr>
        <w:t>feedbacks</w:t>
      </w:r>
      <w:ins w:id="227" w:author="anewton" w:date="2016-02-11T12:59:00Z">
        <w:r>
          <w:rPr>
            <w:rFonts w:ascii="Arial" w:hAnsi="Arial" w:cs="Arial"/>
            <w:color w:val="000000"/>
            <w:lang w:eastAsia="en-GB"/>
          </w:rPr>
          <w:t>,</w:t>
        </w:r>
      </w:ins>
      <w:r w:rsidRPr="004E3A00">
        <w:rPr>
          <w:rFonts w:ascii="Arial" w:hAnsi="Arial" w:cs="Arial"/>
          <w:color w:val="000000"/>
          <w:lang w:eastAsia="en-GB"/>
        </w:rPr>
        <w:t xml:space="preserve"> </w:t>
      </w:r>
      <w:del w:id="228" w:author="anewton" w:date="2016-02-11T12:59:00Z">
        <w:r w:rsidDel="00521675">
          <w:rPr>
            <w:rFonts w:ascii="Arial" w:hAnsi="Arial" w:cs="Arial"/>
            <w:color w:val="000000"/>
            <w:lang w:eastAsia="en-GB"/>
          </w:rPr>
          <w:delText>basal area</w:delText>
        </w:r>
      </w:del>
      <w:ins w:id="229" w:author="anewton" w:date="2016-02-11T12:59:00Z">
        <w:r>
          <w:rPr>
            <w:rFonts w:ascii="Arial" w:hAnsi="Arial" w:cs="Arial"/>
            <w:color w:val="000000"/>
            <w:lang w:eastAsia="en-GB"/>
          </w:rPr>
          <w:t>BA</w:t>
        </w:r>
      </w:ins>
      <w:r>
        <w:rPr>
          <w:rFonts w:ascii="Arial" w:hAnsi="Arial" w:cs="Arial"/>
          <w:color w:val="000000"/>
          <w:lang w:eastAsia="en-GB"/>
        </w:rPr>
        <w:t xml:space="preserve"> declines </w:t>
      </w:r>
      <w:r w:rsidRPr="004E3A00">
        <w:rPr>
          <w:rFonts w:ascii="Arial" w:hAnsi="Arial" w:cs="Arial"/>
          <w:color w:val="000000"/>
          <w:lang w:eastAsia="en-GB"/>
        </w:rPr>
        <w:t xml:space="preserve">(Figure 4). </w:t>
      </w:r>
      <w:del w:id="230" w:author="anewton" w:date="2016-02-11T12:59:00Z">
        <w:r w:rsidRPr="004E3A00" w:rsidDel="00521675">
          <w:rPr>
            <w:rFonts w:ascii="Arial" w:hAnsi="Arial" w:cs="Arial"/>
            <w:color w:val="000000"/>
            <w:lang w:eastAsia="en-GB"/>
          </w:rPr>
          <w:delText xml:space="preserve">Thus </w:delText>
        </w:r>
      </w:del>
      <w:ins w:id="231" w:author="anewton" w:date="2016-02-11T12:59:00Z">
        <w:r>
          <w:rPr>
            <w:rFonts w:ascii="Arial" w:hAnsi="Arial" w:cs="Arial"/>
            <w:color w:val="000000"/>
            <w:lang w:eastAsia="en-GB"/>
          </w:rPr>
          <w:t>Therefore</w:t>
        </w:r>
        <w:r w:rsidRPr="004E3A00">
          <w:rPr>
            <w:rFonts w:ascii="Arial" w:hAnsi="Arial" w:cs="Arial"/>
            <w:color w:val="000000"/>
            <w:lang w:eastAsia="en-GB"/>
          </w:rPr>
          <w:t xml:space="preserve"> </w:t>
        </w:r>
      </w:ins>
      <w:r w:rsidRPr="004E3A00">
        <w:rPr>
          <w:rFonts w:ascii="Arial" w:hAnsi="Arial" w:cs="Arial"/>
          <w:color w:val="000000"/>
          <w:lang w:eastAsia="en-GB"/>
        </w:rPr>
        <w:t>the effect of feedbacks was dependent upon high background juvenile mortality</w:t>
      </w:r>
      <w:r>
        <w:rPr>
          <w:rFonts w:ascii="Arial" w:hAnsi="Arial" w:cs="Arial"/>
          <w:color w:val="000000"/>
          <w:lang w:eastAsia="en-GB"/>
        </w:rPr>
        <w:t>, but made relatively little difference to forest structure</w:t>
      </w:r>
      <w:r w:rsidRPr="004E3A00">
        <w:rPr>
          <w:rFonts w:ascii="Arial" w:hAnsi="Arial" w:cs="Arial"/>
          <w:color w:val="000000"/>
          <w:lang w:eastAsia="en-GB"/>
        </w:rPr>
        <w:t>.</w:t>
      </w:r>
      <w:r>
        <w:rPr>
          <w:rFonts w:ascii="Arial" w:hAnsi="Arial" w:cs="Arial"/>
          <w:color w:val="000000"/>
          <w:lang w:eastAsia="en-GB"/>
        </w:rPr>
        <w:t xml:space="preserve"> </w:t>
      </w:r>
      <w:ins w:id="232" w:author="anewton" w:date="2016-02-11T13:16:00Z">
        <w:r w:rsidRPr="0090383B">
          <w:rPr>
            <w:rFonts w:ascii="Arial" w:hAnsi="Arial" w:cs="Arial"/>
            <w:color w:val="000000"/>
            <w:highlight w:val="yellow"/>
            <w:lang w:eastAsia="en-GB"/>
            <w:rPrChange w:id="233" w:author="anewton" w:date="2016-02-11T13:16:00Z">
              <w:rPr>
                <w:rFonts w:ascii="Arial" w:hAnsi="Arial" w:cs="Arial"/>
                <w:color w:val="000000"/>
                <w:lang w:eastAsia="en-GB"/>
              </w:rPr>
            </w:rPrChange>
          </w:rPr>
          <w:t>You have not cited Figure 5 in the text.</w:t>
        </w:r>
        <w:r>
          <w:rPr>
            <w:rFonts w:ascii="Arial" w:hAnsi="Arial" w:cs="Arial"/>
            <w:color w:val="000000"/>
            <w:lang w:eastAsia="en-GB"/>
          </w:rPr>
          <w:t xml:space="preserve"> </w:t>
        </w:r>
      </w:ins>
    </w:p>
    <w:p w14:paraId="65023FC4" w14:textId="77777777" w:rsidR="0090383B" w:rsidRPr="004E3A00" w:rsidRDefault="0090383B" w:rsidP="00695472">
      <w:pPr>
        <w:spacing w:after="140" w:line="360" w:lineRule="auto"/>
        <w:ind w:firstLine="720"/>
        <w:contextualSpacing/>
        <w:textAlignment w:val="baseline"/>
        <w:rPr>
          <w:rFonts w:ascii="Arial" w:hAnsi="Arial" w:cs="Arial"/>
          <w:color w:val="000000"/>
          <w:lang w:eastAsia="en-GB"/>
        </w:rPr>
      </w:pPr>
    </w:p>
    <w:p w14:paraId="225531A0" w14:textId="77777777" w:rsidR="0090383B" w:rsidRPr="004E3A00" w:rsidRDefault="0090383B" w:rsidP="00DD6D42">
      <w:pPr>
        <w:spacing w:after="140" w:line="360" w:lineRule="auto"/>
        <w:contextualSpacing/>
        <w:textAlignment w:val="baseline"/>
        <w:rPr>
          <w:rFonts w:ascii="Arial" w:hAnsi="Arial" w:cs="Arial"/>
          <w:color w:val="000000"/>
          <w:lang w:eastAsia="en-GB"/>
        </w:rPr>
      </w:pPr>
    </w:p>
    <w:p w14:paraId="395D7E6C" w14:textId="77777777" w:rsidR="0090383B" w:rsidRPr="004E3A00" w:rsidRDefault="0090383B" w:rsidP="00534FAA">
      <w:pPr>
        <w:spacing w:before="40" w:after="140" w:line="360" w:lineRule="auto"/>
        <w:contextualSpacing/>
        <w:rPr>
          <w:rFonts w:ascii="Arial" w:hAnsi="Arial" w:cs="Arial"/>
          <w:color w:val="000000"/>
          <w:lang w:eastAsia="en-GB"/>
        </w:rPr>
      </w:pPr>
      <w:commentRangeStart w:id="234"/>
      <w:r>
        <w:rPr>
          <w:rFonts w:ascii="Arial" w:hAnsi="Arial" w:cs="Arial"/>
          <w:b/>
          <w:bCs/>
          <w:color w:val="000000"/>
          <w:lang w:eastAsia="en-GB"/>
        </w:rPr>
        <w:t>Discussion</w:t>
      </w:r>
      <w:commentRangeEnd w:id="234"/>
      <w:r>
        <w:rPr>
          <w:rStyle w:val="CommentReference"/>
        </w:rPr>
        <w:commentReference w:id="234"/>
      </w:r>
    </w:p>
    <w:p w14:paraId="52C7D105" w14:textId="77777777" w:rsidR="0090383B" w:rsidRPr="004E3A00" w:rsidRDefault="0090383B" w:rsidP="008B348E">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lastRenderedPageBreak/>
        <w:t xml:space="preserve">In our study we found that recruitment of beech seedlings and saplings in Denny wood was limited. Seedling density was negatively correlated with canopy cover, while sapling abundance was </w:t>
      </w:r>
      <w:r>
        <w:rPr>
          <w:rFonts w:ascii="Arial" w:hAnsi="Arial" w:cs="Arial"/>
          <w:color w:val="000000"/>
          <w:lang w:eastAsia="en-GB"/>
        </w:rPr>
        <w:t>not</w:t>
      </w:r>
      <w:r w:rsidRPr="004E3A00">
        <w:rPr>
          <w:rFonts w:ascii="Arial" w:hAnsi="Arial" w:cs="Arial"/>
          <w:color w:val="000000"/>
          <w:lang w:eastAsia="en-GB"/>
        </w:rPr>
        <w:t xml:space="preserve"> correlated</w:t>
      </w:r>
      <w:r>
        <w:rPr>
          <w:rFonts w:ascii="Arial" w:hAnsi="Arial" w:cs="Arial"/>
          <w:color w:val="000000"/>
          <w:lang w:eastAsia="en-GB"/>
        </w:rPr>
        <w:t xml:space="preserve"> with canopy cover</w:t>
      </w:r>
      <w:r w:rsidRPr="004E3A00">
        <w:rPr>
          <w:rFonts w:ascii="Arial" w:hAnsi="Arial" w:cs="Arial"/>
          <w:color w:val="000000"/>
          <w:lang w:eastAsia="en-GB"/>
        </w:rPr>
        <w:t xml:space="preserve">. Modelling of mortality showed </w:t>
      </w:r>
      <w:r>
        <w:rPr>
          <w:rFonts w:ascii="Arial" w:hAnsi="Arial" w:cs="Arial"/>
          <w:color w:val="000000"/>
          <w:lang w:eastAsia="en-GB"/>
        </w:rPr>
        <w:t xml:space="preserve">that slow growing, large trees </w:t>
      </w:r>
      <w:r w:rsidRPr="004E3A00">
        <w:rPr>
          <w:rFonts w:ascii="Arial" w:hAnsi="Arial" w:cs="Arial"/>
          <w:color w:val="000000"/>
          <w:lang w:eastAsia="en-GB"/>
        </w:rPr>
        <w:t>were the most likely to die</w:t>
      </w:r>
      <w:r>
        <w:rPr>
          <w:rFonts w:ascii="Arial" w:hAnsi="Arial" w:cs="Arial"/>
          <w:color w:val="000000"/>
          <w:lang w:eastAsia="en-GB"/>
        </w:rPr>
        <w:t>, but that distance</w:t>
      </w:r>
      <w:r w:rsidRPr="004E3A00">
        <w:rPr>
          <w:rFonts w:ascii="Arial" w:hAnsi="Arial" w:cs="Arial"/>
          <w:color w:val="000000"/>
          <w:lang w:eastAsia="en-GB"/>
        </w:rPr>
        <w:t xml:space="preserve"> to dead trees</w:t>
      </w:r>
      <w:r>
        <w:rPr>
          <w:rFonts w:ascii="Arial" w:hAnsi="Arial" w:cs="Arial"/>
          <w:color w:val="000000"/>
          <w:lang w:eastAsia="en-GB"/>
        </w:rPr>
        <w:t xml:space="preserve"> and</w:t>
      </w:r>
      <w:r w:rsidRPr="004E3A00">
        <w:rPr>
          <w:rFonts w:ascii="Arial" w:hAnsi="Arial" w:cs="Arial"/>
          <w:color w:val="000000"/>
          <w:lang w:eastAsia="en-GB"/>
        </w:rPr>
        <w:t xml:space="preserve"> sand content</w:t>
      </w:r>
      <w:r>
        <w:rPr>
          <w:rFonts w:ascii="Arial" w:hAnsi="Arial" w:cs="Arial"/>
          <w:color w:val="000000"/>
          <w:lang w:eastAsia="en-GB"/>
        </w:rPr>
        <w:t xml:space="preserve"> had little impact on the probability of mortality</w:t>
      </w:r>
      <w:r w:rsidRPr="004E3A00">
        <w:rPr>
          <w:rFonts w:ascii="Arial" w:hAnsi="Arial" w:cs="Arial"/>
          <w:color w:val="000000"/>
          <w:lang w:eastAsia="en-GB"/>
        </w:rPr>
        <w:t>. An individual based model</w:t>
      </w:r>
      <w:r>
        <w:rPr>
          <w:rFonts w:ascii="Arial" w:hAnsi="Arial" w:cs="Arial"/>
          <w:color w:val="000000"/>
          <w:lang w:eastAsia="en-GB"/>
        </w:rPr>
        <w:t xml:space="preserve"> we constructed</w:t>
      </w:r>
      <w:r w:rsidRPr="004E3A00">
        <w:rPr>
          <w:rFonts w:ascii="Arial" w:hAnsi="Arial" w:cs="Arial"/>
          <w:color w:val="000000"/>
          <w:lang w:eastAsia="en-GB"/>
        </w:rPr>
        <w:t xml:space="preserve"> suggested that forest basal area would decline unless juvenile mortality was dramatically reduced. However, none of the scenarios suggested the potential </w:t>
      </w:r>
      <w:r>
        <w:rPr>
          <w:rFonts w:ascii="Arial" w:hAnsi="Arial" w:cs="Arial"/>
          <w:color w:val="000000"/>
          <w:lang w:eastAsia="en-GB"/>
        </w:rPr>
        <w:t>for transition to a non-forest state with &lt; 40% canopy cover, even when drought frequency was increased</w:t>
      </w:r>
      <w:r w:rsidRPr="004E3A00">
        <w:rPr>
          <w:rFonts w:ascii="Arial" w:hAnsi="Arial" w:cs="Arial"/>
          <w:color w:val="000000"/>
          <w:lang w:eastAsia="en-GB"/>
        </w:rPr>
        <w:t>.</w:t>
      </w:r>
    </w:p>
    <w:p w14:paraId="56AA9A36" w14:textId="77777777" w:rsidR="0090383B" w:rsidRPr="004E3A00" w:rsidRDefault="0090383B" w:rsidP="008B348E">
      <w:pPr>
        <w:spacing w:before="40" w:after="0" w:line="360" w:lineRule="auto"/>
        <w:contextualSpacing/>
        <w:textAlignment w:val="baseline"/>
        <w:rPr>
          <w:rFonts w:ascii="Arial" w:hAnsi="Arial" w:cs="Arial"/>
          <w:color w:val="000000"/>
          <w:lang w:eastAsia="en-GB"/>
        </w:rPr>
      </w:pPr>
    </w:p>
    <w:p w14:paraId="69EAEAF2" w14:textId="77777777" w:rsidR="0090383B" w:rsidRPr="00534FAA" w:rsidRDefault="0090383B" w:rsidP="00534FAA">
      <w:pPr>
        <w:spacing w:before="40" w:after="0" w:line="360" w:lineRule="auto"/>
        <w:contextualSpacing/>
        <w:textAlignment w:val="baseline"/>
        <w:rPr>
          <w:rFonts w:ascii="Arial" w:hAnsi="Arial" w:cs="Arial"/>
          <w:b/>
          <w:color w:val="000000"/>
          <w:lang w:eastAsia="en-GB"/>
        </w:rPr>
      </w:pPr>
      <w:r w:rsidRPr="00534FAA">
        <w:rPr>
          <w:rFonts w:ascii="Arial" w:hAnsi="Arial" w:cs="Arial"/>
          <w:b/>
          <w:color w:val="000000"/>
          <w:lang w:eastAsia="en-GB"/>
        </w:rPr>
        <w:t>Causes of juvenile recruitment limitation</w:t>
      </w:r>
    </w:p>
    <w:p w14:paraId="7444443E" w14:textId="77777777" w:rsidR="0090383B" w:rsidRDefault="0090383B" w:rsidP="007D6626">
      <w:pPr>
        <w:spacing w:before="40" w:after="0" w:line="360" w:lineRule="auto"/>
        <w:contextualSpacing/>
        <w:textAlignment w:val="baseline"/>
        <w:rPr>
          <w:rFonts w:ascii="Arial" w:hAnsi="Arial" w:cs="Arial"/>
          <w:color w:val="000000"/>
          <w:lang w:eastAsia="en-GB"/>
        </w:rPr>
      </w:pPr>
    </w:p>
    <w:p w14:paraId="79FAE1CD" w14:textId="77777777" w:rsidR="0090383B" w:rsidRPr="004E3A00" w:rsidRDefault="0090383B" w:rsidP="007D6626">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Seedling density was highest in areas with low canopy cover reflecting increased germination and growth rates of tree seedlings where light intensity is higher and grass or shrubs provide protection against ungulate herbivores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(Collet, Lantera &amp; Pardos 2001; Kuijper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2010; Duwyn &amp; MacDougall 2015)</w:t>
      </w:r>
      <w:r w:rsidRPr="004E3A00">
        <w:rPr>
          <w:rFonts w:ascii="Arial" w:hAnsi="Arial" w:cs="Arial"/>
          <w:color w:val="000000"/>
          <w:lang w:eastAsia="en-GB"/>
        </w:rPr>
        <w:fldChar w:fldCharType="end"/>
      </w:r>
      <w:r w:rsidRPr="004E3A00">
        <w:rPr>
          <w:rFonts w:ascii="Arial" w:hAnsi="Arial" w:cs="Arial"/>
          <w:color w:val="000000"/>
          <w:lang w:eastAsia="en-GB"/>
        </w:rPr>
        <w:t xml:space="preserve">. However, this was not reflected by higher sapling density in areas with low canopy cover, resulting in very limited regeneration following death of large trees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color w:val="000000"/>
          <w:lang w:eastAsia="en-GB"/>
        </w:rPr>
        <w:fldChar w:fldCharType="separate"/>
      </w:r>
      <w:r w:rsidRPr="002324D1">
        <w:rPr>
          <w:rFonts w:ascii="Arial" w:hAnsi="Arial" w:cs="Arial"/>
          <w:noProof/>
          <w:color w:val="000000"/>
          <w:lang w:eastAsia="en-GB"/>
        </w:rPr>
        <w:t xml:space="preserve">(Martin </w:t>
      </w:r>
      <w:r w:rsidRPr="002324D1">
        <w:rPr>
          <w:rFonts w:ascii="Arial" w:hAnsi="Arial" w:cs="Arial"/>
          <w:i/>
          <w:noProof/>
          <w:color w:val="000000"/>
          <w:lang w:eastAsia="en-GB"/>
        </w:rPr>
        <w:t>et al.</w:t>
      </w:r>
      <w:r w:rsidRPr="002324D1">
        <w:rPr>
          <w:rFonts w:ascii="Arial" w:hAnsi="Arial" w:cs="Arial"/>
          <w:noProof/>
          <w:color w:val="000000"/>
          <w:lang w:eastAsia="en-GB"/>
        </w:rPr>
        <w:t xml:space="preserve"> 2015)</w:t>
      </w:r>
      <w:r>
        <w:rPr>
          <w:rFonts w:ascii="Arial" w:hAnsi="Arial" w:cs="Arial"/>
          <w:color w:val="000000"/>
          <w:lang w:eastAsia="en-GB"/>
        </w:rPr>
        <w:fldChar w:fldCharType="end"/>
      </w:r>
      <w:r w:rsidRPr="004E3A00">
        <w:rPr>
          <w:rFonts w:ascii="Arial" w:hAnsi="Arial" w:cs="Arial"/>
          <w:color w:val="000000"/>
          <w:lang w:eastAsia="en-GB"/>
        </w:rPr>
        <w:t>. There are a number of potential explanations of this. It is possible that ungulate browsing is concentrated in areas where grass cover is highest resulting in high mortality of seedlings which are eaten</w:t>
      </w:r>
      <w:r>
        <w:rPr>
          <w:rFonts w:ascii="Arial" w:hAnsi="Arial" w:cs="Arial"/>
          <w:color w:val="000000"/>
          <w:lang w:eastAsia="en-GB"/>
        </w:rPr>
        <w:t xml:space="preserve"> or trampled while </w:t>
      </w:r>
      <w:r w:rsidRPr="004E3A00">
        <w:rPr>
          <w:rFonts w:ascii="Arial" w:hAnsi="Arial" w:cs="Arial"/>
          <w:color w:val="000000"/>
          <w:lang w:eastAsia="en-GB"/>
        </w:rPr>
        <w:t xml:space="preserve">seedlings </w:t>
      </w:r>
      <w:r>
        <w:rPr>
          <w:rFonts w:ascii="Arial" w:hAnsi="Arial" w:cs="Arial"/>
          <w:color w:val="000000"/>
          <w:lang w:eastAsia="en-GB"/>
        </w:rPr>
        <w:t>growing</w:t>
      </w:r>
      <w:r w:rsidRPr="004E3A00">
        <w:rPr>
          <w:rFonts w:ascii="Arial" w:hAnsi="Arial" w:cs="Arial"/>
          <w:color w:val="000000"/>
          <w:lang w:eastAsia="en-GB"/>
        </w:rPr>
        <w:t xml:space="preserve"> under closed canopies may be less likely to </w:t>
      </w:r>
      <w:r>
        <w:rPr>
          <w:rFonts w:ascii="Arial" w:hAnsi="Arial" w:cs="Arial"/>
          <w:color w:val="000000"/>
          <w:lang w:eastAsia="en-GB"/>
        </w:rPr>
        <w:t>suffer damage</w:t>
      </w:r>
      <w:r w:rsidRPr="004E3A00">
        <w:rPr>
          <w:rFonts w:ascii="Arial" w:hAnsi="Arial" w:cs="Arial"/>
          <w:color w:val="000000"/>
          <w:lang w:eastAsia="en-GB"/>
        </w:rPr>
        <w:t xml:space="preserve">. </w:t>
      </w:r>
      <w:r>
        <w:rPr>
          <w:rFonts w:ascii="Arial" w:hAnsi="Arial" w:cs="Arial"/>
          <w:color w:val="000000"/>
          <w:lang w:eastAsia="en-GB"/>
        </w:rPr>
        <w:t xml:space="preserve">The observation by Pyke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"abstract" : "Beginning with Emlen (1966) and MacArthur and Pianka (1966) and extending through the last ten years, several authors have sought to predict the foraging behavior of animals by means of mathematical models. These models are very similar,in that they all assume that the fitness of a foraging animal is a function of the efficiency of foraging measured in terms of some \"currency\" (Schoener, 1971) -usually energy- and that natural selection has resulted in animals that forage so as to maximize this fitness. As a result of these similarities, the models have become known as \"optimal foraging models\"; and the theory that embodies them, \"optimal foraging theory.\" The situations to which optimal foraging theory has been applied, with the exception of a few recent studies, can be divided into the following four categories: (1) choice by an animal of which food types to eat (i.e., optimal diet); (2) choice of which patch type to feed in (i.e., optimal patch choice); (3) optimal allocation of time to different patch...", "author" : [ { "dropping-particle" : "", "family" : "Pyke", "given" : "G. H.", "non-dropping-particle" : "", "parse-names" : false, "suffix" : "" }, { "dropping-particle" : "", "family" : "Pulliam", "given" : "H. R.", "non-dropping-particle" : "", "parse-names" : false, "suffix" : "" }, { "dropping-particle" : "", "family" : "Charnov", "given" : "E. L.", "non-dropping-particle" : "", "parse-names" : false, "suffix" : "" } ], "container-title" : "The Quarterly Review of Biology", "id" : "ITEM-1", "issued" : { "date-parts" : [ [ "1977", "10", "22" ] ] }, "language" : "en", "publisher" : "Stony Brook Foundation, Inc.", "title" : "Optimal Foraging: A Selective Review of Theory and Tests", "type" : "article-journal" }, "label" : "line", "suppress-author" : 1, "uris" : [ "http://www.mendeley.com/documents/?uuid=1ad06081-a738-4751-998a-37fcf151ae76" ] } ], "mendeley" : { "formattedCitation" : "(1977)", "plainTextFormattedCitation" : "(1977)", "previouslyFormattedCitation" : "(1977)" }, "properties" : { "noteIndex" : 0 }, "schema" : "https://github.com/citation-style-language/schema/raw/master/csl-citation.json" }</w:instrText>
      </w:r>
      <w:r>
        <w:rPr>
          <w:rFonts w:ascii="Arial" w:hAnsi="Arial" w:cs="Arial"/>
          <w:color w:val="000000"/>
          <w:lang w:eastAsia="en-GB"/>
        </w:rPr>
        <w:fldChar w:fldCharType="separate"/>
      </w:r>
      <w:r w:rsidRPr="004F289D">
        <w:rPr>
          <w:rFonts w:ascii="Arial" w:hAnsi="Arial" w:cs="Arial"/>
          <w:noProof/>
          <w:color w:val="000000"/>
          <w:lang w:eastAsia="en-GB"/>
        </w:rPr>
        <w:t>(1977)</w:t>
      </w:r>
      <w:r>
        <w:rPr>
          <w:rFonts w:ascii="Arial" w:hAnsi="Arial" w:cs="Arial"/>
          <w:color w:val="000000"/>
          <w:lang w:eastAsia="en-GB"/>
        </w:rPr>
        <w:fldChar w:fldCharType="end"/>
      </w:r>
      <w:r>
        <w:rPr>
          <w:rFonts w:ascii="Arial" w:hAnsi="Arial" w:cs="Arial"/>
          <w:color w:val="000000"/>
          <w:lang w:eastAsia="en-GB"/>
        </w:rPr>
        <w:t xml:space="preserve"> that many mammal species move towards areas where desirable food is more likely to be found supports this hypothesis. </w:t>
      </w:r>
      <w:r w:rsidRPr="004E3A00">
        <w:rPr>
          <w:rFonts w:ascii="Arial" w:hAnsi="Arial" w:cs="Arial"/>
          <w:color w:val="000000"/>
          <w:lang w:eastAsia="en-GB"/>
        </w:rPr>
        <w:t xml:space="preserve">Though grass </w:t>
      </w:r>
      <w:r>
        <w:rPr>
          <w:rFonts w:ascii="Arial" w:hAnsi="Arial" w:cs="Arial"/>
          <w:color w:val="000000"/>
          <w:lang w:eastAsia="en-GB"/>
        </w:rPr>
        <w:t>has previously been shown to</w:t>
      </w:r>
      <w:r w:rsidRPr="004E3A00">
        <w:rPr>
          <w:rFonts w:ascii="Arial" w:hAnsi="Arial" w:cs="Arial"/>
          <w:color w:val="000000"/>
          <w:lang w:eastAsia="en-GB"/>
        </w:rPr>
        <w:t xml:space="preserve"> provide protection </w:t>
      </w:r>
      <w:r>
        <w:rPr>
          <w:rFonts w:ascii="Arial" w:hAnsi="Arial" w:cs="Arial"/>
          <w:color w:val="000000"/>
          <w:lang w:eastAsia="en-GB"/>
        </w:rPr>
        <w:t xml:space="preserve">for tree seedlings </w:t>
      </w:r>
      <w:r w:rsidRPr="004E3A00">
        <w:rPr>
          <w:rFonts w:ascii="Arial" w:hAnsi="Arial" w:cs="Arial"/>
          <w:color w:val="000000"/>
          <w:lang w:eastAsia="en-GB"/>
        </w:rPr>
        <w:t xml:space="preserve">from browsing herbivores, at high densities this protection can be overwhelmed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(Duwyn &amp; MacDougall 2015)</w:t>
      </w:r>
      <w:r w:rsidRPr="004E3A00">
        <w:rPr>
          <w:rFonts w:ascii="Arial" w:hAnsi="Arial" w:cs="Arial"/>
          <w:color w:val="000000"/>
          <w:lang w:eastAsia="en-GB"/>
        </w:rPr>
        <w:fldChar w:fldCharType="end"/>
      </w:r>
      <w:r w:rsidRPr="004E3A00">
        <w:rPr>
          <w:rFonts w:ascii="Arial" w:hAnsi="Arial" w:cs="Arial"/>
          <w:color w:val="000000"/>
          <w:lang w:eastAsia="en-GB"/>
        </w:rPr>
        <w:t xml:space="preserve">. Given the high density of herbivores in the New Forest, this appears to be the most likely cause of recruitment failure in the woodland we used in our study. However, debarking of beech saplings by grey squirrels has also been seen in Denny wood, suggesting </w:t>
      </w:r>
      <w:r>
        <w:rPr>
          <w:rFonts w:ascii="Arial" w:hAnsi="Arial" w:cs="Arial"/>
          <w:color w:val="000000"/>
          <w:lang w:eastAsia="en-GB"/>
        </w:rPr>
        <w:t xml:space="preserve">the potential for </w:t>
      </w:r>
      <w:r w:rsidRPr="004E3A00">
        <w:rPr>
          <w:rFonts w:ascii="Arial" w:hAnsi="Arial" w:cs="Arial"/>
          <w:color w:val="000000"/>
          <w:lang w:eastAsia="en-GB"/>
        </w:rPr>
        <w:t>a further mechanism limiting recruitment.</w:t>
      </w:r>
    </w:p>
    <w:p w14:paraId="28B5693D" w14:textId="77777777" w:rsidR="0090383B" w:rsidRPr="004E3A00" w:rsidRDefault="0090383B" w:rsidP="007D6626">
      <w:pPr>
        <w:spacing w:before="40" w:after="0" w:line="360" w:lineRule="auto"/>
        <w:contextualSpacing/>
        <w:textAlignment w:val="baseline"/>
        <w:rPr>
          <w:rFonts w:ascii="Arial" w:hAnsi="Arial" w:cs="Arial"/>
          <w:color w:val="000000"/>
          <w:lang w:eastAsia="en-GB"/>
        </w:rPr>
      </w:pPr>
    </w:p>
    <w:p w14:paraId="52931510" w14:textId="77777777" w:rsidR="0090383B" w:rsidRPr="00534FAA" w:rsidRDefault="0090383B" w:rsidP="00534FAA">
      <w:pPr>
        <w:spacing w:before="40" w:after="0" w:line="360" w:lineRule="auto"/>
        <w:contextualSpacing/>
        <w:textAlignment w:val="baseline"/>
        <w:rPr>
          <w:rFonts w:ascii="Arial" w:hAnsi="Arial" w:cs="Arial"/>
          <w:b/>
          <w:color w:val="000000"/>
          <w:lang w:eastAsia="en-GB"/>
        </w:rPr>
      </w:pPr>
      <w:r w:rsidRPr="00534FAA">
        <w:rPr>
          <w:rFonts w:ascii="Arial" w:hAnsi="Arial" w:cs="Arial"/>
          <w:b/>
          <w:color w:val="000000"/>
          <w:lang w:eastAsia="en-GB"/>
        </w:rPr>
        <w:t>Causes of mature tree death</w:t>
      </w:r>
    </w:p>
    <w:p w14:paraId="6F9BE0B9" w14:textId="77777777" w:rsidR="0090383B" w:rsidRPr="004E3A00" w:rsidRDefault="0090383B" w:rsidP="00A55BA5">
      <w:pPr>
        <w:spacing w:before="40" w:after="0" w:line="360" w:lineRule="auto"/>
        <w:contextualSpacing/>
        <w:textAlignment w:val="baseline"/>
        <w:rPr>
          <w:rFonts w:ascii="Arial" w:hAnsi="Arial" w:cs="Arial"/>
          <w:color w:val="000000"/>
          <w:lang w:eastAsia="en-GB"/>
        </w:rPr>
      </w:pPr>
    </w:p>
    <w:p w14:paraId="4A091836" w14:textId="77777777" w:rsidR="0090383B" w:rsidRDefault="0090383B" w:rsidP="00A55BA5">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The strongest predictor of tree death was its growth rate, with slow growing trees more likely to die. Previous work has shown that beech trees that grow slowly are more likely to die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(Holzwarth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2013)</w:t>
      </w:r>
      <w:r w:rsidRPr="004E3A00">
        <w:rPr>
          <w:rFonts w:ascii="Arial" w:hAnsi="Arial" w:cs="Arial"/>
          <w:color w:val="000000"/>
          <w:lang w:eastAsia="en-GB"/>
        </w:rPr>
        <w:fldChar w:fldCharType="end"/>
      </w:r>
      <w:r w:rsidRPr="004E3A00">
        <w:rPr>
          <w:rFonts w:ascii="Arial" w:hAnsi="Arial" w:cs="Arial"/>
          <w:color w:val="000000"/>
          <w:lang w:eastAsia="en-GB"/>
        </w:rPr>
        <w:t>, and this correlation may reflect increased mortality under</w:t>
      </w:r>
      <w:r>
        <w:rPr>
          <w:rFonts w:ascii="Arial" w:hAnsi="Arial" w:cs="Arial"/>
          <w:color w:val="000000"/>
          <w:lang w:eastAsia="en-GB"/>
        </w:rPr>
        <w:t xml:space="preserve"> unfavourable growing conditions</w:t>
      </w:r>
      <w:r w:rsidRPr="004E3A00">
        <w:rPr>
          <w:rFonts w:ascii="Arial" w:hAnsi="Arial" w:cs="Arial"/>
          <w:color w:val="000000"/>
          <w:lang w:eastAsia="en-GB"/>
        </w:rPr>
        <w:t xml:space="preserve">. </w:t>
      </w:r>
      <w:r>
        <w:rPr>
          <w:rFonts w:ascii="Arial" w:hAnsi="Arial" w:cs="Arial"/>
          <w:color w:val="000000"/>
          <w:lang w:eastAsia="en-GB"/>
        </w:rPr>
        <w:t xml:space="preserve">We hypothesise that some of the slow growing trees that died in Denny Wood, did so because of reduced growth following a major drought in 1976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&lt;i&gt;et al.&lt;/i&gt; 1999; Mountford &amp; Peterken 2003)", "plainTextFormattedCitation" : "(Mountford et al. 1999; Mountford &amp; Peterken 2003)", "previouslyFormattedCitation" : "(Mountford &lt;i&gt;et al.&lt;/i&gt; 1999; Mountford &amp; Peterken 2003)" }, "properties" : { "noteIndex" : 0 }, "schema" : "https://github.com/citation-style-language/schema/raw/master/csl-citation.json" }</w:instrText>
      </w:r>
      <w:r>
        <w:rPr>
          <w:rFonts w:ascii="Arial" w:hAnsi="Arial" w:cs="Arial"/>
          <w:color w:val="000000"/>
          <w:lang w:eastAsia="en-GB"/>
        </w:rPr>
        <w:fldChar w:fldCharType="separate"/>
      </w:r>
      <w:r w:rsidRPr="007D4B1F">
        <w:rPr>
          <w:rFonts w:ascii="Arial" w:hAnsi="Arial" w:cs="Arial"/>
          <w:noProof/>
          <w:color w:val="000000"/>
          <w:lang w:eastAsia="en-GB"/>
        </w:rPr>
        <w:t xml:space="preserve">(Mountford </w:t>
      </w:r>
      <w:r w:rsidRPr="007D4B1F">
        <w:rPr>
          <w:rFonts w:ascii="Arial" w:hAnsi="Arial" w:cs="Arial"/>
          <w:i/>
          <w:noProof/>
          <w:color w:val="000000"/>
          <w:lang w:eastAsia="en-GB"/>
        </w:rPr>
        <w:t>et al.</w:t>
      </w:r>
      <w:r w:rsidRPr="007D4B1F">
        <w:rPr>
          <w:rFonts w:ascii="Arial" w:hAnsi="Arial" w:cs="Arial"/>
          <w:noProof/>
          <w:color w:val="000000"/>
          <w:lang w:eastAsia="en-GB"/>
        </w:rPr>
        <w:t xml:space="preserve"> 1999; Mountford &amp; Peterken 2003)</w:t>
      </w:r>
      <w:r>
        <w:rPr>
          <w:rFonts w:ascii="Arial" w:hAnsi="Arial" w:cs="Arial"/>
          <w:color w:val="000000"/>
          <w:lang w:eastAsia="en-GB"/>
        </w:rPr>
        <w:fldChar w:fldCharType="end"/>
      </w:r>
      <w:r>
        <w:rPr>
          <w:rFonts w:ascii="Arial" w:hAnsi="Arial" w:cs="Arial"/>
          <w:color w:val="000000"/>
          <w:lang w:eastAsia="en-GB"/>
        </w:rPr>
        <w:t xml:space="preserve">. This drought rapidly reduced beech </w:t>
      </w:r>
      <w:r>
        <w:rPr>
          <w:rFonts w:ascii="Arial" w:hAnsi="Arial" w:cs="Arial"/>
          <w:color w:val="000000"/>
          <w:lang w:eastAsia="en-GB"/>
        </w:rPr>
        <w:lastRenderedPageBreak/>
        <w:t xml:space="preserve">growth in a woodland in western England, from which affected trees took &gt;20 years to recover to pre-drought growth rates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color w:val="000000"/>
          <w:lang w:eastAsia="en-GB"/>
        </w:rPr>
        <w:fldChar w:fldCharType="separate"/>
      </w:r>
      <w:r w:rsidRPr="00E13C49">
        <w:rPr>
          <w:rFonts w:ascii="Arial" w:hAnsi="Arial" w:cs="Arial"/>
          <w:noProof/>
          <w:color w:val="000000"/>
          <w:lang w:eastAsia="en-GB"/>
        </w:rPr>
        <w:t xml:space="preserve">(Cavin </w:t>
      </w:r>
      <w:r w:rsidRPr="00E13C49">
        <w:rPr>
          <w:rFonts w:ascii="Arial" w:hAnsi="Arial" w:cs="Arial"/>
          <w:i/>
          <w:noProof/>
          <w:color w:val="000000"/>
          <w:lang w:eastAsia="en-GB"/>
        </w:rPr>
        <w:t>et al.</w:t>
      </w:r>
      <w:r w:rsidRPr="00E13C49">
        <w:rPr>
          <w:rFonts w:ascii="Arial" w:hAnsi="Arial" w:cs="Arial"/>
          <w:noProof/>
          <w:color w:val="000000"/>
          <w:lang w:eastAsia="en-GB"/>
        </w:rPr>
        <w:t xml:space="preserve"> 2013)</w:t>
      </w:r>
      <w:r>
        <w:rPr>
          <w:rFonts w:ascii="Arial" w:hAnsi="Arial" w:cs="Arial"/>
          <w:color w:val="000000"/>
          <w:lang w:eastAsia="en-GB"/>
        </w:rPr>
        <w:fldChar w:fldCharType="end"/>
      </w:r>
      <w:r>
        <w:rPr>
          <w:rFonts w:ascii="Arial" w:hAnsi="Arial" w:cs="Arial"/>
          <w:color w:val="000000"/>
          <w:lang w:eastAsia="en-GB"/>
        </w:rPr>
        <w:t xml:space="preserve">. </w:t>
      </w:r>
    </w:p>
    <w:p w14:paraId="59F2A4F6" w14:textId="77777777" w:rsidR="0090383B" w:rsidRDefault="0090383B" w:rsidP="007C3969">
      <w:pPr>
        <w:spacing w:before="40" w:after="0" w:line="360" w:lineRule="auto"/>
        <w:ind w:firstLine="720"/>
        <w:contextualSpacing/>
        <w:textAlignment w:val="baseline"/>
        <w:rPr>
          <w:rFonts w:ascii="Arial" w:hAnsi="Arial" w:cs="Arial"/>
          <w:color w:val="000000"/>
          <w:lang w:eastAsia="en-GB"/>
        </w:rPr>
      </w:pPr>
      <w:r>
        <w:rPr>
          <w:rFonts w:ascii="Arial" w:hAnsi="Arial" w:cs="Arial"/>
          <w:color w:val="000000"/>
          <w:lang w:eastAsia="en-GB"/>
        </w:rPr>
        <w:t>The s</w:t>
      </w:r>
      <w:r w:rsidRPr="004E3A00">
        <w:rPr>
          <w:rFonts w:ascii="Arial" w:hAnsi="Arial" w:cs="Arial"/>
          <w:color w:val="000000"/>
          <w:lang w:eastAsia="en-GB"/>
        </w:rPr>
        <w:t xml:space="preserve">econd most important predictor of beech mortality was DBH. This positive relationship between DBH and mortality indicates a stand </w:t>
      </w:r>
      <w:r>
        <w:rPr>
          <w:rFonts w:ascii="Arial" w:hAnsi="Arial" w:cs="Arial"/>
          <w:color w:val="000000"/>
          <w:lang w:eastAsia="en-GB"/>
        </w:rPr>
        <w:t>in which mortality is largely governed by exogenous</w:t>
      </w:r>
      <w:r w:rsidRPr="004E3A00">
        <w:rPr>
          <w:rFonts w:ascii="Arial" w:hAnsi="Arial" w:cs="Arial"/>
          <w:color w:val="000000"/>
          <w:lang w:eastAsia="en-GB"/>
        </w:rPr>
        <w:t xml:space="preserve"> disturbance</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Pr>
          <w:rFonts w:ascii="Arial" w:hAnsi="Arial" w:cs="Arial"/>
          <w:color w:val="000000"/>
          <w:lang w:eastAsia="en-GB"/>
        </w:rPr>
        <w:fldChar w:fldCharType="separate"/>
      </w:r>
      <w:r w:rsidRPr="002D37F9">
        <w:rPr>
          <w:rFonts w:ascii="Arial" w:hAnsi="Arial" w:cs="Arial"/>
          <w:noProof/>
          <w:color w:val="000000"/>
          <w:lang w:eastAsia="en-GB"/>
        </w:rPr>
        <w:t xml:space="preserve">(Coomes </w:t>
      </w:r>
      <w:r w:rsidRPr="002D37F9">
        <w:rPr>
          <w:rFonts w:ascii="Arial" w:hAnsi="Arial" w:cs="Arial"/>
          <w:i/>
          <w:noProof/>
          <w:color w:val="000000"/>
          <w:lang w:eastAsia="en-GB"/>
        </w:rPr>
        <w:t>et al.</w:t>
      </w:r>
      <w:r w:rsidRPr="002D37F9">
        <w:rPr>
          <w:rFonts w:ascii="Arial" w:hAnsi="Arial" w:cs="Arial"/>
          <w:noProof/>
          <w:color w:val="000000"/>
          <w:lang w:eastAsia="en-GB"/>
        </w:rPr>
        <w:t xml:space="preserve"> 2003)</w:t>
      </w:r>
      <w:r>
        <w:rPr>
          <w:rFonts w:ascii="Arial" w:hAnsi="Arial" w:cs="Arial"/>
          <w:color w:val="000000"/>
          <w:lang w:eastAsia="en-GB"/>
        </w:rPr>
        <w:fldChar w:fldCharType="end"/>
      </w:r>
      <w:r>
        <w:rPr>
          <w:rFonts w:ascii="Arial" w:hAnsi="Arial" w:cs="Arial"/>
          <w:color w:val="000000"/>
          <w:lang w:eastAsia="en-GB"/>
        </w:rPr>
        <w:t>. I</w:t>
      </w:r>
      <w:r w:rsidRPr="004E3A00">
        <w:rPr>
          <w:rFonts w:ascii="Arial" w:hAnsi="Arial" w:cs="Arial"/>
          <w:color w:val="000000"/>
          <w:lang w:eastAsia="en-GB"/>
        </w:rPr>
        <w:t xml:space="preserve">n </w:t>
      </w:r>
      <w:r>
        <w:rPr>
          <w:rFonts w:ascii="Arial" w:hAnsi="Arial" w:cs="Arial"/>
          <w:color w:val="000000"/>
          <w:lang w:eastAsia="en-GB"/>
        </w:rPr>
        <w:t>the</w:t>
      </w:r>
      <w:r w:rsidRPr="004E3A00">
        <w:rPr>
          <w:rFonts w:ascii="Arial" w:hAnsi="Arial" w:cs="Arial"/>
          <w:color w:val="000000"/>
          <w:lang w:eastAsia="en-GB"/>
        </w:rPr>
        <w:t xml:space="preserve"> case </w:t>
      </w:r>
      <w:r>
        <w:rPr>
          <w:rFonts w:ascii="Arial" w:hAnsi="Arial" w:cs="Arial"/>
          <w:color w:val="000000"/>
          <w:lang w:eastAsia="en-GB"/>
        </w:rPr>
        <w:t xml:space="preserve">of Denny Wood this disturbance </w:t>
      </w:r>
      <w:r w:rsidRPr="004E3A00">
        <w:rPr>
          <w:rFonts w:ascii="Arial" w:hAnsi="Arial" w:cs="Arial"/>
          <w:color w:val="000000"/>
          <w:lang w:eastAsia="en-GB"/>
        </w:rPr>
        <w:t xml:space="preserve">probably </w:t>
      </w:r>
      <w:r>
        <w:rPr>
          <w:rFonts w:ascii="Arial" w:hAnsi="Arial" w:cs="Arial"/>
          <w:color w:val="000000"/>
          <w:lang w:eastAsia="en-GB"/>
        </w:rPr>
        <w:t>comprises</w:t>
      </w:r>
      <w:r w:rsidRPr="004E3A00">
        <w:rPr>
          <w:rFonts w:ascii="Arial" w:hAnsi="Arial" w:cs="Arial"/>
          <w:color w:val="000000"/>
          <w:lang w:eastAsia="en-GB"/>
        </w:rPr>
        <w:t xml:space="preserve"> the combined effects of summe</w:t>
      </w:r>
      <w:r>
        <w:rPr>
          <w:rFonts w:ascii="Arial" w:hAnsi="Arial" w:cs="Arial"/>
          <w:color w:val="000000"/>
          <w:lang w:eastAsia="en-GB"/>
        </w:rPr>
        <w:t xml:space="preserve">r drought, winter waterlogging, and </w:t>
      </w:r>
      <w:r w:rsidRPr="004E3A00">
        <w:rPr>
          <w:rFonts w:ascii="Arial" w:hAnsi="Arial" w:cs="Arial"/>
          <w:color w:val="000000"/>
          <w:lang w:eastAsia="en-GB"/>
        </w:rPr>
        <w:t xml:space="preserve">disease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color w:val="000000"/>
          <w:lang w:eastAsia="en-GB"/>
        </w:rPr>
        <w:fldChar w:fldCharType="separate"/>
      </w:r>
      <w:r w:rsidRPr="002324D1">
        <w:rPr>
          <w:rFonts w:ascii="Arial" w:hAnsi="Arial" w:cs="Arial"/>
          <w:noProof/>
          <w:color w:val="000000"/>
          <w:lang w:eastAsia="en-GB"/>
        </w:rPr>
        <w:t xml:space="preserve">(Martin </w:t>
      </w:r>
      <w:r w:rsidRPr="002324D1">
        <w:rPr>
          <w:rFonts w:ascii="Arial" w:hAnsi="Arial" w:cs="Arial"/>
          <w:i/>
          <w:noProof/>
          <w:color w:val="000000"/>
          <w:lang w:eastAsia="en-GB"/>
        </w:rPr>
        <w:t>et al.</w:t>
      </w:r>
      <w:r w:rsidRPr="002324D1">
        <w:rPr>
          <w:rFonts w:ascii="Arial" w:hAnsi="Arial" w:cs="Arial"/>
          <w:noProof/>
          <w:color w:val="000000"/>
          <w:lang w:eastAsia="en-GB"/>
        </w:rPr>
        <w:t xml:space="preserve"> 2015)</w:t>
      </w:r>
      <w:r>
        <w:rPr>
          <w:rFonts w:ascii="Arial" w:hAnsi="Arial" w:cs="Arial"/>
          <w:color w:val="000000"/>
          <w:lang w:eastAsia="en-GB"/>
        </w:rPr>
        <w:fldChar w:fldCharType="end"/>
      </w:r>
      <w:r w:rsidRPr="004E3A00">
        <w:rPr>
          <w:rFonts w:ascii="Arial" w:hAnsi="Arial" w:cs="Arial"/>
          <w:color w:val="000000"/>
          <w:lang w:eastAsia="en-GB"/>
        </w:rPr>
        <w:t>.</w:t>
      </w:r>
      <w:r>
        <w:rPr>
          <w:rFonts w:ascii="Arial" w:hAnsi="Arial" w:cs="Arial"/>
          <w:color w:val="000000"/>
          <w:lang w:eastAsia="en-GB"/>
        </w:rPr>
        <w:t xml:space="preserve"> However, in reality it is likely that mortality of beech trees &lt;1.3 m height was also high, as a result of high herbivore density, since the abundance of saplings steadily declined from 1964-2014. </w:t>
      </w:r>
    </w:p>
    <w:p w14:paraId="4CAF46EF" w14:textId="77777777" w:rsidR="0090383B" w:rsidRDefault="0090383B" w:rsidP="007C3969">
      <w:pPr>
        <w:spacing w:before="40" w:after="0" w:line="360" w:lineRule="auto"/>
        <w:ind w:firstLine="720"/>
        <w:contextualSpacing/>
        <w:textAlignment w:val="baseline"/>
        <w:rPr>
          <w:rFonts w:ascii="Arial" w:hAnsi="Arial" w:cs="Arial"/>
          <w:color w:val="000000"/>
          <w:lang w:eastAsia="en-GB"/>
        </w:rPr>
      </w:pPr>
      <w:commentRangeStart w:id="235"/>
      <w:r>
        <w:rPr>
          <w:rFonts w:ascii="Arial" w:hAnsi="Arial" w:cs="Arial"/>
          <w:color w:val="000000"/>
          <w:lang w:eastAsia="en-GB"/>
        </w:rPr>
        <w:t>Neither t</w:t>
      </w:r>
      <w:r w:rsidRPr="004E3A00">
        <w:rPr>
          <w:rFonts w:ascii="Arial" w:hAnsi="Arial" w:cs="Arial"/>
          <w:color w:val="000000"/>
          <w:lang w:eastAsia="en-GB"/>
        </w:rPr>
        <w:t xml:space="preserve">ree proximity to dead trees </w:t>
      </w:r>
      <w:r>
        <w:rPr>
          <w:rFonts w:ascii="Arial" w:hAnsi="Arial" w:cs="Arial"/>
          <w:color w:val="000000"/>
          <w:lang w:eastAsia="en-GB"/>
        </w:rPr>
        <w:t xml:space="preserve">or the </w:t>
      </w:r>
      <w:r w:rsidRPr="004E3A00">
        <w:rPr>
          <w:rFonts w:ascii="Arial" w:hAnsi="Arial" w:cs="Arial"/>
          <w:color w:val="000000"/>
          <w:lang w:eastAsia="en-GB"/>
        </w:rPr>
        <w:t>percentage sand content</w:t>
      </w:r>
      <w:r>
        <w:rPr>
          <w:rFonts w:ascii="Arial" w:hAnsi="Arial" w:cs="Arial"/>
          <w:color w:val="000000"/>
          <w:lang w:eastAsia="en-GB"/>
        </w:rPr>
        <w:t xml:space="preserve"> of soils were related to tree mortality</w:t>
      </w:r>
      <w:commentRangeEnd w:id="235"/>
      <w:r>
        <w:rPr>
          <w:rStyle w:val="CommentReference"/>
        </w:rPr>
        <w:commentReference w:id="235"/>
      </w:r>
      <w:r>
        <w:rPr>
          <w:rFonts w:ascii="Arial" w:hAnsi="Arial" w:cs="Arial"/>
          <w:color w:val="000000"/>
          <w:lang w:eastAsia="en-GB"/>
        </w:rPr>
        <w:t xml:space="preserve">. </w:t>
      </w:r>
    </w:p>
    <w:p w14:paraId="7B41294B" w14:textId="77777777" w:rsidR="0090383B" w:rsidRDefault="0090383B" w:rsidP="00A55BA5">
      <w:pPr>
        <w:spacing w:before="40" w:after="0" w:line="360" w:lineRule="auto"/>
        <w:contextualSpacing/>
        <w:textAlignment w:val="baseline"/>
        <w:rPr>
          <w:rFonts w:ascii="Arial" w:hAnsi="Arial" w:cs="Arial"/>
          <w:color w:val="000000"/>
          <w:lang w:eastAsia="en-GB"/>
        </w:rPr>
      </w:pPr>
    </w:p>
    <w:p w14:paraId="0DDA26B9" w14:textId="77777777" w:rsidR="0090383B" w:rsidRPr="008264CF" w:rsidRDefault="0090383B" w:rsidP="00A55BA5">
      <w:pPr>
        <w:spacing w:before="40" w:after="0" w:line="360" w:lineRule="auto"/>
        <w:contextualSpacing/>
        <w:textAlignment w:val="baseline"/>
        <w:rPr>
          <w:rFonts w:ascii="Arial" w:hAnsi="Arial" w:cs="Arial"/>
          <w:b/>
          <w:color w:val="000000"/>
          <w:lang w:eastAsia="en-GB"/>
        </w:rPr>
      </w:pPr>
      <w:r w:rsidRPr="008264CF">
        <w:rPr>
          <w:rFonts w:ascii="Arial" w:hAnsi="Arial" w:cs="Arial"/>
          <w:b/>
          <w:color w:val="000000"/>
          <w:lang w:eastAsia="en-GB"/>
        </w:rPr>
        <w:t>Lack of evidence of feedbacks</w:t>
      </w:r>
    </w:p>
    <w:p w14:paraId="050C4015" w14:textId="77777777" w:rsidR="0090383B" w:rsidRDefault="0090383B" w:rsidP="002521B1">
      <w:pPr>
        <w:spacing w:before="40" w:after="0" w:line="360" w:lineRule="auto"/>
        <w:ind w:firstLine="360"/>
        <w:contextualSpacing/>
        <w:textAlignment w:val="baseline"/>
        <w:rPr>
          <w:rFonts w:ascii="Arial" w:hAnsi="Arial" w:cs="Arial"/>
          <w:color w:val="000000"/>
          <w:lang w:eastAsia="en-GB"/>
        </w:rPr>
      </w:pPr>
      <w:r>
        <w:rPr>
          <w:rFonts w:ascii="Arial" w:hAnsi="Arial" w:cs="Arial"/>
          <w:color w:val="000000"/>
          <w:lang w:eastAsia="en-GB"/>
        </w:rPr>
        <w:t>P</w:t>
      </w:r>
      <w:r w:rsidRPr="004E3A00">
        <w:rPr>
          <w:rFonts w:ascii="Arial" w:hAnsi="Arial" w:cs="Arial"/>
          <w:color w:val="000000"/>
          <w:lang w:eastAsia="en-GB"/>
        </w:rPr>
        <w:t xml:space="preserve">ositive feedbacks are </w:t>
      </w:r>
      <w:r>
        <w:rPr>
          <w:rFonts w:ascii="Arial" w:hAnsi="Arial" w:cs="Arial"/>
          <w:color w:val="000000"/>
          <w:lang w:eastAsia="en-GB"/>
        </w:rPr>
        <w:t>considered to be important for allowing systems to recover from disturbance and maintaining them in a given state. However, they have also been cited as drivers of degradation in the case of regime shifts. We found little evidence for such positive feedbacks in our system. There was little support our hypothesis that proximity to dead trees results in an increased probability of mature tree death. Our results also showed that though seedling density showed a positive relationship with canopy openness, this was not observed for saplings. This suggests the potential for different mortality rates for juvenile trees in gaps and those under closed canopies. A number of factors could have contributed to this higher mortality rate in gaps, but the most likely candidate is preferential feeding of deer and ponies in gaps. However, further work is needed to establish the potential mechanism for any differences in mortality in open vs closed canopy areas.</w:t>
      </w:r>
    </w:p>
    <w:p w14:paraId="420313EF" w14:textId="77777777" w:rsidR="0090383B" w:rsidRDefault="0090383B" w:rsidP="00FC21BD">
      <w:pPr>
        <w:spacing w:after="0" w:line="360" w:lineRule="auto"/>
        <w:ind w:firstLine="360"/>
        <w:contextualSpacing/>
        <w:textAlignment w:val="baseline"/>
        <w:rPr>
          <w:rFonts w:ascii="Arial" w:hAnsi="Arial" w:cs="Arial"/>
          <w:color w:val="000000"/>
          <w:lang w:eastAsia="en-GB"/>
        </w:rPr>
      </w:pPr>
      <w:r>
        <w:rPr>
          <w:rFonts w:ascii="Arial" w:hAnsi="Arial" w:cs="Arial"/>
          <w:color w:val="000000"/>
          <w:lang w:eastAsia="en-GB"/>
        </w:rPr>
        <w:t xml:space="preserve">Though our individual based model showed the potential for continued loss of basal area and tree cover at Denny wood changes </w:t>
      </w:r>
      <w:r w:rsidRPr="004E3A00">
        <w:rPr>
          <w:rFonts w:ascii="Arial" w:hAnsi="Arial" w:cs="Arial"/>
          <w:color w:val="000000"/>
          <w:lang w:eastAsia="en-GB"/>
        </w:rPr>
        <w:t xml:space="preserve">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w:t>
      </w:r>
      <w:r>
        <w:rPr>
          <w:rFonts w:ascii="Arial" w:hAnsi="Arial" w:cs="Arial"/>
          <w:color w:val="000000"/>
          <w:lang w:eastAsia="en-GB"/>
        </w:rPr>
        <w:t>transition to a non-forest state</w:t>
      </w:r>
      <w:r w:rsidRPr="004E3A00">
        <w:rPr>
          <w:rFonts w:ascii="Arial" w:hAnsi="Arial" w:cs="Arial"/>
          <w:color w:val="000000"/>
          <w:lang w:eastAsia="en-GB"/>
        </w:rPr>
        <w:t xml:space="preserve"> </w:t>
      </w:r>
      <w:r>
        <w:rPr>
          <w:rFonts w:ascii="Arial" w:hAnsi="Arial" w:cs="Arial"/>
          <w:color w:val="000000"/>
          <w:lang w:eastAsia="en-GB"/>
        </w:rPr>
        <w:t>for</w:t>
      </w:r>
      <w:r w:rsidRPr="004E3A00">
        <w:rPr>
          <w:rFonts w:ascii="Arial" w:hAnsi="Arial" w:cs="Arial"/>
          <w:color w:val="000000"/>
          <w:lang w:eastAsia="en-GB"/>
        </w:rPr>
        <w:t xml:space="preserve"> the foreseeable future. </w:t>
      </w:r>
      <w:r>
        <w:rPr>
          <w:rFonts w:ascii="Arial" w:hAnsi="Arial" w:cs="Arial"/>
          <w:color w:val="000000"/>
          <w:lang w:eastAsia="en-GB"/>
        </w:rPr>
        <w:t>Our individual based model showed that increasing drought frequency would lead to a more open forest, but again not enough to result in transition to a non-forest state. Both</w:t>
      </w:r>
      <w:r w:rsidRPr="004E3A00">
        <w:rPr>
          <w:rFonts w:ascii="Arial" w:hAnsi="Arial" w:cs="Arial"/>
          <w:color w:val="000000"/>
          <w:lang w:eastAsia="en-GB"/>
        </w:rPr>
        <w:t xml:space="preserve"> </w:t>
      </w:r>
      <w:r>
        <w:rPr>
          <w:rFonts w:ascii="Arial" w:hAnsi="Arial" w:cs="Arial"/>
          <w:color w:val="000000"/>
          <w:lang w:eastAsia="en-GB"/>
        </w:rPr>
        <w:t xml:space="preserve">the </w:t>
      </w:r>
      <w:r w:rsidRPr="004E3A00">
        <w:rPr>
          <w:rFonts w:ascii="Arial" w:hAnsi="Arial" w:cs="Arial"/>
          <w:color w:val="000000"/>
          <w:lang w:eastAsia="en-GB"/>
        </w:rPr>
        <w:t xml:space="preserve">intensity </w:t>
      </w:r>
      <w:r>
        <w:rPr>
          <w:rFonts w:ascii="Arial" w:hAnsi="Arial" w:cs="Arial"/>
          <w:color w:val="000000"/>
          <w:lang w:eastAsia="en-GB"/>
        </w:rPr>
        <w:t xml:space="preserve">of droughts </w:t>
      </w:r>
      <w:r w:rsidRPr="004E3A00">
        <w:rPr>
          <w:rFonts w:ascii="Arial" w:hAnsi="Arial" w:cs="Arial"/>
          <w:color w:val="000000"/>
          <w:lang w:eastAsia="en-GB"/>
        </w:rPr>
        <w:t xml:space="preserve">and </w:t>
      </w:r>
      <w:r>
        <w:rPr>
          <w:rFonts w:ascii="Arial" w:hAnsi="Arial" w:cs="Arial"/>
          <w:color w:val="000000"/>
          <w:lang w:eastAsia="en-GB"/>
        </w:rPr>
        <w:t xml:space="preserve">damage from </w:t>
      </w:r>
      <w:r w:rsidRPr="004E3A00">
        <w:rPr>
          <w:rFonts w:ascii="Arial" w:hAnsi="Arial" w:cs="Arial"/>
          <w:color w:val="000000"/>
          <w:lang w:eastAsia="en-GB"/>
        </w:rPr>
        <w:t xml:space="preserve">pests are predicted to increase in European forests in the coming century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(Seidl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xml:space="preserve">, meaning </w:t>
      </w:r>
      <w:r>
        <w:rPr>
          <w:rFonts w:ascii="Arial" w:hAnsi="Arial" w:cs="Arial"/>
          <w:color w:val="000000"/>
          <w:lang w:eastAsia="en-GB"/>
        </w:rPr>
        <w:t xml:space="preserve">that our failure to account for the impacts of pests may have led to </w:t>
      </w:r>
      <w:r w:rsidRPr="004E3A00">
        <w:rPr>
          <w:rFonts w:ascii="Arial" w:hAnsi="Arial" w:cs="Arial"/>
          <w:color w:val="000000"/>
          <w:lang w:eastAsia="en-GB"/>
        </w:rPr>
        <w:t>conservative</w:t>
      </w:r>
      <w:r>
        <w:rPr>
          <w:rFonts w:ascii="Arial" w:hAnsi="Arial" w:cs="Arial"/>
          <w:color w:val="000000"/>
          <w:lang w:eastAsia="en-GB"/>
        </w:rPr>
        <w:t xml:space="preserve"> predictions</w:t>
      </w:r>
      <w:r w:rsidRPr="004E3A00">
        <w:rPr>
          <w:rFonts w:ascii="Arial" w:hAnsi="Arial" w:cs="Arial"/>
          <w:color w:val="000000"/>
          <w:lang w:eastAsia="en-GB"/>
        </w:rPr>
        <w:t xml:space="preserve">. </w:t>
      </w:r>
    </w:p>
    <w:p w14:paraId="0B209B68" w14:textId="77777777" w:rsidR="0090383B" w:rsidRPr="004E3A00" w:rsidRDefault="0090383B" w:rsidP="00FC21BD">
      <w:pPr>
        <w:spacing w:after="0" w:line="360" w:lineRule="auto"/>
        <w:ind w:firstLine="360"/>
        <w:contextualSpacing/>
        <w:textAlignment w:val="baseline"/>
        <w:rPr>
          <w:rFonts w:ascii="Arial" w:hAnsi="Arial" w:cs="Arial"/>
          <w:color w:val="000000"/>
          <w:lang w:eastAsia="en-GB"/>
        </w:rPr>
      </w:pPr>
      <w:r w:rsidRPr="004E3A00">
        <w:rPr>
          <w:rFonts w:ascii="Arial" w:hAnsi="Arial" w:cs="Arial"/>
          <w:color w:val="000000"/>
          <w:lang w:eastAsia="en-GB"/>
        </w:rPr>
        <w:t xml:space="preserve">This lack of loss of forest cover in our study was a result of the long generation times of trees, which helped to buffer against total loss </w:t>
      </w:r>
      <w:r>
        <w:rPr>
          <w:rFonts w:ascii="Arial" w:hAnsi="Arial" w:cs="Arial"/>
          <w:color w:val="000000"/>
          <w:lang w:eastAsia="en-GB"/>
        </w:rPr>
        <w:t xml:space="preserve">of trees </w:t>
      </w:r>
      <w:r w:rsidRPr="004E3A00">
        <w:rPr>
          <w:rFonts w:ascii="Arial" w:hAnsi="Arial" w:cs="Arial"/>
          <w:color w:val="000000"/>
          <w:lang w:eastAsia="en-GB"/>
        </w:rPr>
        <w:t xml:space="preserve">as a result of disturbance. </w:t>
      </w:r>
      <w:r>
        <w:rPr>
          <w:rFonts w:ascii="Arial" w:hAnsi="Arial" w:cs="Arial"/>
          <w:color w:val="000000"/>
          <w:lang w:eastAsia="en-GB"/>
        </w:rPr>
        <w:t xml:space="preserve">Given the </w:t>
      </w:r>
      <w:r>
        <w:rPr>
          <w:rFonts w:ascii="Arial" w:hAnsi="Arial" w:cs="Arial"/>
          <w:color w:val="000000"/>
          <w:lang w:eastAsia="en-GB"/>
        </w:rPr>
        <w:lastRenderedPageBreak/>
        <w:t>long-lived nature of trees s</w:t>
      </w:r>
      <w:r w:rsidRPr="004E3A00">
        <w:rPr>
          <w:rFonts w:ascii="Arial" w:hAnsi="Arial" w:cs="Arial"/>
          <w:color w:val="000000"/>
          <w:lang w:eastAsia="en-GB"/>
        </w:rPr>
        <w:t xml:space="preserve">uch declines are likely to relatively common in forest, compared to mass mortality over relatively short period of time. </w:t>
      </w:r>
      <w:r>
        <w:rPr>
          <w:rFonts w:ascii="Arial" w:hAnsi="Arial" w:cs="Arial"/>
          <w:color w:val="000000"/>
          <w:lang w:eastAsia="en-GB"/>
        </w:rPr>
        <w:t>R</w:t>
      </w:r>
      <w:r w:rsidRPr="004E3A00">
        <w:rPr>
          <w:rFonts w:ascii="Arial" w:hAnsi="Arial" w:cs="Arial"/>
          <w:color w:val="000000"/>
          <w:lang w:eastAsia="en-GB"/>
        </w:rPr>
        <w:t xml:space="preserve">apid loss of tree cover </w:t>
      </w:r>
      <w:r>
        <w:rPr>
          <w:rFonts w:ascii="Arial" w:hAnsi="Arial" w:cs="Arial"/>
          <w:color w:val="000000"/>
          <w:lang w:eastAsia="en-GB"/>
        </w:rPr>
        <w:t>as a result of feedback loops seems</w:t>
      </w:r>
      <w:r w:rsidRPr="004E3A00">
        <w:rPr>
          <w:rFonts w:ascii="Arial" w:hAnsi="Arial" w:cs="Arial"/>
          <w:color w:val="000000"/>
          <w:lang w:eastAsia="en-GB"/>
        </w:rPr>
        <w:t xml:space="preserve"> to require interactions between </w:t>
      </w:r>
      <w:r>
        <w:rPr>
          <w:rFonts w:ascii="Arial" w:hAnsi="Arial" w:cs="Arial"/>
          <w:color w:val="000000"/>
          <w:lang w:eastAsia="en-GB"/>
        </w:rPr>
        <w:t xml:space="preserve">changes in </w:t>
      </w:r>
      <w:r w:rsidRPr="004E3A00">
        <w:rPr>
          <w:rFonts w:ascii="Arial" w:hAnsi="Arial" w:cs="Arial"/>
          <w:color w:val="000000"/>
          <w:lang w:eastAsia="en-GB"/>
        </w:rPr>
        <w:t xml:space="preserve">disturbance and </w:t>
      </w:r>
      <w:proofErr w:type="spellStart"/>
      <w:r>
        <w:rPr>
          <w:rFonts w:ascii="Arial" w:hAnsi="Arial" w:cs="Arial"/>
          <w:color w:val="000000"/>
          <w:lang w:eastAsia="en-GB"/>
        </w:rPr>
        <w:t>recurrant</w:t>
      </w:r>
      <w:proofErr w:type="spellEnd"/>
      <w:r>
        <w:rPr>
          <w:rFonts w:ascii="Arial" w:hAnsi="Arial" w:cs="Arial"/>
          <w:color w:val="000000"/>
          <w:lang w:eastAsia="en-GB"/>
        </w:rPr>
        <w:t xml:space="preserve"> </w:t>
      </w:r>
      <w:r w:rsidRPr="004E3A00">
        <w:rPr>
          <w:rFonts w:ascii="Arial" w:hAnsi="Arial" w:cs="Arial"/>
          <w:color w:val="000000"/>
          <w:lang w:eastAsia="en-GB"/>
        </w:rPr>
        <w:t xml:space="preserve">fire. Such interactions have been observed in tropical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Pr="0090383B">
        <w:rPr>
          <w:rFonts w:ascii="Arial" w:hAnsi="Arial" w:cs="Arial"/>
          <w:color w:val="000000"/>
          <w:lang w:eastAsia="en-GB"/>
          <w:rPrChange w:id="236" w:author="anewton" w:date="2016-02-11T12:38:00Z">
            <w:rPr>
              <w:rFonts w:ascii="Arial" w:hAnsi="Arial" w:cs="Arial"/>
              <w:color w:val="000000"/>
              <w:lang w:val="es-ES_tradnl" w:eastAsia="en-GB"/>
            </w:rPr>
          </w:rPrChange>
        </w:rPr>
        <w:instrText xml:space="preserve">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w:instrText>
      </w:r>
      <w:r>
        <w:rPr>
          <w:rFonts w:ascii="Arial" w:hAnsi="Arial" w:cs="Arial"/>
          <w:color w:val="000000"/>
          <w:lang w:eastAsia="en-GB"/>
        </w:rPr>
        <w:instrText>{</w:instrText>
      </w:r>
      <w:r w:rsidRPr="0090383B">
        <w:rPr>
          <w:rFonts w:ascii="Arial" w:hAnsi="Arial" w:cs="Arial"/>
          <w:color w:val="000000"/>
          <w:lang w:eastAsia="en-GB"/>
          <w:rPrChange w:id="237" w:author="anewton" w:date="2016-02-11T12:38:00Z">
            <w:rPr>
              <w:rFonts w:ascii="Arial" w:hAnsi="Arial" w:cs="Arial"/>
              <w:color w:val="000000"/>
              <w:lang w:val="es-ES_tradnl" w:eastAsia="en-GB"/>
            </w:rPr>
          </w:rPrChange>
        </w:rPr>
        <w:instrText xml:space="preserve"> "dropping-particle" : "", "family" : "Barlow", "given" : "Jos", "non-dropping-particle" : "", "parse-names" : false, "suffix" : "" </w:instrText>
      </w:r>
      <w:r>
        <w:rPr>
          <w:rFonts w:ascii="Arial" w:hAnsi="Arial" w:cs="Arial"/>
          <w:color w:val="000000"/>
          <w:lang w:eastAsia="en-GB"/>
        </w:rPr>
        <w:instrText>}</w:instrText>
      </w:r>
      <w:r w:rsidRPr="0090383B">
        <w:rPr>
          <w:rFonts w:ascii="Arial" w:hAnsi="Arial" w:cs="Arial"/>
          <w:color w:val="000000"/>
          <w:lang w:eastAsia="en-GB"/>
          <w:rPrChange w:id="238" w:author="anewton" w:date="2016-02-11T12:38:00Z">
            <w:rPr>
              <w:rFonts w:ascii="Arial" w:hAnsi="Arial" w:cs="Arial"/>
              <w:color w:val="000000"/>
              <w:lang w:val="es-ES_tradnl" w:eastAsia="en-GB"/>
            </w:rPr>
          </w:rPrChange>
        </w:rPr>
        <w:instrText xml:space="preserve">, </w:instrText>
      </w:r>
      <w:r>
        <w:rPr>
          <w:rFonts w:ascii="Arial" w:hAnsi="Arial" w:cs="Arial"/>
          <w:color w:val="000000"/>
          <w:lang w:eastAsia="en-GB"/>
        </w:rPr>
        <w:instrText>{</w:instrText>
      </w:r>
      <w:r w:rsidRPr="0090383B">
        <w:rPr>
          <w:rFonts w:ascii="Arial" w:hAnsi="Arial" w:cs="Arial"/>
          <w:color w:val="000000"/>
          <w:lang w:eastAsia="en-GB"/>
          <w:rPrChange w:id="239" w:author="anewton" w:date="2016-02-11T12:38:00Z">
            <w:rPr>
              <w:rFonts w:ascii="Arial" w:hAnsi="Arial" w:cs="Arial"/>
              <w:color w:val="000000"/>
              <w:lang w:val="es-ES_tradnl" w:eastAsia="en-GB"/>
            </w:rPr>
          </w:rPrChange>
        </w:rPr>
        <w:instrText xml:space="preserve"> "dropping-particle" : "", "family" : "Peres", "given" : "Carlos A", "non-dropping-particle" : "", "parse-names" : false, "suffix" : "" </w:instrText>
      </w:r>
      <w:r>
        <w:rPr>
          <w:rFonts w:ascii="Arial" w:hAnsi="Arial" w:cs="Arial"/>
          <w:color w:val="000000"/>
          <w:lang w:eastAsia="en-GB"/>
        </w:rPr>
        <w:instrText>}</w:instrText>
      </w:r>
      <w:r w:rsidRPr="0090383B">
        <w:rPr>
          <w:rFonts w:ascii="Arial" w:hAnsi="Arial" w:cs="Arial"/>
          <w:color w:val="000000"/>
          <w:lang w:eastAsia="en-GB"/>
          <w:rPrChange w:id="240" w:author="anewton" w:date="2016-02-11T12:38:00Z">
            <w:rPr>
              <w:rFonts w:ascii="Arial" w:hAnsi="Arial" w:cs="Arial"/>
              <w:color w:val="000000"/>
              <w:lang w:val="es-ES_tradnl" w:eastAsia="en-GB"/>
            </w:rPr>
          </w:rPrChange>
        </w:rPr>
        <w:instrText xml:space="preserve"> ], "container-title" : "Philosophical Transactions of the Royal Society B: Biological Sciences", "id" : "ITEM-1", "issue" : "1498", "issued" : </w:instrText>
      </w:r>
      <w:r>
        <w:rPr>
          <w:rFonts w:ascii="Arial" w:hAnsi="Arial" w:cs="Arial"/>
          <w:color w:val="000000"/>
          <w:lang w:eastAsia="en-GB"/>
        </w:rPr>
        <w:instrText>{</w:instrText>
      </w:r>
      <w:r w:rsidRPr="0090383B">
        <w:rPr>
          <w:rFonts w:ascii="Arial" w:hAnsi="Arial" w:cs="Arial"/>
          <w:color w:val="000000"/>
          <w:lang w:eastAsia="en-GB"/>
          <w:rPrChange w:id="241" w:author="anewton" w:date="2016-02-11T12:38:00Z">
            <w:rPr>
              <w:rFonts w:ascii="Arial" w:hAnsi="Arial" w:cs="Arial"/>
              <w:color w:val="000000"/>
              <w:lang w:val="es-ES_tradnl" w:eastAsia="en-GB"/>
            </w:rPr>
          </w:rPrChange>
        </w:rPr>
        <w:instrText xml:space="preserve"> "date-parts" : [ [ "2008" ] ] </w:instrText>
      </w:r>
      <w:r>
        <w:rPr>
          <w:rFonts w:ascii="Arial" w:hAnsi="Arial" w:cs="Arial"/>
          <w:color w:val="000000"/>
          <w:lang w:eastAsia="en-GB"/>
        </w:rPr>
        <w:instrText>}</w:instrText>
      </w:r>
      <w:r w:rsidRPr="0090383B">
        <w:rPr>
          <w:rFonts w:ascii="Arial" w:hAnsi="Arial" w:cs="Arial"/>
          <w:color w:val="000000"/>
          <w:lang w:eastAsia="en-GB"/>
          <w:rPrChange w:id="242" w:author="anewton" w:date="2016-02-11T12:38:00Z">
            <w:rPr>
              <w:rFonts w:ascii="Arial" w:hAnsi="Arial" w:cs="Arial"/>
              <w:color w:val="000000"/>
              <w:lang w:val="es-ES_tradnl" w:eastAsia="en-GB"/>
            </w:rPr>
          </w:rPrChange>
        </w:rPr>
        <w:instrText xml:space="preserve">, "page" : "1787-1794", "title" : "Fire-mediated dieback and compositional cascade in an Amazonian forest", "type" : "article-journal", "volume" : "363" </w:instrText>
      </w:r>
      <w:r>
        <w:rPr>
          <w:rFonts w:ascii="Arial" w:hAnsi="Arial" w:cs="Arial"/>
          <w:color w:val="000000"/>
          <w:lang w:eastAsia="en-GB"/>
        </w:rPr>
        <w:instrText>}</w:instrText>
      </w:r>
      <w:r w:rsidRPr="0090383B">
        <w:rPr>
          <w:rFonts w:ascii="Arial" w:hAnsi="Arial" w:cs="Arial"/>
          <w:color w:val="000000"/>
          <w:lang w:eastAsia="en-GB"/>
          <w:rPrChange w:id="243" w:author="anewton" w:date="2016-02-11T12:38:00Z">
            <w:rPr>
              <w:rFonts w:ascii="Arial" w:hAnsi="Arial" w:cs="Arial"/>
              <w:color w:val="000000"/>
              <w:lang w:val="es-ES_tradnl" w:eastAsia="en-GB"/>
            </w:rPr>
          </w:rPrChange>
        </w:rPr>
        <w:instrText xml:space="preserve">, "uris" : [ "http://www.mendeley.com/documents/?uuid=1aa4f099-c13b-4a2f-91e1-9288d28b143d" ] </w:instrText>
      </w:r>
      <w:r>
        <w:rPr>
          <w:rFonts w:ascii="Arial" w:hAnsi="Arial" w:cs="Arial"/>
          <w:color w:val="000000"/>
          <w:lang w:eastAsia="en-GB"/>
        </w:rPr>
        <w:instrText>}</w:instrText>
      </w:r>
      <w:r w:rsidRPr="0090383B">
        <w:rPr>
          <w:rFonts w:ascii="Arial" w:hAnsi="Arial" w:cs="Arial"/>
          <w:color w:val="000000"/>
          <w:lang w:eastAsia="en-GB"/>
          <w:rPrChange w:id="244" w:author="anewton" w:date="2016-02-11T12:38:00Z">
            <w:rPr>
              <w:rFonts w:ascii="Arial" w:hAnsi="Arial" w:cs="Arial"/>
              <w:color w:val="000000"/>
              <w:lang w:val="es-ES_tradnl" w:eastAsia="en-GB"/>
            </w:rPr>
          </w:rPrChange>
        </w:rPr>
        <w:instrText xml:space="preserve"> ], "mendeley" : </w:instrText>
      </w:r>
      <w:r>
        <w:rPr>
          <w:rFonts w:ascii="Arial" w:hAnsi="Arial" w:cs="Arial"/>
          <w:color w:val="000000"/>
          <w:lang w:eastAsia="en-GB"/>
        </w:rPr>
        <w:instrText>{</w:instrText>
      </w:r>
      <w:r w:rsidRPr="0090383B">
        <w:rPr>
          <w:rFonts w:ascii="Arial" w:hAnsi="Arial" w:cs="Arial"/>
          <w:color w:val="000000"/>
          <w:lang w:eastAsia="en-GB"/>
          <w:rPrChange w:id="245" w:author="anewton" w:date="2016-02-11T12:38:00Z">
            <w:rPr>
              <w:rFonts w:ascii="Arial" w:hAnsi="Arial" w:cs="Arial"/>
              <w:color w:val="000000"/>
              <w:lang w:val="es-ES_tradnl" w:eastAsia="en-GB"/>
            </w:rPr>
          </w:rPrChange>
        </w:rPr>
        <w:instrText xml:space="preserve"> "formattedCitation" : "(Barlow &amp; Peres 2008)", "plainTextFormattedCitation" : "(Barlow &amp; Peres 2008)", "previouslyFormattedCitation" : "(Barlow &amp; Peres 2008)" </w:instrText>
      </w:r>
      <w:r>
        <w:rPr>
          <w:rFonts w:ascii="Arial" w:hAnsi="Arial" w:cs="Arial"/>
          <w:color w:val="000000"/>
          <w:lang w:eastAsia="en-GB"/>
        </w:rPr>
        <w:instrText>}</w:instrText>
      </w:r>
      <w:r w:rsidRPr="0090383B">
        <w:rPr>
          <w:rFonts w:ascii="Arial" w:hAnsi="Arial" w:cs="Arial"/>
          <w:color w:val="000000"/>
          <w:lang w:eastAsia="en-GB"/>
          <w:rPrChange w:id="246" w:author="anewton" w:date="2016-02-11T12:38:00Z">
            <w:rPr>
              <w:rFonts w:ascii="Arial" w:hAnsi="Arial" w:cs="Arial"/>
              <w:color w:val="000000"/>
              <w:lang w:val="es-ES_tradnl" w:eastAsia="en-GB"/>
            </w:rPr>
          </w:rPrChange>
        </w:rPr>
        <w:instrText xml:space="preserve">, "properties" : </w:instrText>
      </w:r>
      <w:r>
        <w:rPr>
          <w:rFonts w:ascii="Arial" w:hAnsi="Arial" w:cs="Arial"/>
          <w:color w:val="000000"/>
          <w:lang w:eastAsia="en-GB"/>
        </w:rPr>
        <w:instrText>{</w:instrText>
      </w:r>
      <w:r w:rsidRPr="0090383B">
        <w:rPr>
          <w:rFonts w:ascii="Arial" w:hAnsi="Arial" w:cs="Arial"/>
          <w:color w:val="000000"/>
          <w:lang w:eastAsia="en-GB"/>
          <w:rPrChange w:id="247" w:author="anewton" w:date="2016-02-11T12:38:00Z">
            <w:rPr>
              <w:rFonts w:ascii="Arial" w:hAnsi="Arial" w:cs="Arial"/>
              <w:color w:val="000000"/>
              <w:lang w:val="es-ES_tradnl" w:eastAsia="en-GB"/>
            </w:rPr>
          </w:rPrChange>
        </w:rPr>
        <w:instrText xml:space="preserve"> "noteIndex" : 0 </w:instrText>
      </w:r>
      <w:r>
        <w:rPr>
          <w:rFonts w:ascii="Arial" w:hAnsi="Arial" w:cs="Arial"/>
          <w:color w:val="000000"/>
          <w:lang w:eastAsia="en-GB"/>
        </w:rPr>
        <w:instrText>}</w:instrText>
      </w:r>
      <w:r w:rsidRPr="0090383B">
        <w:rPr>
          <w:rFonts w:ascii="Arial" w:hAnsi="Arial" w:cs="Arial"/>
          <w:color w:val="000000"/>
          <w:lang w:eastAsia="en-GB"/>
          <w:rPrChange w:id="248" w:author="anewton" w:date="2016-02-11T12:38:00Z">
            <w:rPr>
              <w:rFonts w:ascii="Arial" w:hAnsi="Arial" w:cs="Arial"/>
              <w:color w:val="000000"/>
              <w:lang w:val="es-ES_tradnl" w:eastAsia="en-GB"/>
            </w:rPr>
          </w:rPrChange>
        </w:rPr>
        <w:instrText xml:space="preserve">, "schema" : "https://github.com/citation-style-language/schema/raw/master/csl-citation.json" </w:instrText>
      </w:r>
      <w:r>
        <w:rPr>
          <w:rFonts w:ascii="Arial" w:hAnsi="Arial" w:cs="Arial"/>
          <w:color w:val="000000"/>
          <w:lang w:eastAsia="en-GB"/>
        </w:rPr>
        <w:instrText>}</w:instrText>
      </w:r>
      <w:r w:rsidRPr="004E3A00">
        <w:rPr>
          <w:rFonts w:ascii="Arial" w:hAnsi="Arial" w:cs="Arial"/>
          <w:color w:val="000000"/>
          <w:lang w:eastAsia="en-GB"/>
        </w:rPr>
        <w:fldChar w:fldCharType="separate"/>
      </w:r>
      <w:r w:rsidRPr="006C5313">
        <w:rPr>
          <w:rFonts w:ascii="Arial" w:hAnsi="Arial" w:cs="Arial"/>
          <w:noProof/>
          <w:color w:val="000000"/>
          <w:lang w:val="es-ES" w:eastAsia="en-GB"/>
          <w:rPrChange w:id="249" w:author="Sara Fuentes" w:date="2016-02-16T08:45:00Z">
            <w:rPr>
              <w:rFonts w:ascii="Arial" w:hAnsi="Arial" w:cs="Arial"/>
              <w:noProof/>
              <w:color w:val="000000"/>
              <w:lang w:val="es-ES_tradnl" w:eastAsia="en-GB"/>
            </w:rPr>
          </w:rPrChange>
        </w:rPr>
        <w:t>(Barlow &amp; Peres 2008)</w:t>
      </w:r>
      <w:r w:rsidRPr="004E3A00">
        <w:rPr>
          <w:rFonts w:ascii="Arial" w:hAnsi="Arial" w:cs="Arial"/>
          <w:color w:val="000000"/>
          <w:lang w:eastAsia="en-GB"/>
        </w:rPr>
        <w:fldChar w:fldCharType="end"/>
      </w:r>
      <w:r w:rsidRPr="006C5313">
        <w:rPr>
          <w:rFonts w:ascii="Arial" w:hAnsi="Arial" w:cs="Arial"/>
          <w:color w:val="000000"/>
          <w:lang w:val="es-ES" w:eastAsia="en-GB"/>
          <w:rPrChange w:id="250" w:author="Sara Fuentes" w:date="2016-02-16T08:45:00Z">
            <w:rPr>
              <w:rFonts w:ascii="Arial" w:hAnsi="Arial" w:cs="Arial"/>
              <w:color w:val="000000"/>
              <w:lang w:val="es-ES_tradnl" w:eastAsia="en-GB"/>
            </w:rPr>
          </w:rPrChange>
        </w:rPr>
        <w:t xml:space="preserve">, </w:t>
      </w:r>
      <w:proofErr w:type="spellStart"/>
      <w:r w:rsidRPr="006C5313">
        <w:rPr>
          <w:rFonts w:ascii="Arial" w:hAnsi="Arial" w:cs="Arial"/>
          <w:color w:val="000000"/>
          <w:lang w:val="es-ES" w:eastAsia="en-GB"/>
          <w:rPrChange w:id="251" w:author="Sara Fuentes" w:date="2016-02-16T08:45:00Z">
            <w:rPr>
              <w:rFonts w:ascii="Arial" w:hAnsi="Arial" w:cs="Arial"/>
              <w:color w:val="000000"/>
              <w:lang w:val="es-ES_tradnl" w:eastAsia="en-GB"/>
            </w:rPr>
          </w:rPrChange>
        </w:rPr>
        <w:t>Mediterranean</w:t>
      </w:r>
      <w:proofErr w:type="spellEnd"/>
      <w:r w:rsidRPr="006C5313">
        <w:rPr>
          <w:rFonts w:ascii="Arial" w:hAnsi="Arial" w:cs="Arial"/>
          <w:color w:val="000000"/>
          <w:lang w:val="es-ES" w:eastAsia="en-GB"/>
          <w:rPrChange w:id="252" w:author="Sara Fuentes" w:date="2016-02-16T08:45:00Z">
            <w:rPr>
              <w:rFonts w:ascii="Arial" w:hAnsi="Arial" w:cs="Arial"/>
              <w:color w:val="000000"/>
              <w:lang w:val="es-ES_tradnl" w:eastAsia="en-GB"/>
            </w:rPr>
          </w:rPrChange>
        </w:rPr>
        <w:t xml:space="preserve"> </w:t>
      </w:r>
      <w:r w:rsidRPr="006C5313">
        <w:rPr>
          <w:rFonts w:ascii="Arial" w:hAnsi="Arial" w:cs="Arial"/>
          <w:color w:val="000000"/>
          <w:lang w:val="es-ES" w:eastAsia="en-GB"/>
        </w:rPr>
        <w:fldChar w:fldCharType="begin" w:fldLock="1"/>
      </w:r>
      <w:r w:rsidRPr="006C5313">
        <w:rPr>
          <w:rFonts w:ascii="Arial" w:hAnsi="Arial" w:cs="Arial"/>
          <w:color w:val="000000"/>
          <w:lang w:val="es-ES" w:eastAsia="en-GB"/>
          <w:rPrChange w:id="253" w:author="Sara Fuentes" w:date="2016-02-16T08:45:00Z">
            <w:rPr>
              <w:rFonts w:ascii="Arial" w:hAnsi="Arial" w:cs="Arial"/>
              <w:color w:val="000000"/>
              <w:lang w:val="es-ES_tradnl" w:eastAsia="en-GB"/>
            </w:rPr>
          </w:rPrChange>
        </w:rPr>
        <w:instrText xml:space="preserve">ADDIN CSL_CITATION </w:instrText>
      </w:r>
      <w:r w:rsidRPr="006C5313">
        <w:rPr>
          <w:rFonts w:ascii="Arial" w:hAnsi="Arial" w:cs="Arial"/>
          <w:color w:val="000000"/>
          <w:lang w:val="es-ES" w:eastAsia="en-GB"/>
          <w:rPrChange w:id="254"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55" w:author="Sara Fuentes" w:date="2016-02-16T08:45:00Z">
            <w:rPr>
              <w:rFonts w:ascii="Arial" w:hAnsi="Arial" w:cs="Arial"/>
              <w:color w:val="000000"/>
              <w:lang w:val="es-ES_tradnl" w:eastAsia="en-GB"/>
            </w:rPr>
          </w:rPrChange>
        </w:rPr>
        <w:instrText xml:space="preserve"> "citationItems" : [ </w:instrText>
      </w:r>
      <w:r w:rsidRPr="006C5313">
        <w:rPr>
          <w:rFonts w:ascii="Arial" w:hAnsi="Arial" w:cs="Arial"/>
          <w:color w:val="000000"/>
          <w:lang w:val="es-ES" w:eastAsia="en-GB"/>
          <w:rPrChange w:id="256"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57" w:author="Sara Fuentes" w:date="2016-02-16T08:45:00Z">
            <w:rPr>
              <w:rFonts w:ascii="Arial" w:hAnsi="Arial" w:cs="Arial"/>
              <w:color w:val="000000"/>
              <w:lang w:val="es-ES_tradnl" w:eastAsia="en-GB"/>
            </w:rPr>
          </w:rPrChange>
        </w:rPr>
        <w:instrText xml:space="preserve"> "id" : "ITEM-1", "itemData" : </w:instrText>
      </w:r>
      <w:r w:rsidRPr="006C5313">
        <w:rPr>
          <w:rFonts w:ascii="Arial" w:hAnsi="Arial" w:cs="Arial"/>
          <w:color w:val="000000"/>
          <w:lang w:val="es-ES" w:eastAsia="en-GB"/>
          <w:rPrChange w:id="258"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59" w:author="Sara Fuentes" w:date="2016-02-16T08:45:00Z">
            <w:rPr>
              <w:rFonts w:ascii="Arial" w:hAnsi="Arial" w:cs="Arial"/>
              <w:color w:val="000000"/>
              <w:lang w:val="es-ES_tradnl" w:eastAsia="en-GB"/>
            </w:rPr>
          </w:rPrChange>
        </w:rPr>
        <w:instrText xml:space="preserve"> "DOI" : "10.1007/s10021-007-9089-9", "ISSN" : "1432-9840", "author" : [ </w:instrText>
      </w:r>
      <w:r w:rsidRPr="006C5313">
        <w:rPr>
          <w:rFonts w:ascii="Arial" w:hAnsi="Arial" w:cs="Arial"/>
          <w:color w:val="000000"/>
          <w:lang w:val="es-ES" w:eastAsia="en-GB"/>
          <w:rPrChange w:id="260"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61" w:author="Sara Fuentes" w:date="2016-02-16T08:45:00Z">
            <w:rPr>
              <w:rFonts w:ascii="Arial" w:hAnsi="Arial" w:cs="Arial"/>
              <w:color w:val="000000"/>
              <w:lang w:val="es-ES_tradnl" w:eastAsia="en-GB"/>
            </w:rPr>
          </w:rPrChange>
        </w:rPr>
        <w:instrText xml:space="preserve"> "dropping-particle" : "", "family" : "Ac</w:instrText>
      </w:r>
      <w:r w:rsidRPr="006C5313">
        <w:rPr>
          <w:rFonts w:ascii="Arial" w:hAnsi="Arial" w:cs="Arial"/>
          <w:color w:val="000000"/>
          <w:lang w:val="es-ES" w:eastAsia="en-GB"/>
          <w:rPrChange w:id="262"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63" w:author="Sara Fuentes" w:date="2016-02-16T08:45:00Z">
            <w:rPr>
              <w:rFonts w:ascii="Arial" w:hAnsi="Arial" w:cs="Arial"/>
              <w:color w:val="000000"/>
              <w:lang w:val="es-ES_tradnl" w:eastAsia="en-GB"/>
            </w:rPr>
          </w:rPrChange>
        </w:rPr>
        <w:instrText xml:space="preserve">u00e1cio", "given" : "Vanda", "non-dropping-particle" : "", "parse-names" : false, "suffix" : "" </w:instrText>
      </w:r>
      <w:r w:rsidRPr="006C5313">
        <w:rPr>
          <w:rFonts w:ascii="Arial" w:hAnsi="Arial" w:cs="Arial"/>
          <w:color w:val="000000"/>
          <w:lang w:val="es-ES" w:eastAsia="en-GB"/>
          <w:rPrChange w:id="264"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65" w:author="Sara Fuentes" w:date="2016-02-16T08:45:00Z">
            <w:rPr>
              <w:rFonts w:ascii="Arial" w:hAnsi="Arial" w:cs="Arial"/>
              <w:color w:val="000000"/>
              <w:lang w:val="es-ES_tradnl" w:eastAsia="en-GB"/>
            </w:rPr>
          </w:rPrChange>
        </w:rPr>
        <w:instrText xml:space="preserve">, </w:instrText>
      </w:r>
      <w:r w:rsidRPr="006C5313">
        <w:rPr>
          <w:rFonts w:ascii="Arial" w:hAnsi="Arial" w:cs="Arial"/>
          <w:color w:val="000000"/>
          <w:lang w:val="es-ES" w:eastAsia="en-GB"/>
          <w:rPrChange w:id="266"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67" w:author="Sara Fuentes" w:date="2016-02-16T08:45:00Z">
            <w:rPr>
              <w:rFonts w:ascii="Arial" w:hAnsi="Arial" w:cs="Arial"/>
              <w:color w:val="000000"/>
              <w:lang w:val="es-ES_tradnl" w:eastAsia="en-GB"/>
            </w:rPr>
          </w:rPrChange>
        </w:rPr>
        <w:instrText xml:space="preserve"> "dropping-particle" : "", "family" : "Holmgren", "given" : "Milena", "non-dropping-particle" : "", "parse-names" : false, "suffix" : "" </w:instrText>
      </w:r>
      <w:r w:rsidRPr="006C5313">
        <w:rPr>
          <w:rFonts w:ascii="Arial" w:hAnsi="Arial" w:cs="Arial"/>
          <w:color w:val="000000"/>
          <w:lang w:val="es-ES" w:eastAsia="en-GB"/>
          <w:rPrChange w:id="268"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69" w:author="Sara Fuentes" w:date="2016-02-16T08:45:00Z">
            <w:rPr>
              <w:rFonts w:ascii="Arial" w:hAnsi="Arial" w:cs="Arial"/>
              <w:color w:val="000000"/>
              <w:lang w:val="es-ES_tradnl" w:eastAsia="en-GB"/>
            </w:rPr>
          </w:rPrChange>
        </w:rPr>
        <w:instrText xml:space="preserve">, </w:instrText>
      </w:r>
      <w:r w:rsidRPr="006C5313">
        <w:rPr>
          <w:rFonts w:ascii="Arial" w:hAnsi="Arial" w:cs="Arial"/>
          <w:color w:val="000000"/>
          <w:lang w:val="es-ES" w:eastAsia="en-GB"/>
          <w:rPrChange w:id="270"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71" w:author="Sara Fuentes" w:date="2016-02-16T08:45:00Z">
            <w:rPr>
              <w:rFonts w:ascii="Arial" w:hAnsi="Arial" w:cs="Arial"/>
              <w:color w:val="000000"/>
              <w:lang w:val="es-ES_tradnl" w:eastAsia="en-GB"/>
            </w:rPr>
          </w:rPrChange>
        </w:rPr>
        <w:instrText xml:space="preserve"> "dropping-particle" : "", "family" : "Jansen", "given" : "Patrick A.", "non-dropping-particle" : "", "parse-names" : false, "suffix" : "" </w:instrText>
      </w:r>
      <w:r w:rsidRPr="006C5313">
        <w:rPr>
          <w:rFonts w:ascii="Arial" w:hAnsi="Arial" w:cs="Arial"/>
          <w:color w:val="000000"/>
          <w:lang w:val="es-ES" w:eastAsia="en-GB"/>
          <w:rPrChange w:id="272"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73" w:author="Sara Fuentes" w:date="2016-02-16T08:45:00Z">
            <w:rPr>
              <w:rFonts w:ascii="Arial" w:hAnsi="Arial" w:cs="Arial"/>
              <w:color w:val="000000"/>
              <w:lang w:val="es-ES_tradnl" w:eastAsia="en-GB"/>
            </w:rPr>
          </w:rPrChange>
        </w:rPr>
        <w:instrText xml:space="preserve">, </w:instrText>
      </w:r>
      <w:r w:rsidRPr="006C5313">
        <w:rPr>
          <w:rFonts w:ascii="Arial" w:hAnsi="Arial" w:cs="Arial"/>
          <w:color w:val="000000"/>
          <w:lang w:val="es-ES" w:eastAsia="en-GB"/>
          <w:rPrChange w:id="274"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75" w:author="Sara Fuentes" w:date="2016-02-16T08:45:00Z">
            <w:rPr>
              <w:rFonts w:ascii="Arial" w:hAnsi="Arial" w:cs="Arial"/>
              <w:color w:val="000000"/>
              <w:lang w:val="es-ES_tradnl" w:eastAsia="en-GB"/>
            </w:rPr>
          </w:rPrChange>
        </w:rPr>
        <w:instrText xml:space="preserve"> "dropping-particle" : "", "family" : "Schrotter", "given" : "Ondrej", "non-dropping-particle" : "", "parse-names" : false, "suffix" : "" </w:instrText>
      </w:r>
      <w:r w:rsidRPr="006C5313">
        <w:rPr>
          <w:rFonts w:ascii="Arial" w:hAnsi="Arial" w:cs="Arial"/>
          <w:color w:val="000000"/>
          <w:lang w:val="es-ES" w:eastAsia="en-GB"/>
          <w:rPrChange w:id="276"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77" w:author="Sara Fuentes" w:date="2016-02-16T08:45:00Z">
            <w:rPr>
              <w:rFonts w:ascii="Arial" w:hAnsi="Arial" w:cs="Arial"/>
              <w:color w:val="000000"/>
              <w:lang w:val="es-ES_tradnl" w:eastAsia="en-GB"/>
            </w:rPr>
          </w:rPrChange>
        </w:rPr>
        <w:instrText xml:space="preserve"> ], "container-title" : "Ecosystems", "id" : "ITEM-1", "issue" : "7", "issued" : </w:instrText>
      </w:r>
      <w:r w:rsidRPr="006C5313">
        <w:rPr>
          <w:rFonts w:ascii="Arial" w:hAnsi="Arial" w:cs="Arial"/>
          <w:color w:val="000000"/>
          <w:lang w:val="es-ES" w:eastAsia="en-GB"/>
          <w:rPrChange w:id="278"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79" w:author="Sara Fuentes" w:date="2016-02-16T08:45:00Z">
            <w:rPr>
              <w:rFonts w:ascii="Arial" w:hAnsi="Arial" w:cs="Arial"/>
              <w:color w:val="000000"/>
              <w:lang w:val="es-ES_tradnl" w:eastAsia="en-GB"/>
            </w:rPr>
          </w:rPrChange>
        </w:rPr>
        <w:instrText xml:space="preserve"> "date-parts" : [ [ "2007", "10", "9" ] ] </w:instrText>
      </w:r>
      <w:r w:rsidRPr="006C5313">
        <w:rPr>
          <w:rFonts w:ascii="Arial" w:hAnsi="Arial" w:cs="Arial"/>
          <w:color w:val="000000"/>
          <w:lang w:val="es-ES" w:eastAsia="en-GB"/>
          <w:rPrChange w:id="280"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81" w:author="Sara Fuentes" w:date="2016-02-16T08:45:00Z">
            <w:rPr>
              <w:rFonts w:ascii="Arial" w:hAnsi="Arial" w:cs="Arial"/>
              <w:color w:val="000000"/>
              <w:lang w:val="es-ES_tradnl" w:eastAsia="en-GB"/>
            </w:rPr>
          </w:rPrChange>
        </w:rPr>
        <w:instrText xml:space="preserve">, "page" : "1220-1230", "title" : "Multiple Recruitment Limitation Causes Arrested Succession in Mediterranean Cork Oak Systems", "type" : "article-journal", "volume" : "10" </w:instrText>
      </w:r>
      <w:r w:rsidRPr="006C5313">
        <w:rPr>
          <w:rFonts w:ascii="Arial" w:hAnsi="Arial" w:cs="Arial"/>
          <w:color w:val="000000"/>
          <w:lang w:val="es-ES" w:eastAsia="en-GB"/>
          <w:rPrChange w:id="282"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83" w:author="Sara Fuentes" w:date="2016-02-16T08:45:00Z">
            <w:rPr>
              <w:rFonts w:ascii="Arial" w:hAnsi="Arial" w:cs="Arial"/>
              <w:color w:val="000000"/>
              <w:lang w:val="es-ES_tradnl" w:eastAsia="en-GB"/>
            </w:rPr>
          </w:rPrChange>
        </w:rPr>
        <w:instrText xml:space="preserve">, "uris" : [ "http://www.mendeley.com/documents/?uuid=9c2faf34-ddee-480d-97e1-66109aa85828" ] </w:instrText>
      </w:r>
      <w:r w:rsidRPr="006C5313">
        <w:rPr>
          <w:rFonts w:ascii="Arial" w:hAnsi="Arial" w:cs="Arial"/>
          <w:color w:val="000000"/>
          <w:lang w:val="es-ES" w:eastAsia="en-GB"/>
          <w:rPrChange w:id="284"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85" w:author="Sara Fuentes" w:date="2016-02-16T08:45:00Z">
            <w:rPr>
              <w:rFonts w:ascii="Arial" w:hAnsi="Arial" w:cs="Arial"/>
              <w:color w:val="000000"/>
              <w:lang w:val="es-ES_tradnl" w:eastAsia="en-GB"/>
            </w:rPr>
          </w:rPrChange>
        </w:rPr>
        <w:instrText xml:space="preserve"> ], "mendeley" : </w:instrText>
      </w:r>
      <w:r w:rsidRPr="006C5313">
        <w:rPr>
          <w:rFonts w:ascii="Arial" w:hAnsi="Arial" w:cs="Arial"/>
          <w:color w:val="000000"/>
          <w:lang w:val="es-ES" w:eastAsia="en-GB"/>
          <w:rPrChange w:id="286"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87" w:author="Sara Fuentes" w:date="2016-02-16T08:45:00Z">
            <w:rPr>
              <w:rFonts w:ascii="Arial" w:hAnsi="Arial" w:cs="Arial"/>
              <w:color w:val="000000"/>
              <w:lang w:val="es-ES_tradnl" w:eastAsia="en-GB"/>
            </w:rPr>
          </w:rPrChange>
        </w:rPr>
        <w:instrText xml:space="preserve"> "formattedCitation" : "(Ac</w:instrText>
      </w:r>
      <w:r w:rsidRPr="006C5313">
        <w:rPr>
          <w:rFonts w:ascii="Arial" w:hAnsi="Arial" w:cs="Arial"/>
          <w:color w:val="000000"/>
          <w:lang w:val="es-ES" w:eastAsia="en-GB"/>
          <w:rPrChange w:id="288"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89" w:author="Sara Fuentes" w:date="2016-02-16T08:45:00Z">
            <w:rPr>
              <w:rFonts w:ascii="Arial" w:hAnsi="Arial" w:cs="Arial"/>
              <w:color w:val="000000"/>
              <w:lang w:val="es-ES_tradnl" w:eastAsia="en-GB"/>
            </w:rPr>
          </w:rPrChange>
        </w:rPr>
        <w:instrText>u00e1cio &lt;i&gt;et al.&lt;/i&gt; 2007)", "plainTextFormattedCitation" : "(Ac</w:instrText>
      </w:r>
      <w:r w:rsidRPr="006C5313">
        <w:rPr>
          <w:rFonts w:ascii="Arial" w:hAnsi="Arial" w:cs="Arial"/>
          <w:color w:val="000000"/>
          <w:lang w:val="es-ES" w:eastAsia="en-GB"/>
          <w:rPrChange w:id="290"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91" w:author="Sara Fuentes" w:date="2016-02-16T08:45:00Z">
            <w:rPr>
              <w:rFonts w:ascii="Arial" w:hAnsi="Arial" w:cs="Arial"/>
              <w:color w:val="000000"/>
              <w:lang w:val="es-ES_tradnl" w:eastAsia="en-GB"/>
            </w:rPr>
          </w:rPrChange>
        </w:rPr>
        <w:instrText>u00e1cio et al. 2007)", "previouslyFormattedCitation" : "(Ac</w:instrText>
      </w:r>
      <w:r w:rsidRPr="006C5313">
        <w:rPr>
          <w:rFonts w:ascii="Arial" w:hAnsi="Arial" w:cs="Arial"/>
          <w:color w:val="000000"/>
          <w:lang w:val="es-ES" w:eastAsia="en-GB"/>
          <w:rPrChange w:id="292"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93" w:author="Sara Fuentes" w:date="2016-02-16T08:45:00Z">
            <w:rPr>
              <w:rFonts w:ascii="Arial" w:hAnsi="Arial" w:cs="Arial"/>
              <w:color w:val="000000"/>
              <w:lang w:val="es-ES_tradnl" w:eastAsia="en-GB"/>
            </w:rPr>
          </w:rPrChange>
        </w:rPr>
        <w:instrText xml:space="preserve">u00e1cio &lt;i&gt;et al.&lt;/i&gt; 2007)" </w:instrText>
      </w:r>
      <w:r w:rsidRPr="006C5313">
        <w:rPr>
          <w:rFonts w:ascii="Arial" w:hAnsi="Arial" w:cs="Arial"/>
          <w:color w:val="000000"/>
          <w:lang w:val="es-ES" w:eastAsia="en-GB"/>
          <w:rPrChange w:id="294"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95" w:author="Sara Fuentes" w:date="2016-02-16T08:45:00Z">
            <w:rPr>
              <w:rFonts w:ascii="Arial" w:hAnsi="Arial" w:cs="Arial"/>
              <w:color w:val="000000"/>
              <w:lang w:val="es-ES_tradnl" w:eastAsia="en-GB"/>
            </w:rPr>
          </w:rPrChange>
        </w:rPr>
        <w:instrText xml:space="preserve">, "properties" : </w:instrText>
      </w:r>
      <w:r w:rsidRPr="006C5313">
        <w:rPr>
          <w:rFonts w:ascii="Arial" w:hAnsi="Arial" w:cs="Arial"/>
          <w:color w:val="000000"/>
          <w:lang w:val="es-ES" w:eastAsia="en-GB"/>
          <w:rPrChange w:id="296"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97" w:author="Sara Fuentes" w:date="2016-02-16T08:45:00Z">
            <w:rPr>
              <w:rFonts w:ascii="Arial" w:hAnsi="Arial" w:cs="Arial"/>
              <w:color w:val="000000"/>
              <w:lang w:val="es-ES_tradnl" w:eastAsia="en-GB"/>
            </w:rPr>
          </w:rPrChange>
        </w:rPr>
        <w:instrText xml:space="preserve"> "noteIndex" : 0 </w:instrText>
      </w:r>
      <w:r w:rsidRPr="006C5313">
        <w:rPr>
          <w:rFonts w:ascii="Arial" w:hAnsi="Arial" w:cs="Arial"/>
          <w:color w:val="000000"/>
          <w:lang w:val="es-ES" w:eastAsia="en-GB"/>
          <w:rPrChange w:id="298" w:author="Sara Fuentes" w:date="2016-02-16T08:45:00Z">
            <w:rPr>
              <w:rFonts w:ascii="Arial" w:hAnsi="Arial" w:cs="Arial"/>
              <w:color w:val="000000"/>
              <w:lang w:val="es-ES" w:eastAsia="en-GB"/>
            </w:rPr>
          </w:rPrChange>
        </w:rPr>
        <w:instrText>}</w:instrText>
      </w:r>
      <w:r w:rsidRPr="006C5313">
        <w:rPr>
          <w:rFonts w:ascii="Arial" w:hAnsi="Arial" w:cs="Arial"/>
          <w:color w:val="000000"/>
          <w:lang w:val="es-ES" w:eastAsia="en-GB"/>
          <w:rPrChange w:id="299" w:author="Sara Fuentes" w:date="2016-02-16T08:45:00Z">
            <w:rPr>
              <w:rFonts w:ascii="Arial" w:hAnsi="Arial" w:cs="Arial"/>
              <w:color w:val="000000"/>
              <w:lang w:val="es-ES_tradnl" w:eastAsia="en-GB"/>
            </w:rPr>
          </w:rPrChange>
        </w:rPr>
        <w:instrText xml:space="preserve">, "schema" : "https://github.com/citation-style-language/schema/raw/master/csl-citation.json" </w:instrText>
      </w:r>
      <w:r w:rsidRPr="006C5313">
        <w:rPr>
          <w:rFonts w:ascii="Arial" w:hAnsi="Arial" w:cs="Arial"/>
          <w:color w:val="000000"/>
          <w:lang w:val="es-ES" w:eastAsia="en-GB"/>
          <w:rPrChange w:id="300" w:author="Sara Fuentes" w:date="2016-02-16T08:45:00Z">
            <w:rPr>
              <w:rFonts w:ascii="Arial" w:hAnsi="Arial" w:cs="Arial"/>
              <w:color w:val="000000"/>
              <w:lang w:val="es-ES" w:eastAsia="en-GB"/>
            </w:rPr>
          </w:rPrChange>
        </w:rPr>
        <w:instrText>}</w:instrText>
      </w:r>
      <w:r w:rsidRPr="0090383B">
        <w:rPr>
          <w:rFonts w:ascii="Arial" w:hAnsi="Arial" w:cs="Arial"/>
          <w:color w:val="000000"/>
          <w:lang w:val="es-ES" w:eastAsia="en-GB"/>
          <w:rPrChange w:id="301" w:author="anewton" w:date="2016-02-11T13:32:00Z">
            <w:rPr>
              <w:rFonts w:ascii="Arial" w:hAnsi="Arial" w:cs="Arial"/>
              <w:color w:val="000000"/>
              <w:lang w:val="es-ES" w:eastAsia="en-GB"/>
            </w:rPr>
          </w:rPrChange>
        </w:rPr>
        <w:fldChar w:fldCharType="separate"/>
      </w:r>
      <w:r w:rsidRPr="006C5313">
        <w:rPr>
          <w:rFonts w:ascii="Arial" w:hAnsi="Arial" w:cs="Arial"/>
          <w:noProof/>
          <w:color w:val="000000"/>
          <w:lang w:val="es-ES" w:eastAsia="en-GB"/>
          <w:rPrChange w:id="302" w:author="Sara Fuentes" w:date="2016-02-16T08:45:00Z">
            <w:rPr>
              <w:rFonts w:ascii="Arial" w:hAnsi="Arial" w:cs="Arial"/>
              <w:noProof/>
              <w:color w:val="000000"/>
              <w:lang w:val="es-ES_tradnl" w:eastAsia="en-GB"/>
            </w:rPr>
          </w:rPrChange>
        </w:rPr>
        <w:t xml:space="preserve">(Acácio </w:t>
      </w:r>
      <w:r w:rsidRPr="006C5313">
        <w:rPr>
          <w:rFonts w:ascii="Arial" w:hAnsi="Arial" w:cs="Arial"/>
          <w:i/>
          <w:noProof/>
          <w:color w:val="000000"/>
          <w:lang w:val="es-ES" w:eastAsia="en-GB"/>
          <w:rPrChange w:id="303" w:author="Sara Fuentes" w:date="2016-02-16T08:45:00Z">
            <w:rPr>
              <w:rFonts w:ascii="Arial" w:hAnsi="Arial" w:cs="Arial"/>
              <w:i/>
              <w:noProof/>
              <w:color w:val="000000"/>
              <w:lang w:val="es-ES_tradnl" w:eastAsia="en-GB"/>
            </w:rPr>
          </w:rPrChange>
        </w:rPr>
        <w:t>et al.</w:t>
      </w:r>
      <w:r w:rsidRPr="006C5313">
        <w:rPr>
          <w:rFonts w:ascii="Arial" w:hAnsi="Arial" w:cs="Arial"/>
          <w:noProof/>
          <w:color w:val="000000"/>
          <w:lang w:val="es-ES" w:eastAsia="en-GB"/>
          <w:rPrChange w:id="304" w:author="Sara Fuentes" w:date="2016-02-16T08:45:00Z">
            <w:rPr>
              <w:rFonts w:ascii="Arial" w:hAnsi="Arial" w:cs="Arial"/>
              <w:noProof/>
              <w:color w:val="000000"/>
              <w:lang w:val="es-ES_tradnl" w:eastAsia="en-GB"/>
            </w:rPr>
          </w:rPrChange>
        </w:rPr>
        <w:t xml:space="preserve"> </w:t>
      </w:r>
      <w:r w:rsidRPr="00A824A1">
        <w:rPr>
          <w:rFonts w:ascii="Arial" w:hAnsi="Arial" w:cs="Arial"/>
          <w:noProof/>
          <w:color w:val="000000"/>
          <w:lang w:val="es-ES_tradnl" w:eastAsia="en-GB"/>
        </w:rPr>
        <w:t>2007)</w:t>
      </w:r>
      <w:r w:rsidRPr="006C5313">
        <w:rPr>
          <w:rFonts w:ascii="Arial" w:hAnsi="Arial" w:cs="Arial"/>
          <w:color w:val="000000"/>
          <w:lang w:val="es-ES" w:eastAsia="en-GB"/>
        </w:rPr>
        <w:fldChar w:fldCharType="end"/>
      </w:r>
      <w:r w:rsidRPr="00A824A1">
        <w:rPr>
          <w:rFonts w:ascii="Arial" w:hAnsi="Arial" w:cs="Arial"/>
          <w:color w:val="000000"/>
          <w:lang w:val="es-ES_tradnl" w:eastAsia="en-GB"/>
        </w:rPr>
        <w:t xml:space="preserve">, </w:t>
      </w:r>
      <w:proofErr w:type="spellStart"/>
      <w:r w:rsidRPr="00A824A1">
        <w:rPr>
          <w:rFonts w:ascii="Arial" w:hAnsi="Arial" w:cs="Arial"/>
          <w:color w:val="000000"/>
          <w:lang w:val="es-ES_tradnl" w:eastAsia="en-GB"/>
        </w:rPr>
        <w:t>temperate</w:t>
      </w:r>
      <w:proofErr w:type="spellEnd"/>
      <w:r w:rsidRPr="00A824A1">
        <w:rPr>
          <w:rFonts w:ascii="Arial" w:hAnsi="Arial" w:cs="Arial"/>
          <w:color w:val="000000"/>
          <w:lang w:val="es-ES_tradnl" w:eastAsia="en-GB"/>
        </w:rPr>
        <w:t xml:space="preserve"> </w:t>
      </w:r>
      <w:r w:rsidRPr="00A824A1">
        <w:rPr>
          <w:rFonts w:ascii="Arial" w:hAnsi="Arial" w:cs="Arial"/>
          <w:color w:val="000000"/>
          <w:lang w:val="es-ES_tradnl" w:eastAsia="en-GB"/>
        </w:rPr>
        <w:fldChar w:fldCharType="begin" w:fldLock="1"/>
      </w:r>
      <w:r w:rsidRPr="00A824A1">
        <w:rPr>
          <w:rFonts w:ascii="Arial"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Pr="00A824A1">
        <w:rPr>
          <w:rFonts w:ascii="Arial" w:hAnsi="Arial" w:cs="Arial"/>
          <w:color w:val="000000"/>
          <w:lang w:val="es-ES_tradnl" w:eastAsia="en-GB"/>
        </w:rPr>
        <w:fldChar w:fldCharType="separate"/>
      </w:r>
      <w:r w:rsidRPr="00A824A1">
        <w:rPr>
          <w:rFonts w:ascii="Arial" w:hAnsi="Arial" w:cs="Arial"/>
          <w:noProof/>
          <w:color w:val="000000"/>
          <w:lang w:val="es-ES_tradnl" w:eastAsia="en-GB"/>
        </w:rPr>
        <w:t xml:space="preserve">(Flory </w:t>
      </w:r>
      <w:r w:rsidRPr="00A824A1">
        <w:rPr>
          <w:rFonts w:ascii="Arial" w:hAnsi="Arial" w:cs="Arial"/>
          <w:i/>
          <w:noProof/>
          <w:color w:val="000000"/>
          <w:lang w:val="es-ES_tradnl" w:eastAsia="en-GB"/>
        </w:rPr>
        <w:t>et al.</w:t>
      </w:r>
      <w:r w:rsidRPr="00A824A1">
        <w:rPr>
          <w:rFonts w:ascii="Arial" w:hAnsi="Arial" w:cs="Arial"/>
          <w:noProof/>
          <w:color w:val="000000"/>
          <w:lang w:val="es-ES_tradnl" w:eastAsia="en-GB"/>
        </w:rPr>
        <w:t xml:space="preserve"> 2015)</w:t>
      </w:r>
      <w:r w:rsidRPr="00A824A1">
        <w:rPr>
          <w:rFonts w:ascii="Arial" w:hAnsi="Arial" w:cs="Arial"/>
          <w:color w:val="000000"/>
          <w:lang w:val="es-ES_tradnl" w:eastAsia="en-GB"/>
        </w:rPr>
        <w:fldChar w:fldCharType="end"/>
      </w:r>
      <w:r w:rsidRPr="00A824A1">
        <w:rPr>
          <w:rFonts w:ascii="Arial" w:hAnsi="Arial" w:cs="Arial"/>
          <w:color w:val="000000"/>
          <w:lang w:val="es-ES_tradnl" w:eastAsia="en-GB"/>
        </w:rPr>
        <w:t xml:space="preserve"> and boreal </w:t>
      </w:r>
      <w:proofErr w:type="spellStart"/>
      <w:r w:rsidRPr="00A824A1">
        <w:rPr>
          <w:rFonts w:ascii="Arial" w:hAnsi="Arial" w:cs="Arial"/>
          <w:color w:val="000000"/>
          <w:lang w:val="es-ES_tradnl" w:eastAsia="en-GB"/>
        </w:rPr>
        <w:t>forests</w:t>
      </w:r>
      <w:proofErr w:type="spellEnd"/>
      <w:r w:rsidRPr="00A824A1">
        <w:rPr>
          <w:rFonts w:ascii="Arial" w:hAnsi="Arial" w:cs="Arial"/>
          <w:color w:val="000000"/>
          <w:lang w:val="es-ES_tradnl" w:eastAsia="en-GB"/>
        </w:rPr>
        <w:t xml:space="preserve"> </w:t>
      </w:r>
      <w:r>
        <w:rPr>
          <w:rFonts w:ascii="Arial" w:hAnsi="Arial" w:cs="Arial"/>
          <w:color w:val="000000"/>
          <w:lang w:val="es-ES_tradnl" w:eastAsia="en-GB"/>
        </w:rPr>
        <w:fldChar w:fldCharType="begin" w:fldLock="1"/>
      </w:r>
      <w:r>
        <w:rPr>
          <w:rFonts w:ascii="Arial" w:hAnsi="Arial" w:cs="Arial"/>
          <w:color w:val="000000"/>
          <w:lang w:val="es-ES_tradnl" w:eastAsia="en-GB"/>
        </w:rPr>
        <w:instrText xml:space="preserve">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w:instrText>
      </w:r>
      <w:r w:rsidRPr="00B6284F">
        <w:rPr>
          <w:rFonts w:ascii="Arial" w:hAnsi="Arial" w:cs="Arial"/>
          <w:color w:val="000000"/>
          <w:lang w:eastAsia="en-GB"/>
        </w:rPr>
        <w:instrText>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Pr>
          <w:rFonts w:ascii="Arial" w:hAnsi="Arial" w:cs="Arial"/>
          <w:color w:val="000000"/>
          <w:lang w:val="es-ES_tradnl" w:eastAsia="en-GB"/>
        </w:rPr>
        <w:fldChar w:fldCharType="separate"/>
      </w:r>
      <w:r w:rsidRPr="004E3A00">
        <w:rPr>
          <w:rFonts w:ascii="Arial" w:hAnsi="Arial" w:cs="Arial"/>
          <w:noProof/>
          <w:color w:val="000000"/>
          <w:lang w:eastAsia="en-GB"/>
        </w:rPr>
        <w:t xml:space="preserve">(Scheffer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2012)</w:t>
      </w:r>
      <w:r>
        <w:rPr>
          <w:rFonts w:ascii="Arial" w:hAnsi="Arial" w:cs="Arial"/>
          <w:color w:val="000000"/>
          <w:lang w:val="es-ES_tradnl" w:eastAsia="en-GB"/>
        </w:rPr>
        <w:fldChar w:fldCharType="end"/>
      </w:r>
      <w:r w:rsidRPr="004E3A00">
        <w:rPr>
          <w:rFonts w:ascii="Arial" w:hAnsi="Arial" w:cs="Arial"/>
          <w:color w:val="000000"/>
          <w:lang w:eastAsia="en-GB"/>
        </w:rPr>
        <w:t xml:space="preserve"> suggesting a </w:t>
      </w:r>
      <w:r>
        <w:rPr>
          <w:rFonts w:ascii="Arial" w:hAnsi="Arial" w:cs="Arial"/>
          <w:color w:val="000000"/>
          <w:lang w:eastAsia="en-GB"/>
        </w:rPr>
        <w:t xml:space="preserve">common </w:t>
      </w:r>
      <w:r w:rsidRPr="004E3A00">
        <w:rPr>
          <w:rFonts w:ascii="Arial" w:hAnsi="Arial" w:cs="Arial"/>
          <w:color w:val="000000"/>
          <w:lang w:eastAsia="en-GB"/>
        </w:rPr>
        <w:t xml:space="preserve">mechanism for feedbacks resulting in </w:t>
      </w:r>
      <w:r>
        <w:rPr>
          <w:rFonts w:ascii="Arial" w:hAnsi="Arial" w:cs="Arial"/>
          <w:color w:val="000000"/>
          <w:lang w:eastAsia="en-GB"/>
        </w:rPr>
        <w:t xml:space="preserve">rapid </w:t>
      </w:r>
      <w:r w:rsidRPr="004E3A00">
        <w:rPr>
          <w:rFonts w:ascii="Arial" w:hAnsi="Arial" w:cs="Arial"/>
          <w:color w:val="000000"/>
          <w:lang w:eastAsia="en-GB"/>
        </w:rPr>
        <w:t>forest loss</w:t>
      </w:r>
      <w:r>
        <w:rPr>
          <w:rFonts w:ascii="Arial" w:hAnsi="Arial" w:cs="Arial"/>
          <w:color w:val="000000"/>
          <w:lang w:eastAsia="en-GB"/>
        </w:rPr>
        <w:t xml:space="preserve"> without active deforestation by humans</w:t>
      </w:r>
      <w:r w:rsidRPr="004E3A00">
        <w:rPr>
          <w:rFonts w:ascii="Arial" w:hAnsi="Arial" w:cs="Arial"/>
          <w:color w:val="000000"/>
          <w:lang w:eastAsia="en-GB"/>
        </w:rPr>
        <w:t>.</w:t>
      </w:r>
    </w:p>
    <w:p w14:paraId="7CF6A79D" w14:textId="77777777" w:rsidR="0090383B" w:rsidRPr="004E3A00" w:rsidRDefault="0090383B" w:rsidP="00BC7DA4">
      <w:pPr>
        <w:spacing w:after="0" w:line="360" w:lineRule="auto"/>
        <w:contextualSpacing/>
        <w:textAlignment w:val="baseline"/>
        <w:rPr>
          <w:rFonts w:ascii="Arial" w:hAnsi="Arial" w:cs="Arial"/>
          <w:color w:val="000000"/>
          <w:lang w:eastAsia="en-GB"/>
        </w:rPr>
      </w:pPr>
    </w:p>
    <w:p w14:paraId="1D893324"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Conclusion</w:t>
      </w:r>
    </w:p>
    <w:p w14:paraId="337B9E5B" w14:textId="77777777" w:rsidR="0090383B" w:rsidRDefault="0090383B" w:rsidP="00D2111C">
      <w:pPr>
        <w:spacing w:before="40" w:after="140" w:line="360" w:lineRule="auto"/>
        <w:contextualSpacing/>
        <w:textAlignment w:val="baseline"/>
        <w:rPr>
          <w:rFonts w:ascii="Arial" w:hAnsi="Arial" w:cs="Arial"/>
          <w:color w:val="000000"/>
          <w:lang w:eastAsia="en-GB"/>
        </w:rPr>
      </w:pPr>
    </w:p>
    <w:p w14:paraId="2876DE54" w14:textId="77777777" w:rsidR="0090383B" w:rsidRDefault="0090383B" w:rsidP="00D2111C">
      <w:pPr>
        <w:spacing w:before="40" w:after="140" w:line="360" w:lineRule="auto"/>
        <w:contextualSpacing/>
        <w:textAlignment w:val="baseline"/>
        <w:rPr>
          <w:rFonts w:ascii="Arial" w:hAnsi="Arial" w:cs="Arial"/>
          <w:color w:val="000000"/>
          <w:lang w:eastAsia="en-GB"/>
        </w:rPr>
      </w:pPr>
      <w:r>
        <w:rPr>
          <w:rFonts w:ascii="Arial" w:hAnsi="Arial" w:cs="Arial"/>
          <w:color w:val="000000"/>
          <w:lang w:eastAsia="en-GB"/>
        </w:rPr>
        <w:t>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this 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ages, which has been shown to increase the resilience of forest structure.</w:t>
      </w:r>
    </w:p>
    <w:p w14:paraId="733C0B1D" w14:textId="77777777" w:rsidR="0090383B" w:rsidRPr="004E3A00" w:rsidRDefault="0090383B" w:rsidP="00D2111C">
      <w:pPr>
        <w:spacing w:before="40" w:after="140" w:line="360" w:lineRule="auto"/>
        <w:contextualSpacing/>
        <w:textAlignment w:val="baseline"/>
        <w:rPr>
          <w:rFonts w:ascii="Arial" w:hAnsi="Arial" w:cs="Arial"/>
          <w:color w:val="000000"/>
          <w:lang w:eastAsia="en-GB"/>
        </w:rPr>
      </w:pPr>
    </w:p>
    <w:p w14:paraId="61834621" w14:textId="77777777" w:rsidR="0090383B" w:rsidRPr="004E3A00" w:rsidRDefault="0090383B" w:rsidP="00F11B0B">
      <w:pPr>
        <w:spacing w:line="360" w:lineRule="auto"/>
        <w:contextualSpacing/>
      </w:pPr>
      <w:r w:rsidRPr="004E3A00">
        <w:rPr>
          <w:rFonts w:ascii="Arial" w:hAnsi="Arial" w:cs="Arial"/>
          <w:b/>
          <w:bCs/>
          <w:color w:val="000000"/>
          <w:lang w:eastAsia="en-GB"/>
        </w:rPr>
        <w:t>References</w:t>
      </w:r>
    </w:p>
    <w:p w14:paraId="061ED337" w14:textId="29BC9031" w:rsidR="00605552" w:rsidRPr="00605552" w:rsidRDefault="0090383B" w:rsidP="00605552">
      <w:pPr>
        <w:widowControl w:val="0"/>
        <w:autoSpaceDE w:val="0"/>
        <w:autoSpaceDN w:val="0"/>
        <w:adjustRightInd w:val="0"/>
        <w:spacing w:after="140" w:line="240" w:lineRule="auto"/>
        <w:ind w:left="480" w:hanging="480"/>
        <w:rPr>
          <w:noProof/>
          <w:szCs w:val="24"/>
        </w:rPr>
      </w:pPr>
      <w:r w:rsidRPr="004E3A00">
        <w:fldChar w:fldCharType="begin" w:fldLock="1"/>
      </w:r>
      <w:r w:rsidRPr="004E3A00">
        <w:instrText xml:space="preserve">ADDIN Mendeley Bibliography CSL_BIBLIOGRAPHY </w:instrText>
      </w:r>
      <w:r w:rsidRPr="004E3A00">
        <w:fldChar w:fldCharType="separate"/>
      </w:r>
      <w:r w:rsidR="00605552" w:rsidRPr="00605552">
        <w:rPr>
          <w:noProof/>
          <w:szCs w:val="24"/>
        </w:rPr>
        <w:t xml:space="preserve">Acácio, V., Holmgren, M., Jansen, P.A. &amp; Schrotter, O. (2007) Multiple Recruitment Limitation Causes Arrested Succession in Mediterranean Cork Oak Systems. </w:t>
      </w:r>
      <w:r w:rsidR="00605552" w:rsidRPr="00605552">
        <w:rPr>
          <w:i/>
          <w:iCs/>
          <w:noProof/>
          <w:szCs w:val="24"/>
        </w:rPr>
        <w:t>Ecosystems</w:t>
      </w:r>
      <w:r w:rsidR="00605552" w:rsidRPr="00605552">
        <w:rPr>
          <w:noProof/>
          <w:szCs w:val="24"/>
        </w:rPr>
        <w:t xml:space="preserve">, </w:t>
      </w:r>
      <w:r w:rsidR="00605552" w:rsidRPr="00605552">
        <w:rPr>
          <w:b/>
          <w:bCs/>
          <w:noProof/>
          <w:szCs w:val="24"/>
        </w:rPr>
        <w:t>10</w:t>
      </w:r>
      <w:r w:rsidR="00605552" w:rsidRPr="00605552">
        <w:rPr>
          <w:noProof/>
          <w:szCs w:val="24"/>
        </w:rPr>
        <w:t>, 1220–1230.</w:t>
      </w:r>
    </w:p>
    <w:p w14:paraId="67998BDE"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Ammer, C., Stimm, B. &amp; Mosandl, R. (2008) Ontogenetic variation in the relative influence of light and belowground resources on European beech seedling growth. </w:t>
      </w:r>
      <w:r w:rsidRPr="00605552">
        <w:rPr>
          <w:i/>
          <w:iCs/>
          <w:noProof/>
          <w:szCs w:val="24"/>
        </w:rPr>
        <w:t>Tree Physiology</w:t>
      </w:r>
      <w:r w:rsidRPr="00605552">
        <w:rPr>
          <w:noProof/>
          <w:szCs w:val="24"/>
        </w:rPr>
        <w:t xml:space="preserve">, </w:t>
      </w:r>
      <w:r w:rsidRPr="00605552">
        <w:rPr>
          <w:b/>
          <w:bCs/>
          <w:noProof/>
          <w:szCs w:val="24"/>
        </w:rPr>
        <w:t>28</w:t>
      </w:r>
      <w:r w:rsidRPr="00605552">
        <w:rPr>
          <w:noProof/>
          <w:szCs w:val="24"/>
        </w:rPr>
        <w:t>, 721–728.</w:t>
      </w:r>
    </w:p>
    <w:p w14:paraId="0897A7E8"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Barlow, J. &amp; Peres, C.A. (2008) Fire-mediated dieback and compositional cascade in an Amazonian forest. </w:t>
      </w:r>
      <w:r w:rsidRPr="00605552">
        <w:rPr>
          <w:i/>
          <w:iCs/>
          <w:noProof/>
          <w:szCs w:val="24"/>
        </w:rPr>
        <w:t>Philosophical Transactions of the Royal Society B: Biological Sciences</w:t>
      </w:r>
      <w:r w:rsidRPr="00605552">
        <w:rPr>
          <w:noProof/>
          <w:szCs w:val="24"/>
        </w:rPr>
        <w:t xml:space="preserve">, </w:t>
      </w:r>
      <w:r w:rsidRPr="00605552">
        <w:rPr>
          <w:b/>
          <w:bCs/>
          <w:noProof/>
          <w:szCs w:val="24"/>
        </w:rPr>
        <w:t>363</w:t>
      </w:r>
      <w:r w:rsidRPr="00605552">
        <w:rPr>
          <w:noProof/>
          <w:szCs w:val="24"/>
        </w:rPr>
        <w:t>, 1787–1794.</w:t>
      </w:r>
    </w:p>
    <w:p w14:paraId="3D11241B"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Barton, K. (2014) MuMIn: Multi-model inference.</w:t>
      </w:r>
    </w:p>
    <w:p w14:paraId="55A2FBD2"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Bates, D., Maechler, M., Bolker, B. &amp; Walker, S. (2014) lme4: Linear mixed-effects models using Eigen and S4. </w:t>
      </w:r>
      <w:r w:rsidRPr="00605552">
        <w:rPr>
          <w:i/>
          <w:iCs/>
          <w:noProof/>
          <w:szCs w:val="24"/>
        </w:rPr>
        <w:t>ArXiv</w:t>
      </w:r>
      <w:r w:rsidRPr="00605552">
        <w:rPr>
          <w:noProof/>
          <w:szCs w:val="24"/>
        </w:rPr>
        <w:t>.</w:t>
      </w:r>
    </w:p>
    <w:p w14:paraId="68A38339"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Bender, E.A., Case, T.J. &amp; Gilpin, M.E. (1984) Perturbation Experiments in Community Ecology: Theory and Practice. </w:t>
      </w:r>
      <w:r w:rsidRPr="00605552">
        <w:rPr>
          <w:i/>
          <w:iCs/>
          <w:noProof/>
          <w:szCs w:val="24"/>
        </w:rPr>
        <w:t>Ecology</w:t>
      </w:r>
      <w:r w:rsidRPr="00605552">
        <w:rPr>
          <w:noProof/>
          <w:szCs w:val="24"/>
        </w:rPr>
        <w:t xml:space="preserve">, </w:t>
      </w:r>
      <w:r w:rsidRPr="00605552">
        <w:rPr>
          <w:b/>
          <w:bCs/>
          <w:noProof/>
          <w:szCs w:val="24"/>
        </w:rPr>
        <w:t>65</w:t>
      </w:r>
      <w:r w:rsidRPr="00605552">
        <w:rPr>
          <w:noProof/>
          <w:szCs w:val="24"/>
        </w:rPr>
        <w:t>, 1.</w:t>
      </w:r>
    </w:p>
    <w:p w14:paraId="63EE1D0A"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Burnham, K.P. &amp; Anderson, D.R. (2002) </w:t>
      </w:r>
      <w:r w:rsidRPr="00605552">
        <w:rPr>
          <w:i/>
          <w:iCs/>
          <w:noProof/>
          <w:szCs w:val="24"/>
        </w:rPr>
        <w:t>Model Selection and Multimodel Inference: A Practical Information-Theoretic Approach</w:t>
      </w:r>
      <w:r w:rsidRPr="00605552">
        <w:rPr>
          <w:noProof/>
          <w:szCs w:val="24"/>
        </w:rPr>
        <w:t>.</w:t>
      </w:r>
    </w:p>
    <w:p w14:paraId="40DCE1B9"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605552">
        <w:rPr>
          <w:i/>
          <w:iCs/>
          <w:noProof/>
          <w:szCs w:val="24"/>
        </w:rPr>
        <w:t>Science</w:t>
      </w:r>
      <w:r w:rsidRPr="00605552">
        <w:rPr>
          <w:noProof/>
          <w:szCs w:val="24"/>
        </w:rPr>
        <w:t xml:space="preserve">, </w:t>
      </w:r>
      <w:r w:rsidRPr="00605552">
        <w:rPr>
          <w:b/>
          <w:bCs/>
          <w:noProof/>
          <w:szCs w:val="24"/>
        </w:rPr>
        <w:t>334</w:t>
      </w:r>
      <w:r w:rsidRPr="00605552">
        <w:rPr>
          <w:noProof/>
          <w:szCs w:val="24"/>
        </w:rPr>
        <w:t>, 652–655.</w:t>
      </w:r>
    </w:p>
    <w:p w14:paraId="74CC4EEB"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lastRenderedPageBreak/>
        <w:t xml:space="preserve">Cavin, L., Mountford, E.P., Peterken, G.F. &amp; Jump, A.S. (2013) Extreme drought alters competitive dominance within and between tree species in a mixed forest stand (ed D Whitehead). </w:t>
      </w:r>
      <w:r w:rsidRPr="00605552">
        <w:rPr>
          <w:i/>
          <w:iCs/>
          <w:noProof/>
          <w:szCs w:val="24"/>
        </w:rPr>
        <w:t>Functional Ecology</w:t>
      </w:r>
      <w:r w:rsidRPr="00605552">
        <w:rPr>
          <w:noProof/>
          <w:szCs w:val="24"/>
        </w:rPr>
        <w:t xml:space="preserve">, </w:t>
      </w:r>
      <w:r w:rsidRPr="00605552">
        <w:rPr>
          <w:b/>
          <w:bCs/>
          <w:noProof/>
          <w:szCs w:val="24"/>
        </w:rPr>
        <w:t>27</w:t>
      </w:r>
      <w:r w:rsidRPr="00605552">
        <w:rPr>
          <w:noProof/>
          <w:szCs w:val="24"/>
        </w:rPr>
        <w:t>, 1424–1435.</w:t>
      </w:r>
    </w:p>
    <w:p w14:paraId="5CFC8FF8"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Chao, K.J., Phillips, O.L., Gloor, E., Monteagudo, A., Torres-Lezama, A. &amp; Martínez, R.V. (2008) Growth and wood density predict tree mortality in Amazon forests. </w:t>
      </w:r>
      <w:r w:rsidRPr="00605552">
        <w:rPr>
          <w:i/>
          <w:iCs/>
          <w:noProof/>
          <w:szCs w:val="24"/>
        </w:rPr>
        <w:t>Journal of Ecology</w:t>
      </w:r>
      <w:r w:rsidRPr="00605552">
        <w:rPr>
          <w:noProof/>
          <w:szCs w:val="24"/>
        </w:rPr>
        <w:t xml:space="preserve">, </w:t>
      </w:r>
      <w:r w:rsidRPr="00605552">
        <w:rPr>
          <w:b/>
          <w:bCs/>
          <w:noProof/>
          <w:szCs w:val="24"/>
        </w:rPr>
        <w:t>96</w:t>
      </w:r>
      <w:r w:rsidRPr="00605552">
        <w:rPr>
          <w:noProof/>
          <w:szCs w:val="24"/>
        </w:rPr>
        <w:t>, 281–292.</w:t>
      </w:r>
    </w:p>
    <w:p w14:paraId="602C0E02"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Collet, C., Lantera, O. &amp; Pardos, M. (2001) Effects of canopy opening on height and diameter growth. </w:t>
      </w:r>
      <w:r w:rsidRPr="00605552">
        <w:rPr>
          <w:i/>
          <w:iCs/>
          <w:noProof/>
          <w:szCs w:val="24"/>
        </w:rPr>
        <w:t>Annuals of forest science</w:t>
      </w:r>
      <w:r w:rsidRPr="00605552">
        <w:rPr>
          <w:noProof/>
          <w:szCs w:val="24"/>
        </w:rPr>
        <w:t xml:space="preserve">, </w:t>
      </w:r>
      <w:r w:rsidRPr="00605552">
        <w:rPr>
          <w:b/>
          <w:bCs/>
          <w:noProof/>
          <w:szCs w:val="24"/>
        </w:rPr>
        <w:t>58</w:t>
      </w:r>
      <w:r w:rsidRPr="00605552">
        <w:rPr>
          <w:noProof/>
          <w:szCs w:val="24"/>
        </w:rPr>
        <w:t>, 127–134.</w:t>
      </w:r>
    </w:p>
    <w:p w14:paraId="152258AB"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Coomes, D. a. &amp; Allen, R.B. (2007) Mortality and tree-size distributions in natural mixed-age forests. </w:t>
      </w:r>
      <w:r w:rsidRPr="00605552">
        <w:rPr>
          <w:i/>
          <w:iCs/>
          <w:noProof/>
          <w:szCs w:val="24"/>
        </w:rPr>
        <w:t>Journal of Ecology</w:t>
      </w:r>
      <w:r w:rsidRPr="00605552">
        <w:rPr>
          <w:noProof/>
          <w:szCs w:val="24"/>
        </w:rPr>
        <w:t xml:space="preserve">, </w:t>
      </w:r>
      <w:r w:rsidRPr="00605552">
        <w:rPr>
          <w:b/>
          <w:bCs/>
          <w:noProof/>
          <w:szCs w:val="24"/>
        </w:rPr>
        <w:t>95</w:t>
      </w:r>
      <w:r w:rsidRPr="00605552">
        <w:rPr>
          <w:noProof/>
          <w:szCs w:val="24"/>
        </w:rPr>
        <w:t>, 27–40.</w:t>
      </w:r>
    </w:p>
    <w:p w14:paraId="61B047D9"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Coomes, D. a., Duncan, R.P., Allen, R.B. &amp; Truscott, J. (2003) Disturbances prevent stem size-density distributions in natural forests from following scaling relationships. </w:t>
      </w:r>
      <w:r w:rsidRPr="00605552">
        <w:rPr>
          <w:i/>
          <w:iCs/>
          <w:noProof/>
          <w:szCs w:val="24"/>
        </w:rPr>
        <w:t>Ecology Letters</w:t>
      </w:r>
      <w:r w:rsidRPr="00605552">
        <w:rPr>
          <w:noProof/>
          <w:szCs w:val="24"/>
        </w:rPr>
        <w:t xml:space="preserve">, </w:t>
      </w:r>
      <w:r w:rsidRPr="00605552">
        <w:rPr>
          <w:b/>
          <w:bCs/>
          <w:noProof/>
          <w:szCs w:val="24"/>
        </w:rPr>
        <w:t>6</w:t>
      </w:r>
      <w:r w:rsidRPr="00605552">
        <w:rPr>
          <w:noProof/>
          <w:szCs w:val="24"/>
        </w:rPr>
        <w:t>, 980–989.</w:t>
      </w:r>
    </w:p>
    <w:p w14:paraId="42C144B8"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Davidson, C. (2000) Economic Growth and the Environment:Alternatives to the Limits Paradigm. </w:t>
      </w:r>
      <w:r w:rsidRPr="00605552">
        <w:rPr>
          <w:i/>
          <w:iCs/>
          <w:noProof/>
          <w:szCs w:val="24"/>
        </w:rPr>
        <w:t>BioScience</w:t>
      </w:r>
      <w:r w:rsidRPr="00605552">
        <w:rPr>
          <w:noProof/>
          <w:szCs w:val="24"/>
        </w:rPr>
        <w:t xml:space="preserve">, </w:t>
      </w:r>
      <w:r w:rsidRPr="00605552">
        <w:rPr>
          <w:b/>
          <w:bCs/>
          <w:noProof/>
          <w:szCs w:val="24"/>
        </w:rPr>
        <w:t>50</w:t>
      </w:r>
      <w:r w:rsidRPr="00605552">
        <w:rPr>
          <w:noProof/>
          <w:szCs w:val="24"/>
        </w:rPr>
        <w:t>, 433.</w:t>
      </w:r>
    </w:p>
    <w:p w14:paraId="0B762E79"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Duwyn, A. &amp; MacDougall, A.S. (2015) When anthropogenic-related disturbances overwhelm demographic persistence mechanisms. </w:t>
      </w:r>
      <w:r w:rsidRPr="00605552">
        <w:rPr>
          <w:i/>
          <w:iCs/>
          <w:noProof/>
          <w:szCs w:val="24"/>
        </w:rPr>
        <w:t>Journal of Ecology</w:t>
      </w:r>
      <w:r w:rsidRPr="00605552">
        <w:rPr>
          <w:noProof/>
          <w:szCs w:val="24"/>
        </w:rPr>
        <w:t>, n/a–n/a.</w:t>
      </w:r>
    </w:p>
    <w:p w14:paraId="4FE19373"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Flory, S.L., Clay, K., Emery, S.M., Robb, J.R. &amp; Winters, B. (2015) Fire and non-native grass invasion interact to suppress tree regeneration in temperate deciduous forests. </w:t>
      </w:r>
      <w:r w:rsidRPr="00605552">
        <w:rPr>
          <w:i/>
          <w:iCs/>
          <w:noProof/>
          <w:szCs w:val="24"/>
        </w:rPr>
        <w:t>Journal of Applied Ecology</w:t>
      </w:r>
      <w:r w:rsidRPr="00605552">
        <w:rPr>
          <w:noProof/>
          <w:szCs w:val="24"/>
        </w:rPr>
        <w:t xml:space="preserve">, </w:t>
      </w:r>
      <w:r w:rsidRPr="00605552">
        <w:rPr>
          <w:b/>
          <w:bCs/>
          <w:noProof/>
          <w:szCs w:val="24"/>
        </w:rPr>
        <w:t>52</w:t>
      </w:r>
      <w:r w:rsidRPr="00605552">
        <w:rPr>
          <w:noProof/>
          <w:szCs w:val="24"/>
        </w:rPr>
        <w:t>, 992–1000.</w:t>
      </w:r>
    </w:p>
    <w:p w14:paraId="1BE28529"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Folke, C., Carpenter, S.R., Walker, B., Scheffer, M., Chapin, T. &amp; Rockström, J. (2010) Resilience thinking: Integrating resilience, adaptability and transformability. </w:t>
      </w:r>
      <w:r w:rsidRPr="00605552">
        <w:rPr>
          <w:i/>
          <w:iCs/>
          <w:noProof/>
          <w:szCs w:val="24"/>
        </w:rPr>
        <w:t>Ecology and Society</w:t>
      </w:r>
      <w:r w:rsidRPr="00605552">
        <w:rPr>
          <w:noProof/>
          <w:szCs w:val="24"/>
        </w:rPr>
        <w:t xml:space="preserve">, </w:t>
      </w:r>
      <w:r w:rsidRPr="00605552">
        <w:rPr>
          <w:b/>
          <w:bCs/>
          <w:noProof/>
          <w:szCs w:val="24"/>
        </w:rPr>
        <w:t>15</w:t>
      </w:r>
      <w:r w:rsidRPr="00605552">
        <w:rPr>
          <w:noProof/>
          <w:szCs w:val="24"/>
        </w:rPr>
        <w:t>.</w:t>
      </w:r>
    </w:p>
    <w:p w14:paraId="5C1B3C53"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605552">
        <w:rPr>
          <w:i/>
          <w:iCs/>
          <w:noProof/>
          <w:szCs w:val="24"/>
        </w:rPr>
        <w:t>Ecological Modelling</w:t>
      </w:r>
      <w:r w:rsidRPr="00605552">
        <w:rPr>
          <w:noProof/>
          <w:szCs w:val="24"/>
        </w:rPr>
        <w:t xml:space="preserve">, </w:t>
      </w:r>
      <w:r w:rsidRPr="00605552">
        <w:rPr>
          <w:b/>
          <w:bCs/>
          <w:noProof/>
          <w:szCs w:val="24"/>
        </w:rPr>
        <w:t>198</w:t>
      </w:r>
      <w:r w:rsidRPr="00605552">
        <w:rPr>
          <w:noProof/>
          <w:szCs w:val="24"/>
        </w:rPr>
        <w:t>, 115–126.</w:t>
      </w:r>
    </w:p>
    <w:p w14:paraId="1BE63277"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Hasenkamp, N., Ziegenhagen, B., Mengel, C., Schulze, L., Schmitt, H.P. &amp; Liepelt, S. (2011) Towards a DNA marker assisted seed source identification: A pilot study in European beech (Fagus sylvatica L.). </w:t>
      </w:r>
      <w:r w:rsidRPr="00605552">
        <w:rPr>
          <w:i/>
          <w:iCs/>
          <w:noProof/>
          <w:szCs w:val="24"/>
        </w:rPr>
        <w:t>European Journal of Forest Research</w:t>
      </w:r>
      <w:r w:rsidRPr="00605552">
        <w:rPr>
          <w:noProof/>
          <w:szCs w:val="24"/>
        </w:rPr>
        <w:t xml:space="preserve">, </w:t>
      </w:r>
      <w:r w:rsidRPr="00605552">
        <w:rPr>
          <w:b/>
          <w:bCs/>
          <w:noProof/>
          <w:szCs w:val="24"/>
        </w:rPr>
        <w:t>130</w:t>
      </w:r>
      <w:r w:rsidRPr="00605552">
        <w:rPr>
          <w:noProof/>
          <w:szCs w:val="24"/>
        </w:rPr>
        <w:t>, 513–519.</w:t>
      </w:r>
    </w:p>
    <w:p w14:paraId="692AD1CD"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Hirota, M., Holmgren, M., Van Nes, E.H. &amp; Scheffer, M. (2011) Global resilience of tropical forest and savanna to critical transitions. </w:t>
      </w:r>
      <w:r w:rsidRPr="00605552">
        <w:rPr>
          <w:i/>
          <w:iCs/>
          <w:noProof/>
          <w:szCs w:val="24"/>
        </w:rPr>
        <w:t>Science</w:t>
      </w:r>
      <w:r w:rsidRPr="00605552">
        <w:rPr>
          <w:noProof/>
          <w:szCs w:val="24"/>
        </w:rPr>
        <w:t xml:space="preserve">, </w:t>
      </w:r>
      <w:r w:rsidRPr="00605552">
        <w:rPr>
          <w:b/>
          <w:bCs/>
          <w:noProof/>
          <w:szCs w:val="24"/>
        </w:rPr>
        <w:t>334</w:t>
      </w:r>
      <w:r w:rsidRPr="00605552">
        <w:rPr>
          <w:noProof/>
          <w:szCs w:val="24"/>
        </w:rPr>
        <w:t>, 232–235.</w:t>
      </w:r>
    </w:p>
    <w:p w14:paraId="2ABF85C2"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Holzwarth, F., Kahl, A., Bauhus, J. &amp; Wirth, C. (2013) Many ways to die - partitioning tree mortality dynamics in a near-natural mixed deciduous forest (ed P Zuidema). </w:t>
      </w:r>
      <w:r w:rsidRPr="00605552">
        <w:rPr>
          <w:i/>
          <w:iCs/>
          <w:noProof/>
          <w:szCs w:val="24"/>
        </w:rPr>
        <w:t>Journal of Ecology</w:t>
      </w:r>
      <w:r w:rsidRPr="00605552">
        <w:rPr>
          <w:noProof/>
          <w:szCs w:val="24"/>
        </w:rPr>
        <w:t xml:space="preserve">, </w:t>
      </w:r>
      <w:r w:rsidRPr="00605552">
        <w:rPr>
          <w:b/>
          <w:bCs/>
          <w:noProof/>
          <w:szCs w:val="24"/>
        </w:rPr>
        <w:t>101</w:t>
      </w:r>
      <w:r w:rsidRPr="00605552">
        <w:rPr>
          <w:noProof/>
          <w:szCs w:val="24"/>
        </w:rPr>
        <w:t>, 220–230.</w:t>
      </w:r>
    </w:p>
    <w:p w14:paraId="107B269E"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Kuijper, D.P.J., Cromsigt, J.P.G.M., Jędrzejewska, B., Miścicki, S., Churski, M., Jędrzejewski, W. &amp; Kweczlich, I. (2010) Bottom-up versus top-down control of tree regeneration in the Białowieża Primeval Forest, Poland. </w:t>
      </w:r>
      <w:r w:rsidRPr="00605552">
        <w:rPr>
          <w:i/>
          <w:iCs/>
          <w:noProof/>
          <w:szCs w:val="24"/>
        </w:rPr>
        <w:t>Journal of Ecology</w:t>
      </w:r>
      <w:r w:rsidRPr="00605552">
        <w:rPr>
          <w:noProof/>
          <w:szCs w:val="24"/>
        </w:rPr>
        <w:t xml:space="preserve">, </w:t>
      </w:r>
      <w:r w:rsidRPr="00605552">
        <w:rPr>
          <w:b/>
          <w:bCs/>
          <w:noProof/>
          <w:szCs w:val="24"/>
        </w:rPr>
        <w:t>98</w:t>
      </w:r>
      <w:r w:rsidRPr="00605552">
        <w:rPr>
          <w:noProof/>
          <w:szCs w:val="24"/>
        </w:rPr>
        <w:t>, 888–899.</w:t>
      </w:r>
    </w:p>
    <w:p w14:paraId="5F852548"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van Mantgem, P.J., Stephenson, N.L., Byrne, J.C., Daniels, L.D., Franklin, J.F., Fulé, P.Z., Harmon, M.E., Larson, A.J., Smith, J.M., Taylor, A.H. &amp; Veblen, T.T. (2009) Widespread increase of tree mortality rates in the western United States. </w:t>
      </w:r>
      <w:r w:rsidRPr="00605552">
        <w:rPr>
          <w:i/>
          <w:iCs/>
          <w:noProof/>
          <w:szCs w:val="24"/>
        </w:rPr>
        <w:t>Science (New York, N.Y.)</w:t>
      </w:r>
      <w:r w:rsidRPr="00605552">
        <w:rPr>
          <w:noProof/>
          <w:szCs w:val="24"/>
        </w:rPr>
        <w:t xml:space="preserve">, </w:t>
      </w:r>
      <w:r w:rsidRPr="00605552">
        <w:rPr>
          <w:b/>
          <w:bCs/>
          <w:noProof/>
          <w:szCs w:val="24"/>
        </w:rPr>
        <w:t>323</w:t>
      </w:r>
      <w:r w:rsidRPr="00605552">
        <w:rPr>
          <w:noProof/>
          <w:szCs w:val="24"/>
        </w:rPr>
        <w:t>, 521–524.</w:t>
      </w:r>
    </w:p>
    <w:p w14:paraId="11F4299B"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Martin, P.A., Newton, A.C., Cantarello, E. &amp; Evans, P. (2015) Stand dieback and collapse in a temperate forest and its impact on forest structure and biodiversity. </w:t>
      </w:r>
      <w:r w:rsidRPr="00605552">
        <w:rPr>
          <w:i/>
          <w:iCs/>
          <w:noProof/>
          <w:szCs w:val="24"/>
        </w:rPr>
        <w:t>Forest Ecology and Management</w:t>
      </w:r>
      <w:r w:rsidRPr="00605552">
        <w:rPr>
          <w:noProof/>
          <w:szCs w:val="24"/>
        </w:rPr>
        <w:t xml:space="preserve">, </w:t>
      </w:r>
      <w:r w:rsidRPr="00605552">
        <w:rPr>
          <w:b/>
          <w:bCs/>
          <w:noProof/>
          <w:szCs w:val="24"/>
        </w:rPr>
        <w:t>358</w:t>
      </w:r>
      <w:r w:rsidRPr="00605552">
        <w:rPr>
          <w:noProof/>
          <w:szCs w:val="24"/>
        </w:rPr>
        <w:t>, 130–138.</w:t>
      </w:r>
    </w:p>
    <w:p w14:paraId="5EECC8BE"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lastRenderedPageBreak/>
        <w:t xml:space="preserve">Mountford, E.P. &amp; Peterken, G.F. (2003) Long-term change and implications for the management of wood-pastures: experience over 40 years from Denny Wood, New Forest. </w:t>
      </w:r>
      <w:r w:rsidRPr="00605552">
        <w:rPr>
          <w:i/>
          <w:iCs/>
          <w:noProof/>
          <w:szCs w:val="24"/>
        </w:rPr>
        <w:t>Forestry</w:t>
      </w:r>
      <w:r w:rsidRPr="00605552">
        <w:rPr>
          <w:noProof/>
          <w:szCs w:val="24"/>
        </w:rPr>
        <w:t xml:space="preserve">, </w:t>
      </w:r>
      <w:r w:rsidRPr="00605552">
        <w:rPr>
          <w:b/>
          <w:bCs/>
          <w:noProof/>
          <w:szCs w:val="24"/>
        </w:rPr>
        <w:t>76</w:t>
      </w:r>
      <w:r w:rsidRPr="00605552">
        <w:rPr>
          <w:noProof/>
          <w:szCs w:val="24"/>
        </w:rPr>
        <w:t>, 19–43.</w:t>
      </w:r>
    </w:p>
    <w:p w14:paraId="3CDE0C06"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Mountford, E.P., Peterken, G.F., Edwards, P.J. &amp; Manners, J.G. (1999) Long-term change in growth, mortality and regeneration of trees in Denny Wood, an old-growth wood-pasture in the New Forest (UK). </w:t>
      </w:r>
      <w:r w:rsidRPr="00605552">
        <w:rPr>
          <w:i/>
          <w:iCs/>
          <w:noProof/>
          <w:szCs w:val="24"/>
        </w:rPr>
        <w:t>Perspectives in Plant Ecology, Evolution and Systematics</w:t>
      </w:r>
      <w:r w:rsidRPr="00605552">
        <w:rPr>
          <w:noProof/>
          <w:szCs w:val="24"/>
        </w:rPr>
        <w:t xml:space="preserve">, </w:t>
      </w:r>
      <w:r w:rsidRPr="00605552">
        <w:rPr>
          <w:b/>
          <w:bCs/>
          <w:noProof/>
          <w:szCs w:val="24"/>
        </w:rPr>
        <w:t>2</w:t>
      </w:r>
      <w:r w:rsidRPr="00605552">
        <w:rPr>
          <w:noProof/>
          <w:szCs w:val="24"/>
        </w:rPr>
        <w:t>, 223–272.</w:t>
      </w:r>
    </w:p>
    <w:p w14:paraId="2D800458"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Nepstad, D.C., Verissimo, A., Alencar, A., Nobre, C., Lima, E., Lefebvre, P., Schlesinger, P., Potter, C., Moutinho, P., Mendoza, E., Cochrane, M. &amp; Brooks, V. (1999) Large-scale impoverishment of Amazonian forests by logging and fire. </w:t>
      </w:r>
      <w:r w:rsidRPr="00605552">
        <w:rPr>
          <w:i/>
          <w:iCs/>
          <w:noProof/>
          <w:szCs w:val="24"/>
        </w:rPr>
        <w:t>Nature</w:t>
      </w:r>
      <w:r w:rsidRPr="00605552">
        <w:rPr>
          <w:noProof/>
          <w:szCs w:val="24"/>
        </w:rPr>
        <w:t xml:space="preserve">, </w:t>
      </w:r>
      <w:r w:rsidRPr="00605552">
        <w:rPr>
          <w:b/>
          <w:bCs/>
          <w:noProof/>
          <w:szCs w:val="24"/>
        </w:rPr>
        <w:t>398</w:t>
      </w:r>
      <w:r w:rsidRPr="00605552">
        <w:rPr>
          <w:noProof/>
          <w:szCs w:val="24"/>
        </w:rPr>
        <w:t>, 505–508.</w:t>
      </w:r>
    </w:p>
    <w:p w14:paraId="2333665B"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Nimmo, D.G., Mac Nally, R., Cunningham, S.C., Haslem,  a. &amp; Bennett,  a. F. (2015) Vive la résistance: reviving resistance for 21st century conservation. </w:t>
      </w:r>
      <w:r w:rsidRPr="00605552">
        <w:rPr>
          <w:i/>
          <w:iCs/>
          <w:noProof/>
          <w:szCs w:val="24"/>
        </w:rPr>
        <w:t>Trends in Ecology &amp; Evolution</w:t>
      </w:r>
      <w:r w:rsidRPr="00605552">
        <w:rPr>
          <w:noProof/>
          <w:szCs w:val="24"/>
        </w:rPr>
        <w:t>, 1–8.</w:t>
      </w:r>
    </w:p>
    <w:p w14:paraId="05EA885B"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Olesen, C.R. &amp; Madsen, P. (2008) The impact of roe deer (Capreolus capreolus), seedbed, light and seed fall on natural beech (Fagus sylvatica) regeneration. </w:t>
      </w:r>
      <w:r w:rsidRPr="00605552">
        <w:rPr>
          <w:i/>
          <w:iCs/>
          <w:noProof/>
          <w:szCs w:val="24"/>
        </w:rPr>
        <w:t>Forest Ecology and Management</w:t>
      </w:r>
      <w:r w:rsidRPr="00605552">
        <w:rPr>
          <w:noProof/>
          <w:szCs w:val="24"/>
        </w:rPr>
        <w:t xml:space="preserve">, </w:t>
      </w:r>
      <w:r w:rsidRPr="00605552">
        <w:rPr>
          <w:b/>
          <w:bCs/>
          <w:noProof/>
          <w:szCs w:val="24"/>
        </w:rPr>
        <w:t>255</w:t>
      </w:r>
      <w:r w:rsidRPr="00605552">
        <w:rPr>
          <w:noProof/>
          <w:szCs w:val="24"/>
        </w:rPr>
        <w:t>, 3962–3972.</w:t>
      </w:r>
    </w:p>
    <w:p w14:paraId="117DAFA0"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Packham, J.R., Thomas, P. a., Atkinson, M.D. &amp; Degen, T. (2012) Biological Flora of the British Isles: Fagus sylvatica. </w:t>
      </w:r>
      <w:r w:rsidRPr="00605552">
        <w:rPr>
          <w:i/>
          <w:iCs/>
          <w:noProof/>
          <w:szCs w:val="24"/>
        </w:rPr>
        <w:t>Journal of Ecology</w:t>
      </w:r>
      <w:r w:rsidRPr="00605552">
        <w:rPr>
          <w:noProof/>
          <w:szCs w:val="24"/>
        </w:rPr>
        <w:t xml:space="preserve">, </w:t>
      </w:r>
      <w:r w:rsidRPr="00605552">
        <w:rPr>
          <w:b/>
          <w:bCs/>
          <w:noProof/>
          <w:szCs w:val="24"/>
        </w:rPr>
        <w:t>100</w:t>
      </w:r>
      <w:r w:rsidRPr="00605552">
        <w:rPr>
          <w:noProof/>
          <w:szCs w:val="24"/>
        </w:rPr>
        <w:t>, 1557–1608.</w:t>
      </w:r>
    </w:p>
    <w:p w14:paraId="1DC7592E"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Packham, J.R., Thomas, P.A., Lageard, J.G.A. &amp; Hilton, G.M. (2008) the English Beech Masting Survey 1980–2007: Variation in the Fruiting of the Common Beech ( Fagus Sylvatica L.) and Its Effects on Woodland Ecosystems. </w:t>
      </w:r>
      <w:r w:rsidRPr="00605552">
        <w:rPr>
          <w:i/>
          <w:iCs/>
          <w:noProof/>
          <w:szCs w:val="24"/>
        </w:rPr>
        <w:t>Arboricultural Journal</w:t>
      </w:r>
      <w:r w:rsidRPr="00605552">
        <w:rPr>
          <w:noProof/>
          <w:szCs w:val="24"/>
        </w:rPr>
        <w:t xml:space="preserve">, </w:t>
      </w:r>
      <w:r w:rsidRPr="00605552">
        <w:rPr>
          <w:b/>
          <w:bCs/>
          <w:noProof/>
          <w:szCs w:val="24"/>
        </w:rPr>
        <w:t>31</w:t>
      </w:r>
      <w:r w:rsidRPr="00605552">
        <w:rPr>
          <w:noProof/>
          <w:szCs w:val="24"/>
        </w:rPr>
        <w:t>, 189–214.</w:t>
      </w:r>
    </w:p>
    <w:p w14:paraId="03B4FB34"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Petraitis, P. (2013) </w:t>
      </w:r>
      <w:r w:rsidRPr="00605552">
        <w:rPr>
          <w:i/>
          <w:iCs/>
          <w:noProof/>
          <w:szCs w:val="24"/>
        </w:rPr>
        <w:t>Multiple Stable States in Natural Ecosystems</w:t>
      </w:r>
      <w:r w:rsidRPr="00605552">
        <w:rPr>
          <w:noProof/>
          <w:szCs w:val="24"/>
        </w:rPr>
        <w:t>. Oxford University Press.</w:t>
      </w:r>
    </w:p>
    <w:p w14:paraId="5115A3ED"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Petraitis, P.S. &amp; Hoffman, C. (2010) Multiple stable states and relationship between thresholds in processes and states. </w:t>
      </w:r>
      <w:r w:rsidRPr="00605552">
        <w:rPr>
          <w:i/>
          <w:iCs/>
          <w:noProof/>
          <w:szCs w:val="24"/>
        </w:rPr>
        <w:t>Marine Ecology Progress Series</w:t>
      </w:r>
      <w:r w:rsidRPr="00605552">
        <w:rPr>
          <w:noProof/>
          <w:szCs w:val="24"/>
        </w:rPr>
        <w:t xml:space="preserve">, </w:t>
      </w:r>
      <w:r w:rsidRPr="00605552">
        <w:rPr>
          <w:b/>
          <w:bCs/>
          <w:noProof/>
          <w:szCs w:val="24"/>
        </w:rPr>
        <w:t>413</w:t>
      </w:r>
      <w:r w:rsidRPr="00605552">
        <w:rPr>
          <w:noProof/>
          <w:szCs w:val="24"/>
        </w:rPr>
        <w:t>, 189–200.</w:t>
      </w:r>
    </w:p>
    <w:p w14:paraId="463E911E"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Pyke, G.H., Pulliam, H.R. &amp; Charnov, E.L. (1977) Optimal Foraging: A Selective Review of Theory and Tests. </w:t>
      </w:r>
      <w:r w:rsidRPr="00605552">
        <w:rPr>
          <w:i/>
          <w:iCs/>
          <w:noProof/>
          <w:szCs w:val="24"/>
        </w:rPr>
        <w:t>The Quarterly Review of Biology</w:t>
      </w:r>
      <w:r w:rsidRPr="00605552">
        <w:rPr>
          <w:noProof/>
          <w:szCs w:val="24"/>
        </w:rPr>
        <w:t>.</w:t>
      </w:r>
    </w:p>
    <w:p w14:paraId="6951F374"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R Development Core Team. (2011) </w:t>
      </w:r>
      <w:r w:rsidRPr="00605552">
        <w:rPr>
          <w:i/>
          <w:iCs/>
          <w:noProof/>
          <w:szCs w:val="24"/>
        </w:rPr>
        <w:t>R: A Language and Environment for Statistical Computing</w:t>
      </w:r>
      <w:r w:rsidRPr="00605552">
        <w:rPr>
          <w:noProof/>
          <w:szCs w:val="24"/>
        </w:rPr>
        <w:t>. R Foundation for Statistical Computing, Vienna, Austria.</w:t>
      </w:r>
    </w:p>
    <w:p w14:paraId="07F594E4"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605552">
        <w:rPr>
          <w:i/>
          <w:iCs/>
          <w:noProof/>
          <w:szCs w:val="24"/>
        </w:rPr>
        <w:t>Journal of Ecology</w:t>
      </w:r>
      <w:r w:rsidRPr="00605552">
        <w:rPr>
          <w:noProof/>
          <w:szCs w:val="24"/>
        </w:rPr>
        <w:t xml:space="preserve">, </w:t>
      </w:r>
      <w:r w:rsidRPr="00605552">
        <w:rPr>
          <w:b/>
          <w:bCs/>
          <w:noProof/>
          <w:szCs w:val="24"/>
        </w:rPr>
        <w:t>103</w:t>
      </w:r>
      <w:r w:rsidRPr="00605552">
        <w:rPr>
          <w:noProof/>
          <w:szCs w:val="24"/>
        </w:rPr>
        <w:t>, 5–15.</w:t>
      </w:r>
    </w:p>
    <w:p w14:paraId="735DA9F2"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Scheffer, M., Carpenter, S., Foley, J.A., Folke, C. &amp; Walker, B. (2001) Catastrophic shifts in ecosystems. </w:t>
      </w:r>
      <w:r w:rsidRPr="00605552">
        <w:rPr>
          <w:i/>
          <w:iCs/>
          <w:noProof/>
          <w:szCs w:val="24"/>
        </w:rPr>
        <w:t>Nature</w:t>
      </w:r>
      <w:r w:rsidRPr="00605552">
        <w:rPr>
          <w:noProof/>
          <w:szCs w:val="24"/>
        </w:rPr>
        <w:t xml:space="preserve">, </w:t>
      </w:r>
      <w:r w:rsidRPr="00605552">
        <w:rPr>
          <w:b/>
          <w:bCs/>
          <w:noProof/>
          <w:szCs w:val="24"/>
        </w:rPr>
        <w:t>413</w:t>
      </w:r>
      <w:r w:rsidRPr="00605552">
        <w:rPr>
          <w:noProof/>
          <w:szCs w:val="24"/>
        </w:rPr>
        <w:t>, 591–6.</w:t>
      </w:r>
    </w:p>
    <w:p w14:paraId="6B4D8ED0"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Scheffer, M., Hirota, M., Holmgren, M., Van Nes, E.H. &amp; Chapin, F.S. (2012) Thresholds for boreal biome transitions. </w:t>
      </w:r>
      <w:r w:rsidRPr="00605552">
        <w:rPr>
          <w:i/>
          <w:iCs/>
          <w:noProof/>
          <w:szCs w:val="24"/>
        </w:rPr>
        <w:t>Proceedings of the National Academy of Sciences of the United States of America</w:t>
      </w:r>
      <w:r w:rsidRPr="00605552">
        <w:rPr>
          <w:noProof/>
          <w:szCs w:val="24"/>
        </w:rPr>
        <w:t xml:space="preserve">, </w:t>
      </w:r>
      <w:r w:rsidRPr="00605552">
        <w:rPr>
          <w:b/>
          <w:bCs/>
          <w:noProof/>
          <w:szCs w:val="24"/>
        </w:rPr>
        <w:t>109</w:t>
      </w:r>
      <w:r w:rsidRPr="00605552">
        <w:rPr>
          <w:noProof/>
          <w:szCs w:val="24"/>
        </w:rPr>
        <w:t>, 21384–9.</w:t>
      </w:r>
    </w:p>
    <w:p w14:paraId="196CC2F7"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Schielzeth, H. (2010) Simple means to improve the interpretability of regression coefficients. </w:t>
      </w:r>
      <w:r w:rsidRPr="00605552">
        <w:rPr>
          <w:i/>
          <w:iCs/>
          <w:noProof/>
          <w:szCs w:val="24"/>
        </w:rPr>
        <w:t>Methods in Ecology and Evolution</w:t>
      </w:r>
      <w:r w:rsidRPr="00605552">
        <w:rPr>
          <w:noProof/>
          <w:szCs w:val="24"/>
        </w:rPr>
        <w:t xml:space="preserve">, </w:t>
      </w:r>
      <w:r w:rsidRPr="00605552">
        <w:rPr>
          <w:b/>
          <w:bCs/>
          <w:noProof/>
          <w:szCs w:val="24"/>
        </w:rPr>
        <w:t>1</w:t>
      </w:r>
      <w:r w:rsidRPr="00605552">
        <w:rPr>
          <w:noProof/>
          <w:szCs w:val="24"/>
        </w:rPr>
        <w:t>, 103–113.</w:t>
      </w:r>
    </w:p>
    <w:p w14:paraId="7C804BE1"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Scholes, R., Settele, J., Betts, R., Bunn, S., Leadley, P., Nepstad, D., Overpeck, J. &amp; Taboada, M.G. (2014) Terrestrial and inland water systems. </w:t>
      </w:r>
      <w:r w:rsidRPr="00605552">
        <w:rPr>
          <w:i/>
          <w:iCs/>
          <w:noProof/>
          <w:szCs w:val="24"/>
        </w:rPr>
        <w:t>Climate Change 2014: Impacts, Adaptation, and Vulnerability</w:t>
      </w:r>
      <w:r w:rsidRPr="00605552">
        <w:rPr>
          <w:noProof/>
          <w:szCs w:val="24"/>
        </w:rPr>
        <w:t xml:space="preserve"> (eds C. Field),, V. Barros),, K. Mach), &amp; M. Mastrandrea), pp. 271–360. Cambridge University Press, Cambridge.</w:t>
      </w:r>
    </w:p>
    <w:p w14:paraId="60EBE1E2"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Seidl, R., Schelhaas, M., Rammer, W. &amp; Verkerk, P.J. (2014) Increasing forest disturbances in Europe and their impact on carbon storage. </w:t>
      </w:r>
      <w:r w:rsidRPr="00605552">
        <w:rPr>
          <w:i/>
          <w:iCs/>
          <w:noProof/>
          <w:szCs w:val="24"/>
        </w:rPr>
        <w:t>Nature Climate Change</w:t>
      </w:r>
      <w:r w:rsidRPr="00605552">
        <w:rPr>
          <w:noProof/>
          <w:szCs w:val="24"/>
        </w:rPr>
        <w:t>, 1–6.</w:t>
      </w:r>
    </w:p>
    <w:p w14:paraId="544591B6"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Seidl, R., Spies, T. a., Peterson, D.L., Stephens, S.L. &amp; Hicke, J. a. (2015) Searching for resilience: </w:t>
      </w:r>
      <w:r w:rsidRPr="00605552">
        <w:rPr>
          <w:noProof/>
          <w:szCs w:val="24"/>
        </w:rPr>
        <w:lastRenderedPageBreak/>
        <w:t xml:space="preserve">addressing the impacts of changing disturbance regimes on forest ecosystem services. </w:t>
      </w:r>
      <w:r w:rsidRPr="00605552">
        <w:rPr>
          <w:i/>
          <w:iCs/>
          <w:noProof/>
          <w:szCs w:val="24"/>
        </w:rPr>
        <w:t>Journal of Applied Ecology</w:t>
      </w:r>
      <w:r w:rsidRPr="00605552">
        <w:rPr>
          <w:noProof/>
          <w:szCs w:val="24"/>
        </w:rPr>
        <w:t>, n/a–n/a.</w:t>
      </w:r>
    </w:p>
    <w:p w14:paraId="0BF3E191"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Sheil, D., Burslem, D.F.R.P. &amp; Alder, D. (1995) The Interpretation and misinterpretation of mortality rate measures. </w:t>
      </w:r>
      <w:r w:rsidRPr="00605552">
        <w:rPr>
          <w:i/>
          <w:iCs/>
          <w:noProof/>
          <w:szCs w:val="24"/>
        </w:rPr>
        <w:t>Journal of Ecology</w:t>
      </w:r>
      <w:r w:rsidRPr="00605552">
        <w:rPr>
          <w:noProof/>
          <w:szCs w:val="24"/>
        </w:rPr>
        <w:t xml:space="preserve">, </w:t>
      </w:r>
      <w:r w:rsidRPr="00605552">
        <w:rPr>
          <w:b/>
          <w:bCs/>
          <w:noProof/>
          <w:szCs w:val="24"/>
        </w:rPr>
        <w:t>83</w:t>
      </w:r>
      <w:r w:rsidRPr="00605552">
        <w:rPr>
          <w:noProof/>
          <w:szCs w:val="24"/>
        </w:rPr>
        <w:t>, 331–333.</w:t>
      </w:r>
    </w:p>
    <w:p w14:paraId="2621211D" w14:textId="77777777" w:rsidR="00605552" w:rsidRPr="00605552" w:rsidRDefault="00605552" w:rsidP="00605552">
      <w:pPr>
        <w:widowControl w:val="0"/>
        <w:autoSpaceDE w:val="0"/>
        <w:autoSpaceDN w:val="0"/>
        <w:adjustRightInd w:val="0"/>
        <w:spacing w:after="140" w:line="240" w:lineRule="auto"/>
        <w:ind w:left="480" w:hanging="480"/>
        <w:rPr>
          <w:noProof/>
          <w:szCs w:val="24"/>
        </w:rPr>
      </w:pPr>
      <w:r w:rsidRPr="00605552">
        <w:rPr>
          <w:noProof/>
          <w:szCs w:val="24"/>
        </w:rPr>
        <w:t xml:space="preserve">Sousa, W.. (2001) Natural disturbance and the dynamics of marine benthic communities. </w:t>
      </w:r>
      <w:r w:rsidRPr="00605552">
        <w:rPr>
          <w:i/>
          <w:iCs/>
          <w:noProof/>
          <w:szCs w:val="24"/>
        </w:rPr>
        <w:t>Marine Community Ecology</w:t>
      </w:r>
      <w:r w:rsidRPr="00605552">
        <w:rPr>
          <w:noProof/>
          <w:szCs w:val="24"/>
        </w:rPr>
        <w:t xml:space="preserve"> (eds M.D. Bertness),, S. Gaines), &amp; M.E. Hay), pp. 85–130. Sinauer Associates Inc., Sunderland , MA.</w:t>
      </w:r>
    </w:p>
    <w:p w14:paraId="60001A2B" w14:textId="77777777" w:rsidR="00605552" w:rsidRPr="00605552" w:rsidRDefault="00605552" w:rsidP="00605552">
      <w:pPr>
        <w:widowControl w:val="0"/>
        <w:autoSpaceDE w:val="0"/>
        <w:autoSpaceDN w:val="0"/>
        <w:adjustRightInd w:val="0"/>
        <w:spacing w:after="140" w:line="240" w:lineRule="auto"/>
        <w:ind w:left="480" w:hanging="480"/>
        <w:rPr>
          <w:noProof/>
        </w:rPr>
      </w:pPr>
      <w:r w:rsidRPr="00605552">
        <w:rPr>
          <w:noProof/>
          <w:szCs w:val="24"/>
        </w:rPr>
        <w:t>Wilensky, U. (1999) Netlogo.</w:t>
      </w:r>
    </w:p>
    <w:p w14:paraId="0E75DB81" w14:textId="77777777" w:rsidR="0090383B" w:rsidRPr="004E3A00" w:rsidRDefault="0090383B" w:rsidP="0059507C">
      <w:pPr>
        <w:widowControl w:val="0"/>
        <w:autoSpaceDE w:val="0"/>
        <w:autoSpaceDN w:val="0"/>
        <w:adjustRightInd w:val="0"/>
        <w:spacing w:after="140" w:line="240" w:lineRule="auto"/>
        <w:ind w:left="480" w:hanging="480"/>
      </w:pPr>
      <w:r w:rsidRPr="004E3A00">
        <w:fldChar w:fldCharType="end"/>
      </w:r>
    </w:p>
    <w:p w14:paraId="5A72A25A" w14:textId="77777777" w:rsidR="0090383B" w:rsidRPr="004E3A00" w:rsidRDefault="0090383B" w:rsidP="00F11B0B">
      <w:pPr>
        <w:spacing w:line="360" w:lineRule="auto"/>
        <w:contextualSpacing/>
      </w:pPr>
    </w:p>
    <w:p w14:paraId="7ACB4343" w14:textId="77777777" w:rsidR="0090383B" w:rsidRDefault="0090383B">
      <w:pPr>
        <w:rPr>
          <w:rFonts w:ascii="Arial" w:hAnsi="Arial" w:cs="Arial"/>
          <w:b/>
          <w:bCs/>
          <w:color w:val="000000"/>
          <w:lang w:eastAsia="en-GB"/>
        </w:rPr>
      </w:pPr>
      <w:r>
        <w:rPr>
          <w:rFonts w:ascii="Arial" w:hAnsi="Arial" w:cs="Arial"/>
          <w:b/>
          <w:bCs/>
          <w:color w:val="000000"/>
          <w:lang w:eastAsia="en-GB"/>
        </w:rPr>
        <w:br w:type="page"/>
      </w:r>
    </w:p>
    <w:p w14:paraId="62E0691C"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lastRenderedPageBreak/>
        <w:t>Figures</w:t>
      </w:r>
    </w:p>
    <w:p w14:paraId="562D361B" w14:textId="3B27F2C9" w:rsidR="0090383B" w:rsidRDefault="00EC0691" w:rsidP="00F11B0B">
      <w:pPr>
        <w:spacing w:before="40" w:after="140" w:line="360" w:lineRule="auto"/>
        <w:contextualSpacing/>
        <w:rPr>
          <w:rFonts w:ascii="Arial" w:hAnsi="Arial" w:cs="Arial"/>
          <w:color w:val="000000"/>
          <w:lang w:eastAsia="en-GB"/>
        </w:rPr>
      </w:pPr>
      <w:r>
        <w:rPr>
          <w:rFonts w:ascii="Arial" w:hAnsi="Arial" w:cs="Arial"/>
          <w:noProof/>
          <w:color w:val="000000"/>
          <w:lang w:eastAsia="en-GB"/>
        </w:rPr>
        <w:drawing>
          <wp:inline distT="0" distB="0" distL="0" distR="0" wp14:anchorId="193121A8" wp14:editId="4D47161B">
            <wp:extent cx="5705475" cy="4276725"/>
            <wp:effectExtent l="0" t="0" r="9525"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4276725"/>
                    </a:xfrm>
                    <a:prstGeom prst="rect">
                      <a:avLst/>
                    </a:prstGeom>
                    <a:noFill/>
                    <a:ln>
                      <a:noFill/>
                    </a:ln>
                  </pic:spPr>
                </pic:pic>
              </a:graphicData>
            </a:graphic>
          </wp:inline>
        </w:drawing>
      </w:r>
    </w:p>
    <w:p w14:paraId="1F8188F8" w14:textId="77777777" w:rsidR="0090383B" w:rsidRPr="004E3A00" w:rsidRDefault="0090383B" w:rsidP="00F11B0B">
      <w:pPr>
        <w:spacing w:before="40" w:after="140" w:line="360" w:lineRule="auto"/>
        <w:contextualSpacing/>
        <w:rPr>
          <w:rFonts w:ascii="Arial" w:hAnsi="Arial" w:cs="Arial"/>
          <w:color w:val="000000"/>
          <w:lang w:eastAsia="en-GB"/>
        </w:rPr>
      </w:pPr>
      <w:r>
        <w:rPr>
          <w:rFonts w:ascii="Arial" w:hAnsi="Arial" w:cs="Arial"/>
          <w:color w:val="000000"/>
          <w:lang w:eastAsia="en-GB"/>
        </w:rPr>
        <w:t>Figure 1 – Relationship between density of beech (a, c) seedlings and (b, d) saplings and canopy openness in woodlands in the New Forest showing signs of die</w:t>
      </w:r>
      <w:del w:id="305" w:author="anewton" w:date="2016-02-11T13:06:00Z">
        <w:r w:rsidDel="002E7EB9">
          <w:rPr>
            <w:rFonts w:ascii="Arial" w:hAnsi="Arial" w:cs="Arial"/>
            <w:color w:val="000000"/>
            <w:lang w:eastAsia="en-GB"/>
          </w:rPr>
          <w:delText>-off</w:delText>
        </w:r>
      </w:del>
      <w:ins w:id="306" w:author="anewton" w:date="2016-02-11T13:06:00Z">
        <w:r>
          <w:rPr>
            <w:rFonts w:ascii="Arial" w:hAnsi="Arial" w:cs="Arial"/>
            <w:color w:val="000000"/>
            <w:lang w:eastAsia="en-GB"/>
          </w:rPr>
          <w:t>back</w:t>
        </w:r>
      </w:ins>
      <w:r>
        <w:rPr>
          <w:rFonts w:ascii="Arial" w:hAnsi="Arial" w:cs="Arial"/>
          <w:color w:val="000000"/>
          <w:lang w:eastAsia="en-GB"/>
        </w:rPr>
        <w:t xml:space="preserve">. Plots a &amp; b use data </w:t>
      </w:r>
      <w:ins w:id="307" w:author="anewton" w:date="2016-02-11T13:06:00Z">
        <w:r>
          <w:rPr>
            <w:rFonts w:ascii="Arial" w:hAnsi="Arial" w:cs="Arial"/>
            <w:color w:val="000000"/>
            <w:lang w:eastAsia="en-GB"/>
          </w:rPr>
          <w:t xml:space="preserve">collected </w:t>
        </w:r>
      </w:ins>
      <w:r>
        <w:rPr>
          <w:rFonts w:ascii="Arial" w:hAnsi="Arial" w:cs="Arial"/>
          <w:color w:val="000000"/>
          <w:lang w:eastAsia="en-GB"/>
        </w:rPr>
        <w:t>from across the New Forest</w:t>
      </w:r>
      <w:ins w:id="308" w:author="anewton" w:date="2016-02-11T13:07:00Z">
        <w:r>
          <w:rPr>
            <w:rFonts w:ascii="Arial" w:hAnsi="Arial" w:cs="Arial"/>
            <w:color w:val="000000"/>
            <w:lang w:eastAsia="en-GB"/>
          </w:rPr>
          <w:t xml:space="preserve"> (12 sites)</w:t>
        </w:r>
      </w:ins>
      <w:r>
        <w:rPr>
          <w:rFonts w:ascii="Arial" w:hAnsi="Arial" w:cs="Arial"/>
          <w:color w:val="000000"/>
          <w:lang w:eastAsia="en-GB"/>
        </w:rPr>
        <w:t>, while plots c &amp; d use data from Denny Wood. Solid lines represent predictions from coefficients with P ≤ 0.05.</w:t>
      </w:r>
    </w:p>
    <w:p w14:paraId="47705FCB" w14:textId="7D37B13F" w:rsidR="0090383B" w:rsidRPr="004E3A00" w:rsidRDefault="00EC0691" w:rsidP="00F11B0B">
      <w:pPr>
        <w:spacing w:before="40" w:after="140" w:line="360" w:lineRule="auto"/>
        <w:contextualSpacing/>
        <w:rPr>
          <w:rFonts w:ascii="Arial" w:hAnsi="Arial" w:cs="Arial"/>
          <w:color w:val="000000"/>
          <w:lang w:eastAsia="en-GB"/>
        </w:rPr>
      </w:pPr>
      <w:r>
        <w:rPr>
          <w:rFonts w:ascii="Arial" w:hAnsi="Arial" w:cs="Arial"/>
          <w:noProof/>
          <w:color w:val="000000"/>
          <w:lang w:eastAsia="en-GB"/>
        </w:rPr>
        <w:lastRenderedPageBreak/>
        <w:drawing>
          <wp:inline distT="0" distB="0" distL="0" distR="0" wp14:anchorId="0CE4F796" wp14:editId="33EF4505">
            <wp:extent cx="5695950" cy="406717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4067175"/>
                    </a:xfrm>
                    <a:prstGeom prst="rect">
                      <a:avLst/>
                    </a:prstGeom>
                    <a:noFill/>
                    <a:ln>
                      <a:noFill/>
                    </a:ln>
                  </pic:spPr>
                </pic:pic>
              </a:graphicData>
            </a:graphic>
          </wp:inline>
        </w:drawing>
      </w:r>
    </w:p>
    <w:p w14:paraId="3D17D673" w14:textId="77777777" w:rsidR="0090383B" w:rsidRPr="004E3A00" w:rsidRDefault="0090383B" w:rsidP="00C049AF">
      <w:pPr>
        <w:pStyle w:val="NormalWeb"/>
        <w:contextualSpacing/>
        <w:rPr>
          <w:rFonts w:ascii="Arial" w:hAnsi="Arial" w:cs="Arial"/>
        </w:rPr>
      </w:pPr>
      <w:r w:rsidRPr="004E3A00">
        <w:rPr>
          <w:rFonts w:ascii="Arial" w:hAnsi="Arial" w:cs="Arial"/>
        </w:rPr>
        <w:t xml:space="preserve">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w:t>
      </w:r>
      <w:ins w:id="309" w:author="anewton" w:date="2016-02-11T13:07:00Z">
        <w:r>
          <w:rPr>
            <w:rFonts w:ascii="Arial" w:hAnsi="Arial" w:cs="Arial"/>
          </w:rPr>
          <w:t xml:space="preserve">95% </w:t>
        </w:r>
      </w:ins>
      <w:r w:rsidRPr="004E3A00">
        <w:rPr>
          <w:rFonts w:ascii="Arial" w:hAnsi="Arial" w:cs="Arial"/>
        </w:rPr>
        <w:t>confidence intervals. Note that that both x and y axes are log transformed.</w:t>
      </w:r>
    </w:p>
    <w:p w14:paraId="568ABC3D" w14:textId="77777777" w:rsidR="0090383B" w:rsidRPr="004E3A00" w:rsidRDefault="0090383B" w:rsidP="00F11B0B">
      <w:pPr>
        <w:spacing w:before="40" w:after="140" w:line="360" w:lineRule="auto"/>
        <w:contextualSpacing/>
        <w:rPr>
          <w:rFonts w:ascii="Arial" w:hAnsi="Arial" w:cs="Arial"/>
          <w:color w:val="000000"/>
          <w:lang w:eastAsia="en-GB"/>
        </w:rPr>
      </w:pPr>
    </w:p>
    <w:p w14:paraId="23644E6C" w14:textId="32995C7D" w:rsidR="0090383B" w:rsidRPr="004E3A00" w:rsidRDefault="00EC0691"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14:anchorId="46FAE8E5" wp14:editId="7989B2B2">
            <wp:extent cx="5667375" cy="3400425"/>
            <wp:effectExtent l="0" t="0" r="9525" b="952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p>
    <w:p w14:paraId="5A214C0A" w14:textId="77777777" w:rsidR="0090383B" w:rsidRDefault="0090383B" w:rsidP="00BB3023">
      <w:pPr>
        <w:spacing w:line="360" w:lineRule="auto"/>
        <w:contextualSpacing/>
        <w:rPr>
          <w:rFonts w:ascii="Arial" w:hAnsi="Arial" w:cs="Arial"/>
          <w:sz w:val="24"/>
        </w:rPr>
      </w:pPr>
      <w:r w:rsidRPr="00BB3023">
        <w:rPr>
          <w:rFonts w:ascii="Arial" w:hAnsi="Arial" w:cs="Arial"/>
          <w:sz w:val="24"/>
        </w:rPr>
        <w:t xml:space="preserve">Figure 3 – Relationship between annual probability of beech tree death </w:t>
      </w:r>
      <w:r>
        <w:rPr>
          <w:rFonts w:ascii="Arial" w:hAnsi="Arial" w:cs="Arial"/>
          <w:sz w:val="24"/>
        </w:rPr>
        <w:t xml:space="preserve">and </w:t>
      </w:r>
      <w:r w:rsidRPr="00BB3023">
        <w:rPr>
          <w:rFonts w:ascii="Arial" w:hAnsi="Arial" w:cs="Arial"/>
          <w:sz w:val="24"/>
        </w:rPr>
        <w:t>(a) growth rate per year, (b) diameter at breast height</w:t>
      </w:r>
      <w:ins w:id="310" w:author="anewton" w:date="2016-02-11T13:08:00Z">
        <w:r>
          <w:rPr>
            <w:rFonts w:ascii="Arial" w:hAnsi="Arial" w:cs="Arial"/>
            <w:sz w:val="24"/>
          </w:rPr>
          <w:t xml:space="preserve"> (</w:t>
        </w:r>
        <w:proofErr w:type="spellStart"/>
        <w:r>
          <w:rPr>
            <w:rFonts w:ascii="Arial" w:hAnsi="Arial" w:cs="Arial"/>
            <w:sz w:val="24"/>
          </w:rPr>
          <w:t>dbh</w:t>
        </w:r>
        <w:proofErr w:type="spellEnd"/>
        <w:r>
          <w:rPr>
            <w:rFonts w:ascii="Arial" w:hAnsi="Arial" w:cs="Arial"/>
            <w:sz w:val="24"/>
          </w:rPr>
          <w:t>)</w:t>
        </w:r>
      </w:ins>
      <w:r w:rsidRPr="00BB3023">
        <w:rPr>
          <w:rFonts w:ascii="Arial" w:hAnsi="Arial" w:cs="Arial"/>
          <w:sz w:val="24"/>
        </w:rPr>
        <w:t>, (c) distance to nearest dead tree and (d) sand content of soil. Lines represent predictions generated from model-averaged parameter estimates.</w:t>
      </w:r>
      <w:r>
        <w:rPr>
          <w:rFonts w:ascii="Arial" w:hAnsi="Arial" w:cs="Arial"/>
          <w:sz w:val="24"/>
        </w:rPr>
        <w:t xml:space="preserve"> Both growth rate per year and </w:t>
      </w:r>
      <w:del w:id="311" w:author="anewton" w:date="2016-02-11T13:08:00Z">
        <w:r w:rsidDel="002E7EB9">
          <w:rPr>
            <w:rFonts w:ascii="Arial" w:hAnsi="Arial" w:cs="Arial"/>
            <w:sz w:val="24"/>
          </w:rPr>
          <w:delText>diameter at breast height</w:delText>
        </w:r>
      </w:del>
      <w:proofErr w:type="spellStart"/>
      <w:ins w:id="312" w:author="anewton" w:date="2016-02-11T13:08:00Z">
        <w:r>
          <w:rPr>
            <w:rFonts w:ascii="Arial" w:hAnsi="Arial" w:cs="Arial"/>
            <w:sz w:val="24"/>
          </w:rPr>
          <w:t>dbh</w:t>
        </w:r>
      </w:ins>
      <w:proofErr w:type="spellEnd"/>
      <w:r>
        <w:rPr>
          <w:rFonts w:ascii="Arial" w:hAnsi="Arial" w:cs="Arial"/>
          <w:sz w:val="24"/>
        </w:rPr>
        <w:t xml:space="preserve"> were significant (p &lt; 0.05) predictors of tree death. </w:t>
      </w:r>
      <w:commentRangeStart w:id="313"/>
      <w:r>
        <w:rPr>
          <w:rFonts w:ascii="Arial" w:hAnsi="Arial" w:cs="Arial"/>
          <w:sz w:val="24"/>
        </w:rPr>
        <w:t>To produce predictions all variables were held at their mean apart from the variable of interest.</w:t>
      </w:r>
      <w:commentRangeEnd w:id="313"/>
      <w:r>
        <w:rPr>
          <w:rStyle w:val="CommentReference"/>
        </w:rPr>
        <w:commentReference w:id="313"/>
      </w:r>
    </w:p>
    <w:p w14:paraId="4A6F0E6C" w14:textId="77777777" w:rsidR="0090383B" w:rsidRDefault="0090383B">
      <w:pPr>
        <w:rPr>
          <w:rFonts w:ascii="Arial" w:hAnsi="Arial" w:cs="Arial"/>
          <w:sz w:val="24"/>
        </w:rPr>
      </w:pPr>
      <w:ins w:id="314" w:author="anewton" w:date="2016-02-11T13:08:00Z">
        <w:r w:rsidRPr="0090383B">
          <w:rPr>
            <w:rFonts w:ascii="Arial" w:hAnsi="Arial" w:cs="Arial"/>
            <w:sz w:val="24"/>
            <w:highlight w:val="yellow"/>
            <w:rPrChange w:id="315" w:author="anewton" w:date="2016-02-11T13:08:00Z">
              <w:rPr>
                <w:rFonts w:ascii="Arial" w:hAnsi="Arial" w:cs="Arial"/>
                <w:sz w:val="24"/>
              </w:rPr>
            </w:rPrChange>
          </w:rPr>
          <w:t>*do not have more than three significant figures in your numbers on the y axis</w:t>
        </w:r>
      </w:ins>
      <w:r>
        <w:rPr>
          <w:rFonts w:ascii="Arial" w:hAnsi="Arial" w:cs="Arial"/>
          <w:sz w:val="24"/>
        </w:rPr>
        <w:br w:type="page"/>
      </w:r>
    </w:p>
    <w:p w14:paraId="21892991" w14:textId="77777777" w:rsidR="0090383B" w:rsidRPr="00BB3023" w:rsidRDefault="0090383B" w:rsidP="00BB3023">
      <w:pPr>
        <w:spacing w:line="360" w:lineRule="auto"/>
        <w:contextualSpacing/>
        <w:rPr>
          <w:rFonts w:ascii="Arial" w:hAnsi="Arial" w:cs="Arial"/>
          <w:sz w:val="24"/>
        </w:rPr>
      </w:pPr>
    </w:p>
    <w:p w14:paraId="260C5B78" w14:textId="77777777" w:rsidR="0090383B" w:rsidRPr="004E3A00" w:rsidRDefault="0090383B" w:rsidP="00F11B0B">
      <w:pPr>
        <w:spacing w:before="40" w:after="140" w:line="360" w:lineRule="auto"/>
        <w:contextualSpacing/>
        <w:rPr>
          <w:rFonts w:ascii="Arial" w:hAnsi="Arial" w:cs="Arial"/>
          <w:color w:val="000000"/>
          <w:lang w:eastAsia="en-GB"/>
        </w:rPr>
      </w:pPr>
    </w:p>
    <w:p w14:paraId="431DE27C" w14:textId="565FD33A" w:rsidR="0090383B" w:rsidRPr="004E3A00" w:rsidRDefault="00EC0691" w:rsidP="00F11B0B">
      <w:pPr>
        <w:spacing w:before="40" w:after="140" w:line="360" w:lineRule="auto"/>
        <w:contextualSpacing/>
        <w:rPr>
          <w:rFonts w:ascii="Arial" w:hAnsi="Arial" w:cs="Arial"/>
          <w:color w:val="000000"/>
          <w:lang w:eastAsia="en-GB"/>
        </w:rPr>
      </w:pPr>
      <w:r>
        <w:rPr>
          <w:rFonts w:ascii="Arial" w:hAnsi="Arial" w:cs="Arial"/>
          <w:noProof/>
          <w:color w:val="000000"/>
          <w:lang w:eastAsia="en-GB"/>
        </w:rPr>
        <w:drawing>
          <wp:inline distT="0" distB="0" distL="0" distR="0" wp14:anchorId="22C563E6" wp14:editId="46C388B1">
            <wp:extent cx="5667375" cy="3400425"/>
            <wp:effectExtent l="0" t="0" r="9525" b="952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p>
    <w:p w14:paraId="6C868B5B" w14:textId="77777777" w:rsidR="0090383B" w:rsidRDefault="0090383B" w:rsidP="005C5EFE">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t xml:space="preserve">Figure 4 – The effect of feedbacks in mature tree death and juvenile mortality </w:t>
      </w:r>
      <w:r>
        <w:rPr>
          <w:rFonts w:ascii="Arial" w:hAnsi="Arial" w:cs="Arial"/>
          <w:color w:val="000000"/>
          <w:lang w:eastAsia="en-GB"/>
        </w:rPr>
        <w:t xml:space="preserve">on predicted </w:t>
      </w:r>
      <w:r w:rsidRPr="004E3A00">
        <w:rPr>
          <w:rFonts w:ascii="Arial" w:hAnsi="Arial" w:cs="Arial"/>
          <w:color w:val="000000"/>
          <w:lang w:eastAsia="en-GB"/>
        </w:rPr>
        <w:t>basal area from 1964 to 2</w:t>
      </w:r>
      <w:r>
        <w:rPr>
          <w:rFonts w:ascii="Arial" w:hAnsi="Arial" w:cs="Arial"/>
          <w:color w:val="000000"/>
          <w:lang w:eastAsia="en-GB"/>
        </w:rPr>
        <w:t>01</w:t>
      </w:r>
      <w:r w:rsidRPr="004E3A00">
        <w:rPr>
          <w:rFonts w:ascii="Arial" w:hAnsi="Arial" w:cs="Arial"/>
          <w:color w:val="000000"/>
          <w:lang w:eastAsia="en-GB"/>
        </w:rPr>
        <w:t xml:space="preserve">4. </w:t>
      </w:r>
      <w:r>
        <w:rPr>
          <w:rFonts w:ascii="Arial" w:hAnsi="Arial" w:cs="Arial"/>
          <w:color w:val="000000"/>
          <w:lang w:eastAsia="en-GB"/>
        </w:rPr>
        <w:t>L</w:t>
      </w:r>
      <w:r w:rsidRPr="004E3A00">
        <w:rPr>
          <w:rFonts w:ascii="Arial" w:hAnsi="Arial" w:cs="Arial"/>
          <w:color w:val="000000"/>
          <w:lang w:eastAsia="en-GB"/>
        </w:rPr>
        <w:t xml:space="preserve">ines represent mean basal area </w:t>
      </w:r>
      <w:ins w:id="316" w:author="anewton" w:date="2016-02-11T13:10:00Z">
        <w:r>
          <w:rPr>
            <w:rFonts w:ascii="Arial" w:hAnsi="Arial" w:cs="Arial"/>
            <w:color w:val="000000"/>
            <w:lang w:eastAsia="en-GB"/>
          </w:rPr>
          <w:t xml:space="preserve">(BA) </w:t>
        </w:r>
      </w:ins>
      <w:r w:rsidRPr="004E3A00">
        <w:rPr>
          <w:rFonts w:ascii="Arial" w:hAnsi="Arial" w:cs="Arial"/>
          <w:color w:val="000000"/>
          <w:lang w:eastAsia="en-GB"/>
        </w:rPr>
        <w:t>at each model</w:t>
      </w:r>
      <w:ins w:id="317" w:author="anewton" w:date="2016-02-11T13:10:00Z">
        <w:r>
          <w:rPr>
            <w:rFonts w:ascii="Arial" w:hAnsi="Arial" w:cs="Arial"/>
            <w:color w:val="000000"/>
            <w:lang w:eastAsia="en-GB"/>
          </w:rPr>
          <w:t>led</w:t>
        </w:r>
      </w:ins>
      <w:r w:rsidRPr="004E3A00">
        <w:rPr>
          <w:rFonts w:ascii="Arial" w:hAnsi="Arial" w:cs="Arial"/>
          <w:color w:val="000000"/>
          <w:lang w:eastAsia="en-GB"/>
        </w:rPr>
        <w:t xml:space="preserve"> time step</w:t>
      </w:r>
      <w:r>
        <w:rPr>
          <w:rFonts w:ascii="Arial" w:hAnsi="Arial" w:cs="Arial"/>
          <w:color w:val="000000"/>
          <w:lang w:eastAsia="en-GB"/>
        </w:rPr>
        <w:t xml:space="preserve">, with solid lines representing a model with no feedbacks and the dashed line </w:t>
      </w:r>
      <w:ins w:id="318" w:author="anewton" w:date="2016-02-11T13:10:00Z">
        <w:r>
          <w:rPr>
            <w:rFonts w:ascii="Arial" w:hAnsi="Arial" w:cs="Arial"/>
            <w:color w:val="000000"/>
            <w:lang w:eastAsia="en-GB"/>
          </w:rPr>
          <w:t xml:space="preserve">representing a model </w:t>
        </w:r>
      </w:ins>
      <w:r>
        <w:rPr>
          <w:rFonts w:ascii="Arial" w:hAnsi="Arial" w:cs="Arial"/>
          <w:color w:val="000000"/>
          <w:lang w:eastAsia="en-GB"/>
        </w:rPr>
        <w:t>with a spatial feedback in probability of death</w:t>
      </w:r>
      <w:r w:rsidRPr="004E3A00">
        <w:rPr>
          <w:rFonts w:ascii="Arial" w:hAnsi="Arial" w:cs="Arial"/>
          <w:color w:val="000000"/>
          <w:lang w:eastAsia="en-GB"/>
        </w:rPr>
        <w:t xml:space="preserve">. </w:t>
      </w:r>
      <w:r>
        <w:rPr>
          <w:rFonts w:ascii="Arial" w:hAnsi="Arial" w:cs="Arial"/>
          <w:color w:val="000000"/>
          <w:lang w:eastAsia="en-GB"/>
        </w:rPr>
        <w:t xml:space="preserve">Circes </w:t>
      </w:r>
      <w:r w:rsidRPr="004E3A00">
        <w:rPr>
          <w:rFonts w:ascii="Arial" w:hAnsi="Arial" w:cs="Arial"/>
          <w:color w:val="000000"/>
          <w:lang w:eastAsia="en-GB"/>
        </w:rPr>
        <w:t xml:space="preserve">represent field observations from 1964 – 2014 to allow comparison between model results and </w:t>
      </w:r>
      <w:del w:id="319" w:author="anewton" w:date="2016-02-11T13:10:00Z">
        <w:r w:rsidRPr="004E3A00" w:rsidDel="002E7EB9">
          <w:rPr>
            <w:rFonts w:ascii="Arial" w:hAnsi="Arial" w:cs="Arial"/>
            <w:color w:val="000000"/>
            <w:lang w:eastAsia="en-GB"/>
          </w:rPr>
          <w:delText xml:space="preserve">real </w:delText>
        </w:r>
      </w:del>
      <w:ins w:id="320" w:author="anewton" w:date="2016-02-11T13:10:00Z">
        <w:r>
          <w:rPr>
            <w:rFonts w:ascii="Arial" w:hAnsi="Arial" w:cs="Arial"/>
            <w:color w:val="000000"/>
            <w:lang w:eastAsia="en-GB"/>
          </w:rPr>
          <w:t>actual</w:t>
        </w:r>
        <w:r w:rsidRPr="004E3A00">
          <w:rPr>
            <w:rFonts w:ascii="Arial" w:hAnsi="Arial" w:cs="Arial"/>
            <w:color w:val="000000"/>
            <w:lang w:eastAsia="en-GB"/>
          </w:rPr>
          <w:t xml:space="preserve"> </w:t>
        </w:r>
      </w:ins>
      <w:r w:rsidRPr="004E3A00">
        <w:rPr>
          <w:rFonts w:ascii="Arial" w:hAnsi="Arial" w:cs="Arial"/>
          <w:color w:val="000000"/>
          <w:lang w:eastAsia="en-GB"/>
        </w:rPr>
        <w:t>data.</w:t>
      </w:r>
      <w:r>
        <w:rPr>
          <w:rFonts w:ascii="Arial" w:hAnsi="Arial" w:cs="Arial"/>
          <w:color w:val="000000"/>
          <w:lang w:eastAsia="en-GB"/>
        </w:rPr>
        <w:t xml:space="preserve"> Each </w:t>
      </w:r>
      <w:del w:id="321" w:author="anewton" w:date="2016-02-11T13:12:00Z">
        <w:r w:rsidDel="002E7EB9">
          <w:rPr>
            <w:rFonts w:ascii="Arial" w:hAnsi="Arial" w:cs="Arial"/>
            <w:color w:val="000000"/>
            <w:lang w:eastAsia="en-GB"/>
          </w:rPr>
          <w:delText xml:space="preserve">panel </w:delText>
        </w:r>
      </w:del>
      <w:ins w:id="322" w:author="anewton" w:date="2016-02-11T13:12:00Z">
        <w:r>
          <w:rPr>
            <w:rFonts w:ascii="Arial" w:hAnsi="Arial" w:cs="Arial"/>
            <w:color w:val="000000"/>
            <w:lang w:eastAsia="en-GB"/>
          </w:rPr>
          <w:t xml:space="preserve">graph </w:t>
        </w:r>
      </w:ins>
      <w:r>
        <w:rPr>
          <w:rFonts w:ascii="Arial" w:hAnsi="Arial" w:cs="Arial"/>
          <w:color w:val="000000"/>
          <w:lang w:eastAsia="en-GB"/>
        </w:rPr>
        <w:t>represents a different annual chance of juvenile mortality</w:t>
      </w:r>
      <w:ins w:id="323" w:author="anewton" w:date="2016-02-11T13:11:00Z">
        <w:r>
          <w:rPr>
            <w:rFonts w:ascii="Arial" w:hAnsi="Arial" w:cs="Arial"/>
            <w:color w:val="000000"/>
            <w:lang w:eastAsia="en-GB"/>
          </w:rPr>
          <w:t xml:space="preserve">, which is indicated numerically at the top of </w:t>
        </w:r>
      </w:ins>
      <w:ins w:id="324" w:author="anewton" w:date="2016-02-11T13:12:00Z">
        <w:r>
          <w:rPr>
            <w:rFonts w:ascii="Arial" w:hAnsi="Arial" w:cs="Arial"/>
            <w:color w:val="000000"/>
            <w:lang w:eastAsia="en-GB"/>
          </w:rPr>
          <w:t>the</w:t>
        </w:r>
      </w:ins>
      <w:ins w:id="325" w:author="anewton" w:date="2016-02-11T13:11:00Z">
        <w:r>
          <w:rPr>
            <w:rFonts w:ascii="Arial" w:hAnsi="Arial" w:cs="Arial"/>
            <w:color w:val="000000"/>
            <w:lang w:eastAsia="en-GB"/>
          </w:rPr>
          <w:t xml:space="preserve"> graph</w:t>
        </w:r>
      </w:ins>
      <w:r>
        <w:rPr>
          <w:rFonts w:ascii="Arial" w:hAnsi="Arial" w:cs="Arial"/>
          <w:color w:val="000000"/>
          <w:lang w:eastAsia="en-GB"/>
        </w:rPr>
        <w:t>.</w:t>
      </w:r>
    </w:p>
    <w:p w14:paraId="009D19E0" w14:textId="77777777" w:rsidR="0090383B" w:rsidRDefault="0090383B">
      <w:pPr>
        <w:rPr>
          <w:rFonts w:ascii="Arial" w:hAnsi="Arial" w:cs="Arial"/>
          <w:color w:val="000000"/>
          <w:lang w:eastAsia="en-GB"/>
        </w:rPr>
      </w:pPr>
      <w:ins w:id="326" w:author="anewton" w:date="2016-02-11T13:11:00Z">
        <w:r w:rsidRPr="0090383B">
          <w:rPr>
            <w:rFonts w:ascii="Arial" w:hAnsi="Arial" w:cs="Arial"/>
            <w:color w:val="000000"/>
            <w:highlight w:val="yellow"/>
            <w:lang w:eastAsia="en-GB"/>
            <w:rPrChange w:id="327" w:author="anewton" w:date="2016-02-11T13:12:00Z">
              <w:rPr>
                <w:rFonts w:ascii="Arial" w:hAnsi="Arial" w:cs="Arial"/>
                <w:color w:val="000000"/>
                <w:lang w:eastAsia="en-GB"/>
              </w:rPr>
            </w:rPrChange>
          </w:rPr>
          <w:t xml:space="preserve">I think you need to make these graphs </w:t>
        </w:r>
      </w:ins>
      <w:ins w:id="328" w:author="anewton" w:date="2016-02-11T13:12:00Z">
        <w:r>
          <w:rPr>
            <w:rFonts w:ascii="Arial" w:hAnsi="Arial" w:cs="Arial"/>
            <w:color w:val="000000"/>
            <w:highlight w:val="yellow"/>
            <w:lang w:eastAsia="en-GB"/>
          </w:rPr>
          <w:t xml:space="preserve">a bit </w:t>
        </w:r>
      </w:ins>
      <w:ins w:id="329" w:author="anewton" w:date="2016-02-11T13:11:00Z">
        <w:r w:rsidRPr="0090383B">
          <w:rPr>
            <w:rFonts w:ascii="Arial" w:hAnsi="Arial" w:cs="Arial"/>
            <w:color w:val="000000"/>
            <w:highlight w:val="yellow"/>
            <w:lang w:eastAsia="en-GB"/>
            <w:rPrChange w:id="330" w:author="anewton" w:date="2016-02-11T13:12:00Z">
              <w:rPr>
                <w:rFonts w:ascii="Arial" w:hAnsi="Arial" w:cs="Arial"/>
                <w:color w:val="000000"/>
                <w:lang w:eastAsia="en-GB"/>
              </w:rPr>
            </w:rPrChange>
          </w:rPr>
          <w:t>bigger.</w:t>
        </w:r>
        <w:r>
          <w:rPr>
            <w:rFonts w:ascii="Arial" w:hAnsi="Arial" w:cs="Arial"/>
            <w:color w:val="000000"/>
            <w:lang w:eastAsia="en-GB"/>
          </w:rPr>
          <w:t xml:space="preserve"> </w:t>
        </w:r>
      </w:ins>
      <w:ins w:id="331" w:author="anewton" w:date="2016-02-11T13:12:00Z">
        <w:r w:rsidRPr="0090383B">
          <w:rPr>
            <w:rFonts w:ascii="Arial" w:hAnsi="Arial" w:cs="Arial"/>
            <w:color w:val="000000"/>
            <w:highlight w:val="yellow"/>
            <w:lang w:eastAsia="en-GB"/>
            <w:rPrChange w:id="332" w:author="anewton" w:date="2016-02-11T13:12:00Z">
              <w:rPr>
                <w:rFonts w:ascii="Arial" w:hAnsi="Arial" w:cs="Arial"/>
                <w:color w:val="000000"/>
                <w:lang w:eastAsia="en-GB"/>
              </w:rPr>
            </w:rPrChange>
          </w:rPr>
          <w:t>Maybe four rows with three figures in each.</w:t>
        </w:r>
        <w:r>
          <w:rPr>
            <w:rFonts w:ascii="Arial" w:hAnsi="Arial" w:cs="Arial"/>
            <w:color w:val="000000"/>
            <w:lang w:eastAsia="en-GB"/>
          </w:rPr>
          <w:t xml:space="preserve"> </w:t>
        </w:r>
      </w:ins>
      <w:ins w:id="333" w:author="anewton" w:date="2016-02-11T13:32:00Z">
        <w:r w:rsidRPr="0090383B">
          <w:rPr>
            <w:rFonts w:ascii="Arial" w:hAnsi="Arial" w:cs="Arial"/>
            <w:color w:val="000000"/>
            <w:highlight w:val="yellow"/>
            <w:lang w:eastAsia="en-GB"/>
            <w:rPrChange w:id="334" w:author="anewton" w:date="2016-02-11T13:32:00Z">
              <w:rPr>
                <w:rFonts w:ascii="Arial" w:hAnsi="Arial" w:cs="Arial"/>
                <w:color w:val="000000"/>
                <w:lang w:eastAsia="en-GB"/>
              </w:rPr>
            </w:rPrChange>
          </w:rPr>
          <w:t>Also I think the Y axis scale needs to be the same in each case, this is a bit confusing otherwise.</w:t>
        </w:r>
        <w:r>
          <w:rPr>
            <w:rFonts w:ascii="Arial" w:hAnsi="Arial" w:cs="Arial"/>
            <w:color w:val="000000"/>
            <w:lang w:eastAsia="en-GB"/>
          </w:rPr>
          <w:t xml:space="preserve"> </w:t>
        </w:r>
      </w:ins>
      <w:r>
        <w:rPr>
          <w:rFonts w:ascii="Arial" w:hAnsi="Arial" w:cs="Arial"/>
          <w:color w:val="000000"/>
          <w:lang w:eastAsia="en-GB"/>
        </w:rPr>
        <w:br w:type="page"/>
      </w:r>
    </w:p>
    <w:p w14:paraId="25F64493" w14:textId="5BC61FEC" w:rsidR="0090383B" w:rsidRDefault="00EC0691" w:rsidP="005C5EFE">
      <w:pPr>
        <w:spacing w:before="40" w:after="140" w:line="360" w:lineRule="auto"/>
        <w:contextualSpacing/>
        <w:rPr>
          <w:rFonts w:ascii="Arial" w:hAnsi="Arial" w:cs="Arial"/>
          <w:color w:val="000000"/>
          <w:lang w:eastAsia="en-GB"/>
        </w:rPr>
      </w:pPr>
      <w:r>
        <w:rPr>
          <w:rFonts w:ascii="Arial" w:hAnsi="Arial" w:cs="Arial"/>
          <w:noProof/>
          <w:color w:val="000000"/>
          <w:lang w:eastAsia="en-GB"/>
        </w:rPr>
        <w:lastRenderedPageBreak/>
        <w:drawing>
          <wp:inline distT="0" distB="0" distL="0" distR="0" wp14:anchorId="099625B5" wp14:editId="403C1388">
            <wp:extent cx="5667375" cy="3400425"/>
            <wp:effectExtent l="0" t="0" r="9525" b="9525"/>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p>
    <w:p w14:paraId="73B17698" w14:textId="77777777" w:rsidR="0090383B" w:rsidRDefault="0090383B" w:rsidP="00E775B0">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t xml:space="preserve">Figure </w:t>
      </w:r>
      <w:r>
        <w:rPr>
          <w:rFonts w:ascii="Arial" w:hAnsi="Arial" w:cs="Arial"/>
          <w:color w:val="000000"/>
          <w:lang w:eastAsia="en-GB"/>
        </w:rPr>
        <w:t>5</w:t>
      </w:r>
      <w:r w:rsidRPr="004E3A00">
        <w:rPr>
          <w:rFonts w:ascii="Arial" w:hAnsi="Arial" w:cs="Arial"/>
          <w:color w:val="000000"/>
          <w:lang w:eastAsia="en-GB"/>
        </w:rPr>
        <w:t xml:space="preserve"> – The effect of feedbacks in mature tree death and juvenile mortality </w:t>
      </w:r>
      <w:r>
        <w:rPr>
          <w:rFonts w:ascii="Arial" w:hAnsi="Arial" w:cs="Arial"/>
          <w:color w:val="000000"/>
          <w:lang w:eastAsia="en-GB"/>
        </w:rPr>
        <w:t>on predicted forest canopy openness</w:t>
      </w:r>
      <w:r w:rsidRPr="004E3A00">
        <w:rPr>
          <w:rFonts w:ascii="Arial" w:hAnsi="Arial" w:cs="Arial"/>
          <w:color w:val="000000"/>
          <w:lang w:eastAsia="en-GB"/>
        </w:rPr>
        <w:t xml:space="preserve"> from 1964 to 2114</w:t>
      </w:r>
      <w:ins w:id="335" w:author="anewton" w:date="2016-02-11T13:13:00Z">
        <w:r>
          <w:rPr>
            <w:rFonts w:ascii="Arial" w:hAnsi="Arial" w:cs="Arial"/>
            <w:color w:val="000000"/>
            <w:lang w:eastAsia="en-GB"/>
          </w:rPr>
          <w:t>, using an individual based model</w:t>
        </w:r>
      </w:ins>
      <w:r w:rsidRPr="004E3A00">
        <w:rPr>
          <w:rFonts w:ascii="Arial" w:hAnsi="Arial" w:cs="Arial"/>
          <w:color w:val="000000"/>
          <w:lang w:eastAsia="en-GB"/>
        </w:rPr>
        <w:t xml:space="preserve">. </w:t>
      </w:r>
      <w:r>
        <w:rPr>
          <w:rFonts w:ascii="Arial" w:hAnsi="Arial" w:cs="Arial"/>
          <w:color w:val="000000"/>
          <w:lang w:eastAsia="en-GB"/>
        </w:rPr>
        <w:t>L</w:t>
      </w:r>
      <w:r w:rsidRPr="004E3A00">
        <w:rPr>
          <w:rFonts w:ascii="Arial" w:hAnsi="Arial" w:cs="Arial"/>
          <w:color w:val="000000"/>
          <w:lang w:eastAsia="en-GB"/>
        </w:rPr>
        <w:t xml:space="preserve">ines represent </w:t>
      </w:r>
      <w:r>
        <w:rPr>
          <w:rFonts w:ascii="Arial" w:hAnsi="Arial" w:cs="Arial"/>
          <w:color w:val="000000"/>
          <w:lang w:eastAsia="en-GB"/>
        </w:rPr>
        <w:t>median</w:t>
      </w:r>
      <w:r w:rsidRPr="004E3A00">
        <w:rPr>
          <w:rFonts w:ascii="Arial" w:hAnsi="Arial" w:cs="Arial"/>
          <w:color w:val="000000"/>
          <w:lang w:eastAsia="en-GB"/>
        </w:rPr>
        <w:t xml:space="preserve"> </w:t>
      </w:r>
      <w:r>
        <w:rPr>
          <w:rFonts w:ascii="Arial" w:hAnsi="Arial" w:cs="Arial"/>
          <w:color w:val="000000"/>
          <w:lang w:eastAsia="en-GB"/>
        </w:rPr>
        <w:t>canopy</w:t>
      </w:r>
      <w:r w:rsidRPr="004E3A00">
        <w:rPr>
          <w:rFonts w:ascii="Arial" w:hAnsi="Arial" w:cs="Arial"/>
          <w:color w:val="000000"/>
          <w:lang w:eastAsia="en-GB"/>
        </w:rPr>
        <w:t xml:space="preserve"> </w:t>
      </w:r>
      <w:r>
        <w:rPr>
          <w:rFonts w:ascii="Arial" w:hAnsi="Arial" w:cs="Arial"/>
          <w:color w:val="000000"/>
          <w:lang w:eastAsia="en-GB"/>
        </w:rPr>
        <w:t>openness</w:t>
      </w:r>
      <w:r w:rsidRPr="004E3A00">
        <w:rPr>
          <w:rFonts w:ascii="Arial" w:hAnsi="Arial" w:cs="Arial"/>
          <w:color w:val="000000"/>
          <w:lang w:eastAsia="en-GB"/>
        </w:rPr>
        <w:t xml:space="preserve"> at each model time step</w:t>
      </w:r>
      <w:r>
        <w:rPr>
          <w:rFonts w:ascii="Arial" w:hAnsi="Arial" w:cs="Arial"/>
          <w:color w:val="000000"/>
          <w:lang w:eastAsia="en-GB"/>
        </w:rPr>
        <w:t xml:space="preserve">, with red, blue, green and purple lines representing 1, 2, 3, and 4% annual chance of severe drought respectively. Each panel represents a model with a different combination of feedbacks acting on juveniles </w:t>
      </w:r>
      <w:ins w:id="336" w:author="anewton" w:date="2016-02-11T13:13:00Z">
        <w:r>
          <w:rPr>
            <w:rFonts w:ascii="Arial" w:hAnsi="Arial" w:cs="Arial"/>
            <w:color w:val="000000"/>
            <w:lang w:eastAsia="en-GB"/>
          </w:rPr>
          <w:t xml:space="preserve">and / </w:t>
        </w:r>
      </w:ins>
      <w:r>
        <w:rPr>
          <w:rFonts w:ascii="Arial" w:hAnsi="Arial" w:cs="Arial"/>
          <w:color w:val="000000"/>
          <w:lang w:eastAsia="en-GB"/>
        </w:rPr>
        <w:t>or mature trees. The horizontal dashed line represents the threshold at which we define a non-forest state.</w:t>
      </w:r>
      <w:ins w:id="337" w:author="anewton" w:date="2016-02-11T13:13:00Z">
        <w:r>
          <w:rPr>
            <w:rFonts w:ascii="Arial" w:hAnsi="Arial" w:cs="Arial"/>
            <w:color w:val="000000"/>
            <w:lang w:eastAsia="en-GB"/>
          </w:rPr>
          <w:t xml:space="preserve"> </w:t>
        </w:r>
        <w:r w:rsidRPr="0090383B">
          <w:rPr>
            <w:rFonts w:ascii="Arial" w:hAnsi="Arial" w:cs="Arial"/>
            <w:color w:val="000000"/>
            <w:highlight w:val="yellow"/>
            <w:lang w:eastAsia="en-GB"/>
            <w:rPrChange w:id="338" w:author="anewton" w:date="2016-02-11T13:14:00Z">
              <w:rPr>
                <w:rFonts w:ascii="Arial" w:hAnsi="Arial" w:cs="Arial"/>
                <w:color w:val="000000"/>
                <w:lang w:eastAsia="en-GB"/>
              </w:rPr>
            </w:rPrChange>
          </w:rPr>
          <w:t xml:space="preserve">This would be much more interesting if you changed the drought value </w:t>
        </w:r>
      </w:ins>
      <w:ins w:id="339" w:author="anewton" w:date="2016-02-11T13:14:00Z">
        <w:r w:rsidRPr="0090383B">
          <w:rPr>
            <w:rFonts w:ascii="Arial" w:hAnsi="Arial" w:cs="Arial"/>
            <w:color w:val="000000"/>
            <w:highlight w:val="yellow"/>
            <w:lang w:eastAsia="en-GB"/>
            <w:rPrChange w:id="340" w:author="anewton" w:date="2016-02-11T13:14:00Z">
              <w:rPr>
                <w:rFonts w:ascii="Arial" w:hAnsi="Arial" w:cs="Arial"/>
                <w:color w:val="000000"/>
                <w:lang w:eastAsia="en-GB"/>
              </w:rPr>
            </w:rPrChange>
          </w:rPr>
          <w:t>so that it is high enough actually to generate a transition to a non-tree state. As it stands it isn</w:t>
        </w:r>
        <w:r>
          <w:rPr>
            <w:rFonts w:ascii="Arial" w:hAnsi="Arial" w:cs="Arial"/>
            <w:color w:val="000000"/>
            <w:highlight w:val="yellow"/>
            <w:lang w:eastAsia="en-GB"/>
          </w:rPr>
          <w:t>’</w:t>
        </w:r>
        <w:r w:rsidRPr="0090383B">
          <w:rPr>
            <w:rFonts w:ascii="Arial" w:hAnsi="Arial" w:cs="Arial"/>
            <w:color w:val="000000"/>
            <w:highlight w:val="yellow"/>
            <w:lang w:eastAsia="en-GB"/>
            <w:rPrChange w:id="341" w:author="anewton" w:date="2016-02-11T13:14:00Z">
              <w:rPr>
                <w:rFonts w:ascii="Arial" w:hAnsi="Arial" w:cs="Arial"/>
                <w:color w:val="000000"/>
                <w:lang w:eastAsia="en-GB"/>
              </w:rPr>
            </w:rPrChange>
          </w:rPr>
          <w:t>t showing much, is it?</w:t>
        </w:r>
      </w:ins>
      <w:ins w:id="342" w:author="anewton" w:date="2016-02-11T13:15:00Z">
        <w:r>
          <w:rPr>
            <w:rFonts w:ascii="Arial" w:hAnsi="Arial" w:cs="Arial"/>
            <w:color w:val="000000"/>
            <w:lang w:eastAsia="en-GB"/>
          </w:rPr>
          <w:t xml:space="preserve"> </w:t>
        </w:r>
        <w:r w:rsidRPr="0090383B">
          <w:rPr>
            <w:rFonts w:ascii="Arial" w:hAnsi="Arial" w:cs="Arial"/>
            <w:color w:val="000000"/>
            <w:highlight w:val="yellow"/>
            <w:lang w:eastAsia="en-GB"/>
            <w:rPrChange w:id="343" w:author="anewton" w:date="2016-02-11T13:15:00Z">
              <w:rPr>
                <w:rFonts w:ascii="Arial" w:hAnsi="Arial" w:cs="Arial"/>
                <w:color w:val="000000"/>
                <w:lang w:eastAsia="en-GB"/>
              </w:rPr>
            </w:rPrChange>
          </w:rPr>
          <w:t>You need a much bigger range than 1-4, I think.</w:t>
        </w:r>
        <w:r>
          <w:rPr>
            <w:rFonts w:ascii="Arial" w:hAnsi="Arial" w:cs="Arial"/>
            <w:color w:val="000000"/>
            <w:lang w:eastAsia="en-GB"/>
          </w:rPr>
          <w:t xml:space="preserve"> </w:t>
        </w:r>
      </w:ins>
    </w:p>
    <w:p w14:paraId="7A1F9D96" w14:textId="77777777" w:rsidR="0090383B" w:rsidRDefault="0090383B" w:rsidP="005C5EFE">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br w:type="page"/>
      </w:r>
    </w:p>
    <w:p w14:paraId="29ED8F89" w14:textId="77777777" w:rsidR="0090383B" w:rsidRPr="004E3A00" w:rsidRDefault="0090383B" w:rsidP="005C5EFE">
      <w:pPr>
        <w:spacing w:before="40" w:after="140" w:line="360" w:lineRule="auto"/>
        <w:contextualSpacing/>
        <w:rPr>
          <w:rFonts w:ascii="Arial" w:hAnsi="Arial" w:cs="Arial"/>
          <w:color w:val="000000"/>
          <w:lang w:eastAsia="en-GB"/>
        </w:rPr>
      </w:pPr>
    </w:p>
    <w:p w14:paraId="19A840FB"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Table 1 – Summary of recruitment and mortality of </w:t>
      </w:r>
      <w:r>
        <w:rPr>
          <w:rFonts w:ascii="Arial" w:hAnsi="Arial" w:cs="Arial"/>
          <w:color w:val="000000"/>
          <w:lang w:eastAsia="en-GB"/>
        </w:rPr>
        <w:t xml:space="preserve">beech </w:t>
      </w:r>
      <w:r w:rsidRPr="004E3A00">
        <w:rPr>
          <w:rFonts w:ascii="Arial" w:hAnsi="Arial" w:cs="Arial"/>
          <w:color w:val="000000"/>
          <w:lang w:eastAsia="en-GB"/>
        </w:rPr>
        <w:t>saplings in Denny wood from 1964 to 2014</w:t>
      </w:r>
    </w:p>
    <w:p w14:paraId="66D1983A" w14:textId="77777777" w:rsidR="0090383B" w:rsidRDefault="0090383B" w:rsidP="00F11B0B">
      <w:pPr>
        <w:spacing w:before="40" w:after="140" w:line="360" w:lineRule="auto"/>
        <w:contextualSpacing/>
        <w:rPr>
          <w:rFonts w:ascii="Arial" w:hAnsi="Arial" w:cs="Arial"/>
          <w:color w:val="000000"/>
          <w:lang w:eastAsia="en-GB"/>
        </w:rPr>
      </w:pPr>
    </w:p>
    <w:tbl>
      <w:tblPr>
        <w:tblW w:w="9703" w:type="dxa"/>
        <w:tblInd w:w="-459" w:type="dxa"/>
        <w:tblLook w:val="00A0" w:firstRow="1" w:lastRow="0" w:firstColumn="1" w:lastColumn="0" w:noHBand="0" w:noVBand="0"/>
      </w:tblPr>
      <w:tblGrid>
        <w:gridCol w:w="1521"/>
        <w:gridCol w:w="1031"/>
        <w:gridCol w:w="1441"/>
        <w:gridCol w:w="1428"/>
        <w:gridCol w:w="1285"/>
        <w:gridCol w:w="1570"/>
        <w:gridCol w:w="1427"/>
      </w:tblGrid>
      <w:tr w:rsidR="0090383B" w:rsidRPr="00032AF7" w14:paraId="484D004A" w14:textId="77777777" w:rsidTr="00645235">
        <w:trPr>
          <w:trHeight w:val="300"/>
        </w:trPr>
        <w:tc>
          <w:tcPr>
            <w:tcW w:w="1521" w:type="dxa"/>
            <w:tcBorders>
              <w:top w:val="single" w:sz="4" w:space="0" w:color="auto"/>
              <w:left w:val="nil"/>
              <w:bottom w:val="single" w:sz="4" w:space="0" w:color="auto"/>
              <w:right w:val="nil"/>
            </w:tcBorders>
          </w:tcPr>
          <w:p w14:paraId="11C9C802" w14:textId="77777777" w:rsidR="0090383B" w:rsidRPr="00F157A0" w:rsidRDefault="0090383B" w:rsidP="00F157A0">
            <w:pPr>
              <w:spacing w:after="0" w:line="240" w:lineRule="auto"/>
              <w:rPr>
                <w:rFonts w:ascii="Arial" w:hAnsi="Arial" w:cs="Arial"/>
                <w:color w:val="000000"/>
                <w:lang w:eastAsia="en-GB"/>
              </w:rPr>
            </w:pPr>
            <w:r w:rsidRPr="00032AF7">
              <w:rPr>
                <w:rFonts w:ascii="Arial" w:hAnsi="Arial" w:cs="Arial"/>
              </w:rPr>
              <w:t>Census period</w:t>
            </w:r>
          </w:p>
        </w:tc>
        <w:tc>
          <w:tcPr>
            <w:tcW w:w="1031" w:type="dxa"/>
            <w:tcBorders>
              <w:top w:val="single" w:sz="4" w:space="0" w:color="auto"/>
              <w:left w:val="nil"/>
              <w:bottom w:val="single" w:sz="4" w:space="0" w:color="auto"/>
              <w:right w:val="nil"/>
            </w:tcBorders>
            <w:noWrap/>
          </w:tcPr>
          <w:p w14:paraId="050AAD87"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 xml:space="preserve">No. of saplings at </w:t>
            </w:r>
            <w:r>
              <w:rPr>
                <w:rFonts w:ascii="Arial" w:hAnsi="Arial" w:cs="Arial"/>
                <w:color w:val="000000"/>
                <w:lang w:eastAsia="en-GB"/>
              </w:rPr>
              <w:t>T</w:t>
            </w:r>
            <w:r>
              <w:rPr>
                <w:rFonts w:ascii="Arial" w:hAnsi="Arial" w:cs="Arial"/>
                <w:color w:val="000000"/>
                <w:vertAlign w:val="subscript"/>
                <w:lang w:eastAsia="en-GB"/>
              </w:rPr>
              <w:t>1</w:t>
            </w:r>
          </w:p>
        </w:tc>
        <w:tc>
          <w:tcPr>
            <w:tcW w:w="1441" w:type="dxa"/>
            <w:tcBorders>
              <w:top w:val="single" w:sz="4" w:space="0" w:color="auto"/>
              <w:left w:val="nil"/>
              <w:bottom w:val="single" w:sz="4" w:space="0" w:color="auto"/>
              <w:right w:val="nil"/>
            </w:tcBorders>
          </w:tcPr>
          <w:p w14:paraId="05AFBB62" w14:textId="77777777" w:rsidR="0090383B" w:rsidRPr="00F157A0" w:rsidRDefault="0090383B" w:rsidP="00067E66">
            <w:pPr>
              <w:spacing w:after="0" w:line="240" w:lineRule="auto"/>
              <w:rPr>
                <w:rFonts w:ascii="Arial" w:hAnsi="Arial" w:cs="Arial"/>
                <w:color w:val="000000"/>
                <w:lang w:eastAsia="en-GB"/>
              </w:rPr>
            </w:pPr>
            <w:r w:rsidRPr="00F157A0">
              <w:rPr>
                <w:rFonts w:ascii="Arial" w:hAnsi="Arial" w:cs="Arial"/>
                <w:color w:val="000000"/>
                <w:lang w:eastAsia="en-GB"/>
              </w:rPr>
              <w:t>No</w:t>
            </w:r>
            <w:r>
              <w:rPr>
                <w:rFonts w:ascii="Arial" w:hAnsi="Arial" w:cs="Arial"/>
                <w:color w:val="000000"/>
                <w:lang w:eastAsia="en-GB"/>
              </w:rPr>
              <w:t>.</w:t>
            </w:r>
            <w:r w:rsidRPr="00F157A0">
              <w:rPr>
                <w:rFonts w:ascii="Arial" w:hAnsi="Arial" w:cs="Arial"/>
                <w:color w:val="000000"/>
                <w:lang w:eastAsia="en-GB"/>
              </w:rPr>
              <w:t xml:space="preserve"> of saplings </w:t>
            </w:r>
            <w:r>
              <w:rPr>
                <w:rFonts w:ascii="Arial" w:hAnsi="Arial" w:cs="Arial"/>
                <w:color w:val="000000"/>
                <w:lang w:eastAsia="en-GB"/>
              </w:rPr>
              <w:t>recruited from seedlings</w:t>
            </w:r>
          </w:p>
        </w:tc>
        <w:tc>
          <w:tcPr>
            <w:tcW w:w="1428" w:type="dxa"/>
            <w:tcBorders>
              <w:top w:val="single" w:sz="4" w:space="0" w:color="auto"/>
              <w:left w:val="nil"/>
              <w:bottom w:val="single" w:sz="4" w:space="0" w:color="auto"/>
              <w:right w:val="nil"/>
            </w:tcBorders>
            <w:noWrap/>
          </w:tcPr>
          <w:p w14:paraId="41B45FF0"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No</w:t>
            </w:r>
            <w:r>
              <w:rPr>
                <w:rFonts w:ascii="Arial" w:hAnsi="Arial" w:cs="Arial"/>
                <w:color w:val="000000"/>
                <w:lang w:eastAsia="en-GB"/>
              </w:rPr>
              <w:t>.</w:t>
            </w:r>
            <w:r w:rsidRPr="00F157A0">
              <w:rPr>
                <w:rFonts w:ascii="Arial" w:hAnsi="Arial" w:cs="Arial"/>
                <w:color w:val="000000"/>
                <w:lang w:eastAsia="en-GB"/>
              </w:rPr>
              <w:t xml:space="preserve"> of saplings that died during census</w:t>
            </w:r>
          </w:p>
        </w:tc>
        <w:tc>
          <w:tcPr>
            <w:tcW w:w="1285" w:type="dxa"/>
            <w:tcBorders>
              <w:top w:val="single" w:sz="4" w:space="0" w:color="auto"/>
              <w:left w:val="nil"/>
              <w:bottom w:val="single" w:sz="4" w:space="0" w:color="auto"/>
              <w:right w:val="nil"/>
            </w:tcBorders>
            <w:noWrap/>
          </w:tcPr>
          <w:p w14:paraId="3FD16303"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No. of saplings that that increased beyond DBH 10 cm</w:t>
            </w:r>
          </w:p>
        </w:tc>
        <w:tc>
          <w:tcPr>
            <w:tcW w:w="1570" w:type="dxa"/>
            <w:tcBorders>
              <w:top w:val="single" w:sz="4" w:space="0" w:color="auto"/>
              <w:left w:val="nil"/>
              <w:bottom w:val="single" w:sz="4" w:space="0" w:color="auto"/>
              <w:right w:val="nil"/>
            </w:tcBorders>
            <w:noWrap/>
          </w:tcPr>
          <w:p w14:paraId="5ED04859"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Annual rate of increase to &gt;10 cm DBH</w:t>
            </w:r>
          </w:p>
        </w:tc>
        <w:tc>
          <w:tcPr>
            <w:tcW w:w="1427" w:type="dxa"/>
            <w:tcBorders>
              <w:top w:val="single" w:sz="4" w:space="0" w:color="auto"/>
              <w:left w:val="nil"/>
              <w:bottom w:val="single" w:sz="4" w:space="0" w:color="auto"/>
              <w:right w:val="nil"/>
            </w:tcBorders>
            <w:noWrap/>
          </w:tcPr>
          <w:p w14:paraId="77746B80" w14:textId="77777777" w:rsidR="0090383B" w:rsidRPr="00F157A0" w:rsidRDefault="0090383B" w:rsidP="00F157A0">
            <w:pPr>
              <w:spacing w:after="0" w:line="240" w:lineRule="auto"/>
              <w:rPr>
                <w:rFonts w:ascii="Arial" w:hAnsi="Arial" w:cs="Arial"/>
                <w:color w:val="000000"/>
                <w:lang w:eastAsia="en-GB"/>
              </w:rPr>
            </w:pPr>
            <w:r w:rsidRPr="00032AF7">
              <w:rPr>
                <w:rFonts w:ascii="Arial" w:hAnsi="Arial" w:cs="Arial"/>
              </w:rPr>
              <w:t>Annual mortality rate of saplings</w:t>
            </w:r>
          </w:p>
        </w:tc>
      </w:tr>
      <w:tr w:rsidR="0090383B" w:rsidRPr="00032AF7" w14:paraId="5EF5FEB5" w14:textId="77777777" w:rsidTr="00645235">
        <w:trPr>
          <w:trHeight w:val="300"/>
        </w:trPr>
        <w:tc>
          <w:tcPr>
            <w:tcW w:w="1521" w:type="dxa"/>
            <w:tcBorders>
              <w:top w:val="single" w:sz="4" w:space="0" w:color="auto"/>
              <w:left w:val="nil"/>
              <w:bottom w:val="nil"/>
              <w:right w:val="nil"/>
            </w:tcBorders>
          </w:tcPr>
          <w:p w14:paraId="4D10FB36"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1964-1984</w:t>
            </w:r>
          </w:p>
        </w:tc>
        <w:tc>
          <w:tcPr>
            <w:tcW w:w="1031" w:type="dxa"/>
            <w:tcBorders>
              <w:top w:val="single" w:sz="4" w:space="0" w:color="auto"/>
              <w:left w:val="nil"/>
              <w:bottom w:val="nil"/>
              <w:right w:val="nil"/>
            </w:tcBorders>
            <w:noWrap/>
          </w:tcPr>
          <w:p w14:paraId="1F8228C7" w14:textId="77777777" w:rsidR="0090383B" w:rsidRPr="00F157A0" w:rsidRDefault="0090383B" w:rsidP="00645235">
            <w:pPr>
              <w:spacing w:after="0" w:line="240" w:lineRule="auto"/>
              <w:jc w:val="center"/>
              <w:rPr>
                <w:color w:val="000000"/>
                <w:lang w:eastAsia="en-GB"/>
              </w:rPr>
            </w:pPr>
            <w:r w:rsidRPr="00F157A0">
              <w:rPr>
                <w:color w:val="000000"/>
                <w:lang w:eastAsia="en-GB"/>
              </w:rPr>
              <w:t>179</w:t>
            </w:r>
          </w:p>
        </w:tc>
        <w:tc>
          <w:tcPr>
            <w:tcW w:w="1441" w:type="dxa"/>
            <w:tcBorders>
              <w:top w:val="single" w:sz="4" w:space="0" w:color="auto"/>
              <w:left w:val="nil"/>
              <w:bottom w:val="nil"/>
              <w:right w:val="nil"/>
            </w:tcBorders>
          </w:tcPr>
          <w:p w14:paraId="5F630BD2" w14:textId="77777777" w:rsidR="0090383B" w:rsidRPr="00F157A0" w:rsidRDefault="0090383B" w:rsidP="00645235">
            <w:pPr>
              <w:spacing w:after="0" w:line="240" w:lineRule="auto"/>
              <w:jc w:val="center"/>
              <w:rPr>
                <w:color w:val="000000"/>
                <w:lang w:eastAsia="en-GB"/>
              </w:rPr>
            </w:pPr>
            <w:r>
              <w:rPr>
                <w:color w:val="000000"/>
                <w:lang w:eastAsia="en-GB"/>
              </w:rPr>
              <w:t>3</w:t>
            </w:r>
          </w:p>
        </w:tc>
        <w:tc>
          <w:tcPr>
            <w:tcW w:w="1428" w:type="dxa"/>
            <w:tcBorders>
              <w:top w:val="single" w:sz="4" w:space="0" w:color="auto"/>
              <w:left w:val="nil"/>
              <w:bottom w:val="nil"/>
              <w:right w:val="nil"/>
            </w:tcBorders>
            <w:noWrap/>
          </w:tcPr>
          <w:p w14:paraId="75C95399" w14:textId="77777777" w:rsidR="0090383B" w:rsidRPr="00F157A0" w:rsidRDefault="0090383B" w:rsidP="00645235">
            <w:pPr>
              <w:spacing w:after="0" w:line="240" w:lineRule="auto"/>
              <w:jc w:val="center"/>
              <w:rPr>
                <w:color w:val="000000"/>
                <w:lang w:eastAsia="en-GB"/>
              </w:rPr>
            </w:pPr>
            <w:r w:rsidRPr="00F157A0">
              <w:rPr>
                <w:color w:val="000000"/>
                <w:lang w:eastAsia="en-GB"/>
              </w:rPr>
              <w:t>101</w:t>
            </w:r>
          </w:p>
        </w:tc>
        <w:tc>
          <w:tcPr>
            <w:tcW w:w="1285" w:type="dxa"/>
            <w:tcBorders>
              <w:top w:val="single" w:sz="4" w:space="0" w:color="auto"/>
              <w:left w:val="nil"/>
              <w:bottom w:val="nil"/>
              <w:right w:val="nil"/>
            </w:tcBorders>
            <w:noWrap/>
          </w:tcPr>
          <w:p w14:paraId="47990C64" w14:textId="77777777" w:rsidR="0090383B" w:rsidRPr="00F157A0" w:rsidRDefault="0090383B" w:rsidP="00645235">
            <w:pPr>
              <w:spacing w:after="0" w:line="240" w:lineRule="auto"/>
              <w:jc w:val="center"/>
              <w:rPr>
                <w:color w:val="000000"/>
                <w:lang w:eastAsia="en-GB"/>
              </w:rPr>
            </w:pPr>
            <w:r w:rsidRPr="00F157A0">
              <w:rPr>
                <w:color w:val="000000"/>
                <w:lang w:eastAsia="en-GB"/>
              </w:rPr>
              <w:t>25</w:t>
            </w:r>
          </w:p>
        </w:tc>
        <w:tc>
          <w:tcPr>
            <w:tcW w:w="1570" w:type="dxa"/>
            <w:tcBorders>
              <w:top w:val="single" w:sz="4" w:space="0" w:color="auto"/>
              <w:left w:val="nil"/>
              <w:bottom w:val="nil"/>
              <w:right w:val="nil"/>
            </w:tcBorders>
            <w:noWrap/>
          </w:tcPr>
          <w:p w14:paraId="557D4340" w14:textId="77777777" w:rsidR="0090383B" w:rsidRPr="00F157A0" w:rsidRDefault="0090383B" w:rsidP="00645235">
            <w:pPr>
              <w:spacing w:after="0" w:line="240" w:lineRule="auto"/>
              <w:jc w:val="center"/>
              <w:rPr>
                <w:color w:val="000000"/>
                <w:lang w:eastAsia="en-GB"/>
              </w:rPr>
            </w:pPr>
            <w:r w:rsidRPr="00F157A0">
              <w:rPr>
                <w:color w:val="000000"/>
                <w:lang w:eastAsia="en-GB"/>
              </w:rPr>
              <w:t>0.75</w:t>
            </w:r>
            <w:r>
              <w:rPr>
                <w:color w:val="000000"/>
                <w:lang w:eastAsia="en-GB"/>
              </w:rPr>
              <w:t xml:space="preserve"> %</w:t>
            </w:r>
          </w:p>
        </w:tc>
        <w:tc>
          <w:tcPr>
            <w:tcW w:w="1427" w:type="dxa"/>
            <w:tcBorders>
              <w:top w:val="single" w:sz="4" w:space="0" w:color="auto"/>
              <w:left w:val="nil"/>
              <w:bottom w:val="nil"/>
              <w:right w:val="nil"/>
            </w:tcBorders>
            <w:noWrap/>
          </w:tcPr>
          <w:p w14:paraId="4189CFCF" w14:textId="77777777" w:rsidR="0090383B" w:rsidRPr="00F157A0" w:rsidRDefault="0090383B" w:rsidP="00645235">
            <w:pPr>
              <w:spacing w:after="0" w:line="240" w:lineRule="auto"/>
              <w:jc w:val="center"/>
              <w:rPr>
                <w:color w:val="000000"/>
                <w:lang w:eastAsia="en-GB"/>
              </w:rPr>
            </w:pPr>
            <w:r w:rsidRPr="00F157A0">
              <w:rPr>
                <w:color w:val="000000"/>
                <w:lang w:eastAsia="en-GB"/>
              </w:rPr>
              <w:t>4.07</w:t>
            </w:r>
            <w:r>
              <w:rPr>
                <w:color w:val="000000"/>
                <w:lang w:eastAsia="en-GB"/>
              </w:rPr>
              <w:t xml:space="preserve"> %</w:t>
            </w:r>
          </w:p>
        </w:tc>
      </w:tr>
      <w:tr w:rsidR="0090383B" w:rsidRPr="00032AF7" w14:paraId="372B4514" w14:textId="77777777" w:rsidTr="00645235">
        <w:trPr>
          <w:trHeight w:val="300"/>
        </w:trPr>
        <w:tc>
          <w:tcPr>
            <w:tcW w:w="1521" w:type="dxa"/>
            <w:tcBorders>
              <w:top w:val="nil"/>
              <w:left w:val="nil"/>
              <w:bottom w:val="nil"/>
              <w:right w:val="nil"/>
            </w:tcBorders>
          </w:tcPr>
          <w:p w14:paraId="1E393CAC"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1984-1988</w:t>
            </w:r>
          </w:p>
        </w:tc>
        <w:tc>
          <w:tcPr>
            <w:tcW w:w="1031" w:type="dxa"/>
            <w:tcBorders>
              <w:top w:val="nil"/>
              <w:left w:val="nil"/>
              <w:bottom w:val="nil"/>
              <w:right w:val="nil"/>
            </w:tcBorders>
            <w:noWrap/>
          </w:tcPr>
          <w:p w14:paraId="14D960F0" w14:textId="77777777" w:rsidR="0090383B" w:rsidRPr="00F157A0" w:rsidRDefault="0090383B" w:rsidP="00645235">
            <w:pPr>
              <w:spacing w:after="0" w:line="240" w:lineRule="auto"/>
              <w:jc w:val="center"/>
              <w:rPr>
                <w:color w:val="000000"/>
                <w:lang w:eastAsia="en-GB"/>
              </w:rPr>
            </w:pPr>
            <w:r w:rsidRPr="00F157A0">
              <w:rPr>
                <w:color w:val="000000"/>
                <w:lang w:eastAsia="en-GB"/>
              </w:rPr>
              <w:t>56</w:t>
            </w:r>
          </w:p>
        </w:tc>
        <w:tc>
          <w:tcPr>
            <w:tcW w:w="1441" w:type="dxa"/>
            <w:tcBorders>
              <w:top w:val="nil"/>
              <w:left w:val="nil"/>
              <w:bottom w:val="nil"/>
              <w:right w:val="nil"/>
            </w:tcBorders>
          </w:tcPr>
          <w:p w14:paraId="7268917B" w14:textId="77777777" w:rsidR="0090383B" w:rsidRPr="00F157A0" w:rsidRDefault="0090383B" w:rsidP="00645235">
            <w:pPr>
              <w:spacing w:after="0" w:line="240" w:lineRule="auto"/>
              <w:jc w:val="center"/>
              <w:rPr>
                <w:color w:val="000000"/>
                <w:lang w:eastAsia="en-GB"/>
              </w:rPr>
            </w:pPr>
            <w:r>
              <w:rPr>
                <w:color w:val="000000"/>
                <w:lang w:eastAsia="en-GB"/>
              </w:rPr>
              <w:t>1</w:t>
            </w:r>
          </w:p>
        </w:tc>
        <w:tc>
          <w:tcPr>
            <w:tcW w:w="1428" w:type="dxa"/>
            <w:tcBorders>
              <w:top w:val="nil"/>
              <w:left w:val="nil"/>
              <w:bottom w:val="nil"/>
              <w:right w:val="nil"/>
            </w:tcBorders>
            <w:noWrap/>
          </w:tcPr>
          <w:p w14:paraId="30A201AA" w14:textId="77777777" w:rsidR="0090383B" w:rsidRPr="00F157A0" w:rsidRDefault="0090383B" w:rsidP="00645235">
            <w:pPr>
              <w:spacing w:after="0" w:line="240" w:lineRule="auto"/>
              <w:jc w:val="center"/>
              <w:rPr>
                <w:color w:val="000000"/>
                <w:lang w:eastAsia="en-GB"/>
              </w:rPr>
            </w:pPr>
            <w:r w:rsidRPr="00F157A0">
              <w:rPr>
                <w:color w:val="000000"/>
                <w:lang w:eastAsia="en-GB"/>
              </w:rPr>
              <w:t>6</w:t>
            </w:r>
          </w:p>
        </w:tc>
        <w:tc>
          <w:tcPr>
            <w:tcW w:w="1285" w:type="dxa"/>
            <w:tcBorders>
              <w:top w:val="nil"/>
              <w:left w:val="nil"/>
              <w:bottom w:val="nil"/>
              <w:right w:val="nil"/>
            </w:tcBorders>
            <w:noWrap/>
          </w:tcPr>
          <w:p w14:paraId="5226927A" w14:textId="77777777" w:rsidR="0090383B" w:rsidRPr="00F157A0" w:rsidRDefault="0090383B" w:rsidP="00645235">
            <w:pPr>
              <w:spacing w:after="0" w:line="240" w:lineRule="auto"/>
              <w:jc w:val="center"/>
              <w:rPr>
                <w:color w:val="000000"/>
                <w:lang w:eastAsia="en-GB"/>
              </w:rPr>
            </w:pPr>
            <w:r w:rsidRPr="00F157A0">
              <w:rPr>
                <w:color w:val="000000"/>
                <w:lang w:eastAsia="en-GB"/>
              </w:rPr>
              <w:t>11</w:t>
            </w:r>
          </w:p>
        </w:tc>
        <w:tc>
          <w:tcPr>
            <w:tcW w:w="1570" w:type="dxa"/>
            <w:tcBorders>
              <w:top w:val="nil"/>
              <w:left w:val="nil"/>
              <w:bottom w:val="nil"/>
              <w:right w:val="nil"/>
            </w:tcBorders>
            <w:noWrap/>
          </w:tcPr>
          <w:p w14:paraId="2CCE233F" w14:textId="77777777" w:rsidR="0090383B" w:rsidRPr="00F157A0" w:rsidRDefault="0090383B" w:rsidP="00645235">
            <w:pPr>
              <w:spacing w:after="0" w:line="240" w:lineRule="auto"/>
              <w:jc w:val="center"/>
              <w:rPr>
                <w:color w:val="000000"/>
                <w:lang w:eastAsia="en-GB"/>
              </w:rPr>
            </w:pPr>
            <w:r w:rsidRPr="00F157A0">
              <w:rPr>
                <w:color w:val="000000"/>
                <w:lang w:eastAsia="en-GB"/>
              </w:rPr>
              <w:t>5.32</w:t>
            </w:r>
            <w:r>
              <w:rPr>
                <w:color w:val="000000"/>
                <w:lang w:eastAsia="en-GB"/>
              </w:rPr>
              <w:t xml:space="preserve"> %</w:t>
            </w:r>
          </w:p>
        </w:tc>
        <w:tc>
          <w:tcPr>
            <w:tcW w:w="1427" w:type="dxa"/>
            <w:tcBorders>
              <w:top w:val="nil"/>
              <w:left w:val="nil"/>
              <w:bottom w:val="nil"/>
              <w:right w:val="nil"/>
            </w:tcBorders>
            <w:noWrap/>
          </w:tcPr>
          <w:p w14:paraId="7B2AE1F4" w14:textId="77777777" w:rsidR="0090383B" w:rsidRPr="00F157A0" w:rsidRDefault="0090383B" w:rsidP="00645235">
            <w:pPr>
              <w:spacing w:after="0" w:line="240" w:lineRule="auto"/>
              <w:jc w:val="center"/>
              <w:rPr>
                <w:color w:val="000000"/>
                <w:lang w:eastAsia="en-GB"/>
              </w:rPr>
            </w:pPr>
            <w:r w:rsidRPr="00F157A0">
              <w:rPr>
                <w:color w:val="000000"/>
                <w:lang w:eastAsia="en-GB"/>
              </w:rPr>
              <w:t>2.79</w:t>
            </w:r>
            <w:r>
              <w:rPr>
                <w:color w:val="000000"/>
                <w:lang w:eastAsia="en-GB"/>
              </w:rPr>
              <w:t xml:space="preserve"> %</w:t>
            </w:r>
          </w:p>
        </w:tc>
      </w:tr>
      <w:tr w:rsidR="0090383B" w:rsidRPr="00032AF7" w14:paraId="44009688" w14:textId="77777777" w:rsidTr="00645235">
        <w:trPr>
          <w:trHeight w:val="300"/>
        </w:trPr>
        <w:tc>
          <w:tcPr>
            <w:tcW w:w="1521" w:type="dxa"/>
            <w:tcBorders>
              <w:top w:val="nil"/>
              <w:left w:val="nil"/>
              <w:right w:val="nil"/>
            </w:tcBorders>
          </w:tcPr>
          <w:p w14:paraId="1205D86D"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1988-1996</w:t>
            </w:r>
          </w:p>
        </w:tc>
        <w:tc>
          <w:tcPr>
            <w:tcW w:w="1031" w:type="dxa"/>
            <w:tcBorders>
              <w:top w:val="nil"/>
              <w:left w:val="nil"/>
              <w:right w:val="nil"/>
            </w:tcBorders>
            <w:noWrap/>
          </w:tcPr>
          <w:p w14:paraId="054C7E01" w14:textId="77777777" w:rsidR="0090383B" w:rsidRPr="00F157A0" w:rsidRDefault="0090383B" w:rsidP="00645235">
            <w:pPr>
              <w:spacing w:after="0" w:line="240" w:lineRule="auto"/>
              <w:jc w:val="center"/>
              <w:rPr>
                <w:color w:val="000000"/>
                <w:lang w:eastAsia="en-GB"/>
              </w:rPr>
            </w:pPr>
            <w:r w:rsidRPr="00F157A0">
              <w:rPr>
                <w:color w:val="000000"/>
                <w:lang w:eastAsia="en-GB"/>
              </w:rPr>
              <w:t>40</w:t>
            </w:r>
          </w:p>
        </w:tc>
        <w:tc>
          <w:tcPr>
            <w:tcW w:w="1441" w:type="dxa"/>
            <w:tcBorders>
              <w:top w:val="nil"/>
              <w:left w:val="nil"/>
              <w:right w:val="nil"/>
            </w:tcBorders>
          </w:tcPr>
          <w:p w14:paraId="628AACE0" w14:textId="77777777" w:rsidR="0090383B" w:rsidRPr="00F157A0" w:rsidRDefault="0090383B" w:rsidP="00645235">
            <w:pPr>
              <w:spacing w:after="0" w:line="240" w:lineRule="auto"/>
              <w:jc w:val="center"/>
              <w:rPr>
                <w:color w:val="000000"/>
                <w:lang w:eastAsia="en-GB"/>
              </w:rPr>
            </w:pPr>
            <w:r>
              <w:rPr>
                <w:color w:val="000000"/>
                <w:lang w:eastAsia="en-GB"/>
              </w:rPr>
              <w:t>2</w:t>
            </w:r>
          </w:p>
        </w:tc>
        <w:tc>
          <w:tcPr>
            <w:tcW w:w="1428" w:type="dxa"/>
            <w:tcBorders>
              <w:top w:val="nil"/>
              <w:left w:val="nil"/>
              <w:right w:val="nil"/>
            </w:tcBorders>
            <w:noWrap/>
          </w:tcPr>
          <w:p w14:paraId="7D16F645" w14:textId="77777777" w:rsidR="0090383B" w:rsidRPr="00F157A0" w:rsidRDefault="0090383B" w:rsidP="00645235">
            <w:pPr>
              <w:spacing w:after="0" w:line="240" w:lineRule="auto"/>
              <w:jc w:val="center"/>
              <w:rPr>
                <w:color w:val="000000"/>
                <w:lang w:eastAsia="en-GB"/>
              </w:rPr>
            </w:pPr>
            <w:r w:rsidRPr="00F157A0">
              <w:rPr>
                <w:color w:val="000000"/>
                <w:lang w:eastAsia="en-GB"/>
              </w:rPr>
              <w:t>6</w:t>
            </w:r>
          </w:p>
        </w:tc>
        <w:tc>
          <w:tcPr>
            <w:tcW w:w="1285" w:type="dxa"/>
            <w:tcBorders>
              <w:top w:val="nil"/>
              <w:left w:val="nil"/>
              <w:right w:val="nil"/>
            </w:tcBorders>
            <w:noWrap/>
          </w:tcPr>
          <w:p w14:paraId="74F2C0A8" w14:textId="77777777" w:rsidR="0090383B" w:rsidRPr="00F157A0" w:rsidRDefault="0090383B" w:rsidP="00645235">
            <w:pPr>
              <w:spacing w:after="0" w:line="240" w:lineRule="auto"/>
              <w:jc w:val="center"/>
              <w:rPr>
                <w:color w:val="000000"/>
                <w:lang w:eastAsia="en-GB"/>
              </w:rPr>
            </w:pPr>
            <w:r w:rsidRPr="00F157A0">
              <w:rPr>
                <w:color w:val="000000"/>
                <w:lang w:eastAsia="en-GB"/>
              </w:rPr>
              <w:t>13</w:t>
            </w:r>
          </w:p>
        </w:tc>
        <w:tc>
          <w:tcPr>
            <w:tcW w:w="1570" w:type="dxa"/>
            <w:tcBorders>
              <w:top w:val="nil"/>
              <w:left w:val="nil"/>
              <w:right w:val="nil"/>
            </w:tcBorders>
            <w:noWrap/>
          </w:tcPr>
          <w:p w14:paraId="1FD5D628" w14:textId="77777777" w:rsidR="0090383B" w:rsidRPr="00F157A0" w:rsidRDefault="0090383B" w:rsidP="00645235">
            <w:pPr>
              <w:spacing w:after="0" w:line="240" w:lineRule="auto"/>
              <w:jc w:val="center"/>
              <w:rPr>
                <w:color w:val="000000"/>
                <w:lang w:eastAsia="en-GB"/>
              </w:rPr>
            </w:pPr>
            <w:r w:rsidRPr="00F157A0">
              <w:rPr>
                <w:color w:val="000000"/>
                <w:lang w:eastAsia="en-GB"/>
              </w:rPr>
              <w:t>4.79</w:t>
            </w:r>
            <w:r>
              <w:rPr>
                <w:color w:val="000000"/>
                <w:lang w:eastAsia="en-GB"/>
              </w:rPr>
              <w:t xml:space="preserve"> %</w:t>
            </w:r>
          </w:p>
        </w:tc>
        <w:tc>
          <w:tcPr>
            <w:tcW w:w="1427" w:type="dxa"/>
            <w:tcBorders>
              <w:top w:val="nil"/>
              <w:left w:val="nil"/>
              <w:right w:val="nil"/>
            </w:tcBorders>
            <w:noWrap/>
          </w:tcPr>
          <w:p w14:paraId="69859060" w14:textId="77777777" w:rsidR="0090383B" w:rsidRPr="00F157A0" w:rsidRDefault="0090383B" w:rsidP="00645235">
            <w:pPr>
              <w:spacing w:after="0" w:line="240" w:lineRule="auto"/>
              <w:jc w:val="center"/>
              <w:rPr>
                <w:color w:val="000000"/>
                <w:lang w:eastAsia="en-GB"/>
              </w:rPr>
            </w:pPr>
            <w:r w:rsidRPr="00F157A0">
              <w:rPr>
                <w:color w:val="000000"/>
                <w:lang w:eastAsia="en-GB"/>
              </w:rPr>
              <w:t>2.01</w:t>
            </w:r>
            <w:r>
              <w:rPr>
                <w:color w:val="000000"/>
                <w:lang w:eastAsia="en-GB"/>
              </w:rPr>
              <w:t xml:space="preserve"> %</w:t>
            </w:r>
          </w:p>
        </w:tc>
      </w:tr>
      <w:tr w:rsidR="0090383B" w:rsidRPr="00032AF7" w14:paraId="35464308" w14:textId="77777777" w:rsidTr="00645235">
        <w:trPr>
          <w:trHeight w:val="300"/>
        </w:trPr>
        <w:tc>
          <w:tcPr>
            <w:tcW w:w="1521" w:type="dxa"/>
            <w:tcBorders>
              <w:top w:val="nil"/>
              <w:left w:val="nil"/>
              <w:bottom w:val="single" w:sz="4" w:space="0" w:color="auto"/>
              <w:right w:val="nil"/>
            </w:tcBorders>
          </w:tcPr>
          <w:p w14:paraId="659BA935"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1996-2014</w:t>
            </w:r>
          </w:p>
        </w:tc>
        <w:tc>
          <w:tcPr>
            <w:tcW w:w="1031" w:type="dxa"/>
            <w:tcBorders>
              <w:top w:val="nil"/>
              <w:left w:val="nil"/>
              <w:bottom w:val="single" w:sz="4" w:space="0" w:color="auto"/>
              <w:right w:val="nil"/>
            </w:tcBorders>
            <w:noWrap/>
          </w:tcPr>
          <w:p w14:paraId="1FB7533D" w14:textId="77777777" w:rsidR="0090383B" w:rsidRPr="00F157A0" w:rsidRDefault="0090383B" w:rsidP="00645235">
            <w:pPr>
              <w:spacing w:after="0" w:line="240" w:lineRule="auto"/>
              <w:jc w:val="center"/>
              <w:rPr>
                <w:color w:val="000000"/>
                <w:lang w:eastAsia="en-GB"/>
              </w:rPr>
            </w:pPr>
            <w:r w:rsidRPr="00F157A0">
              <w:rPr>
                <w:color w:val="000000"/>
                <w:lang w:eastAsia="en-GB"/>
              </w:rPr>
              <w:t>23</w:t>
            </w:r>
          </w:p>
        </w:tc>
        <w:tc>
          <w:tcPr>
            <w:tcW w:w="1441" w:type="dxa"/>
            <w:tcBorders>
              <w:top w:val="nil"/>
              <w:left w:val="nil"/>
              <w:bottom w:val="single" w:sz="4" w:space="0" w:color="auto"/>
              <w:right w:val="nil"/>
            </w:tcBorders>
          </w:tcPr>
          <w:p w14:paraId="5700FDBC" w14:textId="77777777" w:rsidR="0090383B" w:rsidRPr="00F157A0" w:rsidRDefault="0090383B" w:rsidP="00645235">
            <w:pPr>
              <w:spacing w:after="0" w:line="240" w:lineRule="auto"/>
              <w:jc w:val="center"/>
              <w:rPr>
                <w:color w:val="000000"/>
                <w:lang w:eastAsia="en-GB"/>
              </w:rPr>
            </w:pPr>
            <w:r>
              <w:rPr>
                <w:color w:val="000000"/>
                <w:lang w:eastAsia="en-GB"/>
              </w:rPr>
              <w:t>1</w:t>
            </w:r>
          </w:p>
        </w:tc>
        <w:tc>
          <w:tcPr>
            <w:tcW w:w="1428" w:type="dxa"/>
            <w:tcBorders>
              <w:top w:val="nil"/>
              <w:left w:val="nil"/>
              <w:bottom w:val="single" w:sz="4" w:space="0" w:color="auto"/>
              <w:right w:val="nil"/>
            </w:tcBorders>
            <w:noWrap/>
          </w:tcPr>
          <w:p w14:paraId="5C130670" w14:textId="77777777" w:rsidR="0090383B" w:rsidRPr="00F157A0" w:rsidRDefault="0090383B" w:rsidP="00645235">
            <w:pPr>
              <w:spacing w:after="0" w:line="240" w:lineRule="auto"/>
              <w:jc w:val="center"/>
              <w:rPr>
                <w:color w:val="000000"/>
                <w:lang w:eastAsia="en-GB"/>
              </w:rPr>
            </w:pPr>
            <w:r w:rsidRPr="00F157A0">
              <w:rPr>
                <w:color w:val="000000"/>
                <w:lang w:eastAsia="en-GB"/>
              </w:rPr>
              <w:t>2</w:t>
            </w:r>
          </w:p>
        </w:tc>
        <w:tc>
          <w:tcPr>
            <w:tcW w:w="1285" w:type="dxa"/>
            <w:tcBorders>
              <w:top w:val="nil"/>
              <w:left w:val="nil"/>
              <w:bottom w:val="single" w:sz="4" w:space="0" w:color="auto"/>
              <w:right w:val="nil"/>
            </w:tcBorders>
            <w:noWrap/>
          </w:tcPr>
          <w:p w14:paraId="60EADB2A" w14:textId="77777777" w:rsidR="0090383B" w:rsidRPr="00F157A0" w:rsidRDefault="0090383B" w:rsidP="00645235">
            <w:pPr>
              <w:spacing w:after="0" w:line="240" w:lineRule="auto"/>
              <w:jc w:val="center"/>
              <w:rPr>
                <w:color w:val="000000"/>
                <w:lang w:eastAsia="en-GB"/>
              </w:rPr>
            </w:pPr>
            <w:r w:rsidRPr="00F157A0">
              <w:rPr>
                <w:color w:val="000000"/>
                <w:lang w:eastAsia="en-GB"/>
              </w:rPr>
              <w:t>14</w:t>
            </w:r>
          </w:p>
        </w:tc>
        <w:tc>
          <w:tcPr>
            <w:tcW w:w="1570" w:type="dxa"/>
            <w:tcBorders>
              <w:top w:val="nil"/>
              <w:left w:val="nil"/>
              <w:bottom w:val="single" w:sz="4" w:space="0" w:color="auto"/>
              <w:right w:val="nil"/>
            </w:tcBorders>
            <w:noWrap/>
          </w:tcPr>
          <w:p w14:paraId="2CE6CA5A" w14:textId="77777777" w:rsidR="0090383B" w:rsidRPr="00F157A0" w:rsidRDefault="0090383B" w:rsidP="00645235">
            <w:pPr>
              <w:spacing w:after="0" w:line="240" w:lineRule="auto"/>
              <w:jc w:val="center"/>
              <w:rPr>
                <w:color w:val="000000"/>
                <w:lang w:eastAsia="en-GB"/>
              </w:rPr>
            </w:pPr>
            <w:r w:rsidRPr="00F157A0">
              <w:rPr>
                <w:color w:val="000000"/>
                <w:lang w:eastAsia="en-GB"/>
              </w:rPr>
              <w:t>5.08</w:t>
            </w:r>
            <w:r>
              <w:rPr>
                <w:color w:val="000000"/>
                <w:lang w:eastAsia="en-GB"/>
              </w:rPr>
              <w:t xml:space="preserve"> %</w:t>
            </w:r>
          </w:p>
        </w:tc>
        <w:tc>
          <w:tcPr>
            <w:tcW w:w="1427" w:type="dxa"/>
            <w:tcBorders>
              <w:top w:val="nil"/>
              <w:left w:val="nil"/>
              <w:bottom w:val="single" w:sz="4" w:space="0" w:color="auto"/>
              <w:right w:val="nil"/>
            </w:tcBorders>
            <w:noWrap/>
          </w:tcPr>
          <w:p w14:paraId="2CEDAE58" w14:textId="77777777" w:rsidR="0090383B" w:rsidRPr="00F157A0" w:rsidRDefault="0090383B" w:rsidP="00645235">
            <w:pPr>
              <w:spacing w:after="0" w:line="240" w:lineRule="auto"/>
              <w:jc w:val="center"/>
              <w:rPr>
                <w:color w:val="000000"/>
                <w:lang w:eastAsia="en-GB"/>
              </w:rPr>
            </w:pPr>
            <w:r w:rsidRPr="00F157A0">
              <w:rPr>
                <w:color w:val="000000"/>
                <w:lang w:eastAsia="en-GB"/>
              </w:rPr>
              <w:t>0.5</w:t>
            </w:r>
            <w:r>
              <w:rPr>
                <w:color w:val="000000"/>
                <w:lang w:eastAsia="en-GB"/>
              </w:rPr>
              <w:t>0 %</w:t>
            </w:r>
          </w:p>
        </w:tc>
      </w:tr>
    </w:tbl>
    <w:p w14:paraId="6386544F" w14:textId="77777777" w:rsidR="0090383B" w:rsidRPr="004E3A00" w:rsidRDefault="0090383B" w:rsidP="00F11B0B">
      <w:pPr>
        <w:spacing w:before="40" w:after="140" w:line="360" w:lineRule="auto"/>
        <w:contextualSpacing/>
        <w:rPr>
          <w:rFonts w:ascii="Arial" w:hAnsi="Arial" w:cs="Arial"/>
          <w:color w:val="000000"/>
          <w:lang w:eastAsia="en-GB"/>
        </w:rPr>
      </w:pPr>
    </w:p>
    <w:p w14:paraId="335D42B3" w14:textId="77777777" w:rsidR="0090383B" w:rsidRPr="004E3A00" w:rsidRDefault="0090383B" w:rsidP="00F11B0B">
      <w:pPr>
        <w:spacing w:before="40" w:after="140" w:line="360" w:lineRule="auto"/>
        <w:contextualSpacing/>
        <w:rPr>
          <w:rFonts w:ascii="Arial" w:hAnsi="Arial" w:cs="Arial"/>
          <w:color w:val="000000"/>
          <w:lang w:eastAsia="en-GB"/>
        </w:rPr>
      </w:pPr>
    </w:p>
    <w:p w14:paraId="1BD4AB5D"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Table 2 – Coefficients of beech tree mortality from 1964 to 2014 produced from model averaging of mixed effect complementary log-log models with </w:t>
      </w:r>
      <w:proofErr w:type="spellStart"/>
      <w:r w:rsidRPr="004E3A00">
        <w:rPr>
          <w:rFonts w:ascii="Arial" w:hAnsi="Arial" w:cs="Arial"/>
          <w:color w:val="000000"/>
          <w:lang w:eastAsia="en-GB"/>
        </w:rPr>
        <w:t>ΔAICc</w:t>
      </w:r>
      <w:proofErr w:type="spellEnd"/>
      <w:r>
        <w:rPr>
          <w:rFonts w:ascii="Arial" w:hAnsi="Arial" w:cs="Arial"/>
          <w:color w:val="000000"/>
          <w:lang w:eastAsia="en-GB"/>
        </w:rPr>
        <w:t xml:space="preserve"> </w:t>
      </w:r>
      <w:r w:rsidRPr="004E3A00">
        <w:rPr>
          <w:rFonts w:ascii="Arial" w:hAnsi="Arial" w:cs="Arial"/>
          <w:color w:val="000000"/>
          <w:lang w:eastAsia="en-GB"/>
        </w:rPr>
        <w:t>≤7.</w:t>
      </w:r>
    </w:p>
    <w:tbl>
      <w:tblPr>
        <w:tblW w:w="8913" w:type="dxa"/>
        <w:tblInd w:w="93" w:type="dxa"/>
        <w:tblLook w:val="00A0" w:firstRow="1" w:lastRow="0" w:firstColumn="1" w:lastColumn="0" w:noHBand="0" w:noVBand="0"/>
      </w:tblPr>
      <w:tblGrid>
        <w:gridCol w:w="1119"/>
        <w:gridCol w:w="1419"/>
        <w:gridCol w:w="1319"/>
        <w:gridCol w:w="1419"/>
        <w:gridCol w:w="1419"/>
        <w:gridCol w:w="944"/>
        <w:gridCol w:w="1294"/>
      </w:tblGrid>
      <w:tr w:rsidR="0090383B" w:rsidRPr="00032AF7" w14:paraId="7686E1E8" w14:textId="77777777" w:rsidTr="00BA763D">
        <w:trPr>
          <w:trHeight w:val="300"/>
        </w:trPr>
        <w:tc>
          <w:tcPr>
            <w:tcW w:w="1120" w:type="dxa"/>
            <w:tcBorders>
              <w:top w:val="single" w:sz="4" w:space="0" w:color="auto"/>
              <w:left w:val="nil"/>
              <w:bottom w:val="single" w:sz="4" w:space="0" w:color="auto"/>
              <w:right w:val="nil"/>
            </w:tcBorders>
            <w:noWrap/>
            <w:vAlign w:val="bottom"/>
          </w:tcPr>
          <w:p w14:paraId="48BEDC8F"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Variable</w:t>
            </w:r>
          </w:p>
        </w:tc>
        <w:tc>
          <w:tcPr>
            <w:tcW w:w="1420" w:type="dxa"/>
            <w:tcBorders>
              <w:top w:val="single" w:sz="4" w:space="0" w:color="auto"/>
              <w:left w:val="nil"/>
              <w:bottom w:val="single" w:sz="4" w:space="0" w:color="auto"/>
              <w:right w:val="nil"/>
            </w:tcBorders>
            <w:noWrap/>
            <w:vAlign w:val="bottom"/>
          </w:tcPr>
          <w:p w14:paraId="5D20489E"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Estimate</w:t>
            </w:r>
          </w:p>
        </w:tc>
        <w:tc>
          <w:tcPr>
            <w:tcW w:w="1320" w:type="dxa"/>
            <w:tcBorders>
              <w:top w:val="single" w:sz="4" w:space="0" w:color="auto"/>
              <w:left w:val="nil"/>
              <w:bottom w:val="single" w:sz="4" w:space="0" w:color="auto"/>
              <w:right w:val="nil"/>
            </w:tcBorders>
            <w:noWrap/>
            <w:vAlign w:val="bottom"/>
          </w:tcPr>
          <w:p w14:paraId="3A8EBA1A"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Std. Error</w:t>
            </w:r>
          </w:p>
        </w:tc>
        <w:tc>
          <w:tcPr>
            <w:tcW w:w="1420" w:type="dxa"/>
            <w:tcBorders>
              <w:top w:val="single" w:sz="4" w:space="0" w:color="auto"/>
              <w:left w:val="nil"/>
              <w:bottom w:val="single" w:sz="4" w:space="0" w:color="auto"/>
              <w:right w:val="nil"/>
            </w:tcBorders>
            <w:noWrap/>
            <w:vAlign w:val="bottom"/>
          </w:tcPr>
          <w:p w14:paraId="10865615"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Lower CI</w:t>
            </w:r>
          </w:p>
        </w:tc>
        <w:tc>
          <w:tcPr>
            <w:tcW w:w="1420" w:type="dxa"/>
            <w:tcBorders>
              <w:top w:val="single" w:sz="4" w:space="0" w:color="auto"/>
              <w:left w:val="nil"/>
              <w:bottom w:val="single" w:sz="4" w:space="0" w:color="auto"/>
              <w:right w:val="nil"/>
            </w:tcBorders>
            <w:noWrap/>
            <w:vAlign w:val="bottom"/>
          </w:tcPr>
          <w:p w14:paraId="0CA126EB"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Upper CI</w:t>
            </w:r>
          </w:p>
        </w:tc>
        <w:tc>
          <w:tcPr>
            <w:tcW w:w="939" w:type="dxa"/>
            <w:tcBorders>
              <w:top w:val="single" w:sz="4" w:space="0" w:color="auto"/>
              <w:left w:val="nil"/>
              <w:bottom w:val="single" w:sz="4" w:space="0" w:color="auto"/>
              <w:right w:val="nil"/>
            </w:tcBorders>
            <w:noWrap/>
            <w:vAlign w:val="bottom"/>
          </w:tcPr>
          <w:p w14:paraId="1D5EBD32"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p value</w:t>
            </w:r>
          </w:p>
        </w:tc>
        <w:tc>
          <w:tcPr>
            <w:tcW w:w="1274" w:type="dxa"/>
            <w:tcBorders>
              <w:top w:val="single" w:sz="4" w:space="0" w:color="auto"/>
              <w:left w:val="nil"/>
              <w:bottom w:val="single" w:sz="4" w:space="0" w:color="auto"/>
              <w:right w:val="nil"/>
            </w:tcBorders>
            <w:noWrap/>
            <w:vAlign w:val="bottom"/>
          </w:tcPr>
          <w:p w14:paraId="568CE700"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Importance value</w:t>
            </w:r>
          </w:p>
        </w:tc>
      </w:tr>
      <w:tr w:rsidR="0090383B" w:rsidRPr="00032AF7" w14:paraId="0996C1A9" w14:textId="77777777" w:rsidTr="007C3969">
        <w:trPr>
          <w:trHeight w:val="300"/>
        </w:trPr>
        <w:tc>
          <w:tcPr>
            <w:tcW w:w="1120" w:type="dxa"/>
            <w:tcBorders>
              <w:top w:val="single" w:sz="4" w:space="0" w:color="auto"/>
              <w:left w:val="nil"/>
              <w:bottom w:val="single" w:sz="4" w:space="0" w:color="auto"/>
              <w:right w:val="nil"/>
            </w:tcBorders>
            <w:noWrap/>
            <w:vAlign w:val="center"/>
          </w:tcPr>
          <w:p w14:paraId="2F958B9A"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Intercept</w:t>
            </w:r>
          </w:p>
        </w:tc>
        <w:tc>
          <w:tcPr>
            <w:tcW w:w="1420" w:type="dxa"/>
            <w:tcBorders>
              <w:top w:val="single" w:sz="4" w:space="0" w:color="auto"/>
              <w:left w:val="nil"/>
              <w:bottom w:val="single" w:sz="4" w:space="0" w:color="auto"/>
              <w:right w:val="nil"/>
            </w:tcBorders>
            <w:noWrap/>
            <w:vAlign w:val="center"/>
          </w:tcPr>
          <w:p w14:paraId="1719526A"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-5.19</w:t>
            </w:r>
          </w:p>
        </w:tc>
        <w:tc>
          <w:tcPr>
            <w:tcW w:w="1320" w:type="dxa"/>
            <w:tcBorders>
              <w:top w:val="single" w:sz="4" w:space="0" w:color="auto"/>
              <w:left w:val="nil"/>
              <w:bottom w:val="single" w:sz="4" w:space="0" w:color="auto"/>
              <w:right w:val="nil"/>
            </w:tcBorders>
            <w:noWrap/>
            <w:vAlign w:val="center"/>
          </w:tcPr>
          <w:p w14:paraId="417B5A37"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0.26</w:t>
            </w:r>
          </w:p>
        </w:tc>
        <w:tc>
          <w:tcPr>
            <w:tcW w:w="1420" w:type="dxa"/>
            <w:tcBorders>
              <w:top w:val="single" w:sz="4" w:space="0" w:color="auto"/>
              <w:left w:val="nil"/>
              <w:bottom w:val="single" w:sz="4" w:space="0" w:color="auto"/>
              <w:right w:val="nil"/>
            </w:tcBorders>
            <w:noWrap/>
            <w:vAlign w:val="center"/>
          </w:tcPr>
          <w:p w14:paraId="3440C22E"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-4.68</w:t>
            </w:r>
          </w:p>
        </w:tc>
        <w:tc>
          <w:tcPr>
            <w:tcW w:w="1420" w:type="dxa"/>
            <w:tcBorders>
              <w:top w:val="single" w:sz="4" w:space="0" w:color="auto"/>
              <w:left w:val="nil"/>
              <w:bottom w:val="single" w:sz="4" w:space="0" w:color="auto"/>
              <w:right w:val="nil"/>
            </w:tcBorders>
            <w:noWrap/>
            <w:vAlign w:val="center"/>
          </w:tcPr>
          <w:p w14:paraId="33661C27"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-5.70</w:t>
            </w:r>
          </w:p>
        </w:tc>
        <w:tc>
          <w:tcPr>
            <w:tcW w:w="939" w:type="dxa"/>
            <w:tcBorders>
              <w:top w:val="single" w:sz="4" w:space="0" w:color="auto"/>
              <w:left w:val="nil"/>
              <w:bottom w:val="single" w:sz="4" w:space="0" w:color="auto"/>
              <w:right w:val="nil"/>
            </w:tcBorders>
            <w:noWrap/>
            <w:vAlign w:val="center"/>
          </w:tcPr>
          <w:p w14:paraId="6F52DBE8"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&lt;0.0001</w:t>
            </w:r>
          </w:p>
        </w:tc>
        <w:tc>
          <w:tcPr>
            <w:tcW w:w="1274" w:type="dxa"/>
            <w:tcBorders>
              <w:top w:val="single" w:sz="4" w:space="0" w:color="auto"/>
              <w:left w:val="nil"/>
              <w:bottom w:val="single" w:sz="4" w:space="0" w:color="auto"/>
              <w:right w:val="nil"/>
            </w:tcBorders>
            <w:noWrap/>
            <w:vAlign w:val="center"/>
          </w:tcPr>
          <w:p w14:paraId="58CB480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1</w:t>
            </w:r>
          </w:p>
        </w:tc>
      </w:tr>
      <w:tr w:rsidR="0090383B" w:rsidRPr="00032AF7" w14:paraId="23AF695C" w14:textId="77777777" w:rsidTr="007C3969">
        <w:trPr>
          <w:trHeight w:val="300"/>
        </w:trPr>
        <w:tc>
          <w:tcPr>
            <w:tcW w:w="1120" w:type="dxa"/>
            <w:tcBorders>
              <w:top w:val="single" w:sz="4" w:space="0" w:color="auto"/>
              <w:left w:val="nil"/>
              <w:bottom w:val="single" w:sz="4" w:space="0" w:color="auto"/>
              <w:right w:val="nil"/>
            </w:tcBorders>
            <w:noWrap/>
            <w:vAlign w:val="center"/>
          </w:tcPr>
          <w:p w14:paraId="77901BB3"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DBH</w:t>
            </w:r>
          </w:p>
        </w:tc>
        <w:tc>
          <w:tcPr>
            <w:tcW w:w="1420" w:type="dxa"/>
            <w:tcBorders>
              <w:top w:val="single" w:sz="4" w:space="0" w:color="auto"/>
              <w:left w:val="nil"/>
              <w:bottom w:val="single" w:sz="4" w:space="0" w:color="auto"/>
              <w:right w:val="nil"/>
            </w:tcBorders>
            <w:noWrap/>
            <w:vAlign w:val="center"/>
          </w:tcPr>
          <w:p w14:paraId="6E83A1C7"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0.23</w:t>
            </w:r>
          </w:p>
        </w:tc>
        <w:tc>
          <w:tcPr>
            <w:tcW w:w="1320" w:type="dxa"/>
            <w:tcBorders>
              <w:top w:val="single" w:sz="4" w:space="0" w:color="auto"/>
              <w:left w:val="nil"/>
              <w:bottom w:val="single" w:sz="4" w:space="0" w:color="auto"/>
              <w:right w:val="nil"/>
            </w:tcBorders>
            <w:noWrap/>
            <w:vAlign w:val="center"/>
          </w:tcPr>
          <w:p w14:paraId="4AE243F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0.11</w:t>
            </w:r>
          </w:p>
        </w:tc>
        <w:tc>
          <w:tcPr>
            <w:tcW w:w="1420" w:type="dxa"/>
            <w:tcBorders>
              <w:top w:val="single" w:sz="4" w:space="0" w:color="auto"/>
              <w:left w:val="nil"/>
              <w:bottom w:val="single" w:sz="4" w:space="0" w:color="auto"/>
              <w:right w:val="nil"/>
            </w:tcBorders>
            <w:noWrap/>
            <w:vAlign w:val="center"/>
          </w:tcPr>
          <w:p w14:paraId="6555E0CC"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0.45</w:t>
            </w:r>
          </w:p>
        </w:tc>
        <w:tc>
          <w:tcPr>
            <w:tcW w:w="1420" w:type="dxa"/>
            <w:tcBorders>
              <w:top w:val="single" w:sz="4" w:space="0" w:color="auto"/>
              <w:left w:val="nil"/>
              <w:bottom w:val="single" w:sz="4" w:space="0" w:color="auto"/>
              <w:right w:val="nil"/>
            </w:tcBorders>
            <w:noWrap/>
            <w:vAlign w:val="center"/>
          </w:tcPr>
          <w:p w14:paraId="2A9DE74D"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0.01</w:t>
            </w:r>
          </w:p>
        </w:tc>
        <w:tc>
          <w:tcPr>
            <w:tcW w:w="939" w:type="dxa"/>
            <w:tcBorders>
              <w:top w:val="single" w:sz="4" w:space="0" w:color="auto"/>
              <w:left w:val="nil"/>
              <w:bottom w:val="single" w:sz="4" w:space="0" w:color="auto"/>
              <w:right w:val="nil"/>
            </w:tcBorders>
            <w:noWrap/>
            <w:vAlign w:val="center"/>
          </w:tcPr>
          <w:p w14:paraId="06BF2BC0"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&lt;0.046</w:t>
            </w:r>
          </w:p>
        </w:tc>
        <w:tc>
          <w:tcPr>
            <w:tcW w:w="1274" w:type="dxa"/>
            <w:tcBorders>
              <w:top w:val="single" w:sz="4" w:space="0" w:color="auto"/>
              <w:left w:val="nil"/>
              <w:bottom w:val="single" w:sz="4" w:space="0" w:color="auto"/>
              <w:right w:val="nil"/>
            </w:tcBorders>
            <w:noWrap/>
            <w:vAlign w:val="center"/>
          </w:tcPr>
          <w:p w14:paraId="6EFE0FC2"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0.8</w:t>
            </w:r>
          </w:p>
        </w:tc>
      </w:tr>
      <w:tr w:rsidR="0090383B" w:rsidRPr="00032AF7" w14:paraId="43E44E09" w14:textId="77777777" w:rsidTr="007C3969">
        <w:trPr>
          <w:trHeight w:val="300"/>
        </w:trPr>
        <w:tc>
          <w:tcPr>
            <w:tcW w:w="1120" w:type="dxa"/>
            <w:tcBorders>
              <w:top w:val="single" w:sz="4" w:space="0" w:color="auto"/>
              <w:left w:val="nil"/>
              <w:bottom w:val="single" w:sz="4" w:space="0" w:color="auto"/>
              <w:right w:val="nil"/>
            </w:tcBorders>
            <w:noWrap/>
            <w:vAlign w:val="center"/>
          </w:tcPr>
          <w:p w14:paraId="1B69A6D8"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Distance to dead tree</w:t>
            </w:r>
          </w:p>
        </w:tc>
        <w:tc>
          <w:tcPr>
            <w:tcW w:w="1420" w:type="dxa"/>
            <w:tcBorders>
              <w:top w:val="single" w:sz="4" w:space="0" w:color="auto"/>
              <w:left w:val="nil"/>
              <w:bottom w:val="single" w:sz="4" w:space="0" w:color="auto"/>
              <w:right w:val="nil"/>
            </w:tcBorders>
            <w:noWrap/>
            <w:vAlign w:val="center"/>
          </w:tcPr>
          <w:p w14:paraId="3F327DB1"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-0.14</w:t>
            </w:r>
          </w:p>
        </w:tc>
        <w:tc>
          <w:tcPr>
            <w:tcW w:w="1320" w:type="dxa"/>
            <w:tcBorders>
              <w:top w:val="single" w:sz="4" w:space="0" w:color="auto"/>
              <w:left w:val="nil"/>
              <w:bottom w:val="single" w:sz="4" w:space="0" w:color="auto"/>
              <w:right w:val="nil"/>
            </w:tcBorders>
            <w:noWrap/>
            <w:vAlign w:val="center"/>
          </w:tcPr>
          <w:p w14:paraId="0F0CC53F"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0.19</w:t>
            </w:r>
          </w:p>
        </w:tc>
        <w:tc>
          <w:tcPr>
            <w:tcW w:w="1420" w:type="dxa"/>
            <w:tcBorders>
              <w:top w:val="single" w:sz="4" w:space="0" w:color="auto"/>
              <w:left w:val="nil"/>
              <w:bottom w:val="single" w:sz="4" w:space="0" w:color="auto"/>
              <w:right w:val="nil"/>
            </w:tcBorders>
            <w:noWrap/>
            <w:vAlign w:val="center"/>
          </w:tcPr>
          <w:p w14:paraId="77F7C279"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0.23</w:t>
            </w:r>
          </w:p>
        </w:tc>
        <w:tc>
          <w:tcPr>
            <w:tcW w:w="1420" w:type="dxa"/>
            <w:tcBorders>
              <w:top w:val="single" w:sz="4" w:space="0" w:color="auto"/>
              <w:left w:val="nil"/>
              <w:bottom w:val="single" w:sz="4" w:space="0" w:color="auto"/>
              <w:right w:val="nil"/>
            </w:tcBorders>
            <w:noWrap/>
            <w:vAlign w:val="center"/>
          </w:tcPr>
          <w:p w14:paraId="76EC8BD2"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-0.51</w:t>
            </w:r>
          </w:p>
        </w:tc>
        <w:tc>
          <w:tcPr>
            <w:tcW w:w="939" w:type="dxa"/>
            <w:tcBorders>
              <w:top w:val="single" w:sz="4" w:space="0" w:color="auto"/>
              <w:left w:val="nil"/>
              <w:bottom w:val="single" w:sz="4" w:space="0" w:color="auto"/>
              <w:right w:val="nil"/>
            </w:tcBorders>
            <w:noWrap/>
            <w:vAlign w:val="center"/>
          </w:tcPr>
          <w:p w14:paraId="6BBCFED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0.46</w:t>
            </w:r>
          </w:p>
        </w:tc>
        <w:tc>
          <w:tcPr>
            <w:tcW w:w="1274" w:type="dxa"/>
            <w:tcBorders>
              <w:top w:val="single" w:sz="4" w:space="0" w:color="auto"/>
              <w:left w:val="nil"/>
              <w:bottom w:val="single" w:sz="4" w:space="0" w:color="auto"/>
              <w:right w:val="nil"/>
            </w:tcBorders>
            <w:noWrap/>
            <w:vAlign w:val="center"/>
          </w:tcPr>
          <w:p w14:paraId="4C8921D9"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0.54</w:t>
            </w:r>
          </w:p>
        </w:tc>
      </w:tr>
      <w:tr w:rsidR="0090383B" w:rsidRPr="00032AF7" w14:paraId="2EC50C43" w14:textId="77777777" w:rsidTr="007C3969">
        <w:trPr>
          <w:trHeight w:val="300"/>
        </w:trPr>
        <w:tc>
          <w:tcPr>
            <w:tcW w:w="1120" w:type="dxa"/>
            <w:tcBorders>
              <w:top w:val="single" w:sz="4" w:space="0" w:color="auto"/>
              <w:left w:val="nil"/>
              <w:bottom w:val="single" w:sz="4" w:space="0" w:color="auto"/>
              <w:right w:val="nil"/>
            </w:tcBorders>
            <w:noWrap/>
            <w:vAlign w:val="center"/>
          </w:tcPr>
          <w:p w14:paraId="28927EB2"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Growth rate</w:t>
            </w:r>
          </w:p>
        </w:tc>
        <w:tc>
          <w:tcPr>
            <w:tcW w:w="1420" w:type="dxa"/>
            <w:tcBorders>
              <w:top w:val="single" w:sz="4" w:space="0" w:color="auto"/>
              <w:left w:val="nil"/>
              <w:bottom w:val="single" w:sz="4" w:space="0" w:color="auto"/>
              <w:right w:val="nil"/>
            </w:tcBorders>
            <w:noWrap/>
            <w:vAlign w:val="center"/>
          </w:tcPr>
          <w:p w14:paraId="17133AD3"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-0.93</w:t>
            </w:r>
          </w:p>
        </w:tc>
        <w:tc>
          <w:tcPr>
            <w:tcW w:w="1320" w:type="dxa"/>
            <w:tcBorders>
              <w:top w:val="single" w:sz="4" w:space="0" w:color="auto"/>
              <w:left w:val="nil"/>
              <w:bottom w:val="single" w:sz="4" w:space="0" w:color="auto"/>
              <w:right w:val="nil"/>
            </w:tcBorders>
            <w:noWrap/>
            <w:vAlign w:val="center"/>
          </w:tcPr>
          <w:p w14:paraId="57C4610E"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0.15</w:t>
            </w:r>
          </w:p>
        </w:tc>
        <w:tc>
          <w:tcPr>
            <w:tcW w:w="1420" w:type="dxa"/>
            <w:tcBorders>
              <w:top w:val="single" w:sz="4" w:space="0" w:color="auto"/>
              <w:left w:val="nil"/>
              <w:bottom w:val="single" w:sz="4" w:space="0" w:color="auto"/>
              <w:right w:val="nil"/>
            </w:tcBorders>
            <w:noWrap/>
            <w:vAlign w:val="center"/>
          </w:tcPr>
          <w:p w14:paraId="23CC3CF7"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-0.64</w:t>
            </w:r>
          </w:p>
        </w:tc>
        <w:tc>
          <w:tcPr>
            <w:tcW w:w="1420" w:type="dxa"/>
            <w:tcBorders>
              <w:top w:val="single" w:sz="4" w:space="0" w:color="auto"/>
              <w:left w:val="nil"/>
              <w:bottom w:val="single" w:sz="4" w:space="0" w:color="auto"/>
              <w:right w:val="nil"/>
            </w:tcBorders>
            <w:noWrap/>
            <w:vAlign w:val="center"/>
          </w:tcPr>
          <w:p w14:paraId="6D4B9244"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-1.22</w:t>
            </w:r>
          </w:p>
        </w:tc>
        <w:tc>
          <w:tcPr>
            <w:tcW w:w="939" w:type="dxa"/>
            <w:tcBorders>
              <w:top w:val="single" w:sz="4" w:space="0" w:color="auto"/>
              <w:left w:val="nil"/>
              <w:bottom w:val="single" w:sz="4" w:space="0" w:color="auto"/>
              <w:right w:val="nil"/>
            </w:tcBorders>
            <w:noWrap/>
            <w:vAlign w:val="center"/>
          </w:tcPr>
          <w:p w14:paraId="07371FEF"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&lt;0.0001</w:t>
            </w:r>
          </w:p>
        </w:tc>
        <w:tc>
          <w:tcPr>
            <w:tcW w:w="1274" w:type="dxa"/>
            <w:tcBorders>
              <w:top w:val="single" w:sz="4" w:space="0" w:color="auto"/>
              <w:left w:val="nil"/>
              <w:bottom w:val="single" w:sz="4" w:space="0" w:color="auto"/>
              <w:right w:val="nil"/>
            </w:tcBorders>
            <w:noWrap/>
            <w:vAlign w:val="center"/>
          </w:tcPr>
          <w:p w14:paraId="68D0D69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1</w:t>
            </w:r>
          </w:p>
        </w:tc>
      </w:tr>
      <w:tr w:rsidR="0090383B" w:rsidRPr="00032AF7" w14:paraId="77C8F968" w14:textId="77777777" w:rsidTr="007C3969">
        <w:trPr>
          <w:trHeight w:val="300"/>
        </w:trPr>
        <w:tc>
          <w:tcPr>
            <w:tcW w:w="1120" w:type="dxa"/>
            <w:tcBorders>
              <w:top w:val="single" w:sz="4" w:space="0" w:color="auto"/>
              <w:left w:val="nil"/>
              <w:bottom w:val="single" w:sz="4" w:space="0" w:color="auto"/>
              <w:right w:val="nil"/>
            </w:tcBorders>
            <w:noWrap/>
            <w:vAlign w:val="center"/>
          </w:tcPr>
          <w:p w14:paraId="58744306"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Sand content</w:t>
            </w:r>
          </w:p>
        </w:tc>
        <w:tc>
          <w:tcPr>
            <w:tcW w:w="1420" w:type="dxa"/>
            <w:tcBorders>
              <w:top w:val="single" w:sz="4" w:space="0" w:color="auto"/>
              <w:left w:val="nil"/>
              <w:bottom w:val="single" w:sz="4" w:space="0" w:color="auto"/>
              <w:right w:val="nil"/>
            </w:tcBorders>
            <w:noWrap/>
            <w:vAlign w:val="center"/>
          </w:tcPr>
          <w:p w14:paraId="7F3C3177"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-0.14</w:t>
            </w:r>
          </w:p>
        </w:tc>
        <w:tc>
          <w:tcPr>
            <w:tcW w:w="1320" w:type="dxa"/>
            <w:tcBorders>
              <w:top w:val="single" w:sz="4" w:space="0" w:color="auto"/>
              <w:left w:val="nil"/>
              <w:bottom w:val="single" w:sz="4" w:space="0" w:color="auto"/>
              <w:right w:val="nil"/>
            </w:tcBorders>
            <w:noWrap/>
            <w:vAlign w:val="center"/>
          </w:tcPr>
          <w:p w14:paraId="43429ED6"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0.19</w:t>
            </w:r>
          </w:p>
        </w:tc>
        <w:tc>
          <w:tcPr>
            <w:tcW w:w="1420" w:type="dxa"/>
            <w:tcBorders>
              <w:top w:val="single" w:sz="4" w:space="0" w:color="auto"/>
              <w:left w:val="nil"/>
              <w:bottom w:val="single" w:sz="4" w:space="0" w:color="auto"/>
              <w:right w:val="nil"/>
            </w:tcBorders>
            <w:noWrap/>
            <w:vAlign w:val="center"/>
          </w:tcPr>
          <w:p w14:paraId="6DD45447"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0.23</w:t>
            </w:r>
          </w:p>
        </w:tc>
        <w:tc>
          <w:tcPr>
            <w:tcW w:w="1420" w:type="dxa"/>
            <w:tcBorders>
              <w:top w:val="single" w:sz="4" w:space="0" w:color="auto"/>
              <w:left w:val="nil"/>
              <w:bottom w:val="single" w:sz="4" w:space="0" w:color="auto"/>
              <w:right w:val="nil"/>
            </w:tcBorders>
            <w:noWrap/>
            <w:vAlign w:val="center"/>
          </w:tcPr>
          <w:p w14:paraId="05B20E26"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-0.51</w:t>
            </w:r>
          </w:p>
        </w:tc>
        <w:tc>
          <w:tcPr>
            <w:tcW w:w="939" w:type="dxa"/>
            <w:tcBorders>
              <w:top w:val="single" w:sz="4" w:space="0" w:color="auto"/>
              <w:left w:val="nil"/>
              <w:bottom w:val="single" w:sz="4" w:space="0" w:color="auto"/>
              <w:right w:val="nil"/>
            </w:tcBorders>
            <w:noWrap/>
            <w:vAlign w:val="center"/>
          </w:tcPr>
          <w:p w14:paraId="1AD58014"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0.45</w:t>
            </w:r>
          </w:p>
        </w:tc>
        <w:tc>
          <w:tcPr>
            <w:tcW w:w="1274" w:type="dxa"/>
            <w:tcBorders>
              <w:top w:val="single" w:sz="4" w:space="0" w:color="auto"/>
              <w:left w:val="nil"/>
              <w:bottom w:val="single" w:sz="4" w:space="0" w:color="auto"/>
              <w:right w:val="nil"/>
            </w:tcBorders>
            <w:noWrap/>
            <w:vAlign w:val="center"/>
          </w:tcPr>
          <w:p w14:paraId="0B9F428E"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0.52</w:t>
            </w:r>
          </w:p>
        </w:tc>
      </w:tr>
    </w:tbl>
    <w:p w14:paraId="7414F0FB" w14:textId="77777777" w:rsidR="0090383B" w:rsidRPr="004E3A00" w:rsidRDefault="0090383B" w:rsidP="00F11B0B">
      <w:pPr>
        <w:spacing w:line="360" w:lineRule="auto"/>
        <w:contextualSpacing/>
      </w:pPr>
    </w:p>
    <w:p w14:paraId="626DC418" w14:textId="77777777" w:rsidR="0090383B" w:rsidRDefault="0090383B">
      <w:r>
        <w:br w:type="page"/>
      </w:r>
    </w:p>
    <w:p w14:paraId="2808B0C0" w14:textId="77777777" w:rsidR="0090383B" w:rsidRPr="004E3A00" w:rsidRDefault="0090383B" w:rsidP="00F11B0B">
      <w:pPr>
        <w:spacing w:line="360" w:lineRule="auto"/>
        <w:contextualSpacing/>
      </w:pPr>
      <w:r w:rsidRPr="004E3A00">
        <w:lastRenderedPageBreak/>
        <w:t>Table 3 – Parameter values for individual based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3"/>
        <w:gridCol w:w="2248"/>
        <w:gridCol w:w="2253"/>
        <w:gridCol w:w="2262"/>
      </w:tblGrid>
      <w:tr w:rsidR="0090383B" w:rsidRPr="00032AF7" w14:paraId="307B208F" w14:textId="77777777" w:rsidTr="00032AF7">
        <w:tc>
          <w:tcPr>
            <w:tcW w:w="2310" w:type="dxa"/>
            <w:vAlign w:val="bottom"/>
          </w:tcPr>
          <w:p w14:paraId="70717C08" w14:textId="77777777" w:rsidR="0090383B" w:rsidRPr="00032AF7" w:rsidRDefault="0090383B" w:rsidP="00032AF7">
            <w:pPr>
              <w:spacing w:after="0" w:line="240" w:lineRule="auto"/>
              <w:rPr>
                <w:b/>
                <w:color w:val="000000"/>
              </w:rPr>
            </w:pPr>
            <w:r w:rsidRPr="00032AF7">
              <w:rPr>
                <w:b/>
                <w:color w:val="000000"/>
              </w:rPr>
              <w:t>Parameter name</w:t>
            </w:r>
          </w:p>
        </w:tc>
        <w:tc>
          <w:tcPr>
            <w:tcW w:w="2310" w:type="dxa"/>
            <w:vAlign w:val="bottom"/>
          </w:tcPr>
          <w:p w14:paraId="4CB02748" w14:textId="77777777" w:rsidR="0090383B" w:rsidRPr="00032AF7" w:rsidRDefault="0090383B" w:rsidP="00032AF7">
            <w:pPr>
              <w:spacing w:after="0" w:line="240" w:lineRule="auto"/>
              <w:rPr>
                <w:b/>
                <w:color w:val="000000"/>
              </w:rPr>
            </w:pPr>
            <w:r w:rsidRPr="00032AF7">
              <w:rPr>
                <w:b/>
                <w:color w:val="000000"/>
              </w:rPr>
              <w:t>Sources</w:t>
            </w:r>
          </w:p>
        </w:tc>
        <w:tc>
          <w:tcPr>
            <w:tcW w:w="2311" w:type="dxa"/>
            <w:vAlign w:val="bottom"/>
          </w:tcPr>
          <w:p w14:paraId="1CDFD00C" w14:textId="77777777" w:rsidR="0090383B" w:rsidRPr="00032AF7" w:rsidRDefault="0090383B" w:rsidP="00032AF7">
            <w:pPr>
              <w:spacing w:after="0" w:line="240" w:lineRule="auto"/>
              <w:rPr>
                <w:b/>
                <w:color w:val="000000"/>
              </w:rPr>
            </w:pPr>
            <w:r w:rsidRPr="00032AF7">
              <w:rPr>
                <w:b/>
                <w:color w:val="000000"/>
              </w:rPr>
              <w:t>How derived</w:t>
            </w:r>
          </w:p>
        </w:tc>
        <w:tc>
          <w:tcPr>
            <w:tcW w:w="2311" w:type="dxa"/>
            <w:vAlign w:val="bottom"/>
          </w:tcPr>
          <w:p w14:paraId="513D1C7F" w14:textId="77777777" w:rsidR="0090383B" w:rsidRPr="00032AF7" w:rsidRDefault="0090383B" w:rsidP="00032AF7">
            <w:pPr>
              <w:spacing w:after="0" w:line="240" w:lineRule="auto"/>
              <w:rPr>
                <w:b/>
                <w:color w:val="000000"/>
              </w:rPr>
            </w:pPr>
            <w:r w:rsidRPr="00032AF7">
              <w:rPr>
                <w:b/>
                <w:color w:val="000000"/>
              </w:rPr>
              <w:t>Value</w:t>
            </w:r>
          </w:p>
        </w:tc>
      </w:tr>
      <w:tr w:rsidR="0090383B" w:rsidRPr="00032AF7" w14:paraId="28CEB824" w14:textId="77777777" w:rsidTr="00032AF7">
        <w:tc>
          <w:tcPr>
            <w:tcW w:w="2310" w:type="dxa"/>
          </w:tcPr>
          <w:p w14:paraId="7E9CE16A" w14:textId="77777777" w:rsidR="0090383B" w:rsidRPr="00032AF7" w:rsidRDefault="0090383B" w:rsidP="00032AF7">
            <w:pPr>
              <w:spacing w:after="0" w:line="360" w:lineRule="auto"/>
              <w:contextualSpacing/>
            </w:pPr>
            <w:r w:rsidRPr="00032AF7">
              <w:t>Number of seedlings produced in mast year per tree</w:t>
            </w:r>
          </w:p>
        </w:tc>
        <w:tc>
          <w:tcPr>
            <w:tcW w:w="2310" w:type="dxa"/>
          </w:tcPr>
          <w:p w14:paraId="6380AD0C" w14:textId="77777777" w:rsidR="0090383B" w:rsidRPr="00032AF7" w:rsidRDefault="0090383B" w:rsidP="00032AF7">
            <w:pPr>
              <w:spacing w:after="0" w:line="360" w:lineRule="auto"/>
              <w:contextualSpacing/>
            </w:pPr>
            <w:r w:rsidRPr="00032AF7">
              <w:fldChar w:fldCharType="begin" w:fldLock="1"/>
            </w:r>
            <w:r w:rsidRPr="00032AF7">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032AF7">
              <w:fldChar w:fldCharType="separate"/>
            </w:r>
            <w:r w:rsidRPr="00032AF7">
              <w:rPr>
                <w:noProof/>
              </w:rPr>
              <w:t>(Olesen &amp; Madsen 2008)</w:t>
            </w:r>
            <w:r w:rsidRPr="00032AF7">
              <w:fldChar w:fldCharType="end"/>
            </w:r>
          </w:p>
        </w:tc>
        <w:tc>
          <w:tcPr>
            <w:tcW w:w="2311" w:type="dxa"/>
          </w:tcPr>
          <w:p w14:paraId="5A7B83D8" w14:textId="77777777" w:rsidR="0090383B" w:rsidRPr="00032AF7" w:rsidRDefault="0090383B" w:rsidP="00032AF7">
            <w:pPr>
              <w:spacing w:after="0" w:line="240" w:lineRule="auto"/>
              <w:rPr>
                <w:color w:val="000000"/>
              </w:rPr>
            </w:pPr>
            <w:r w:rsidRPr="00032AF7">
              <w:rPr>
                <w:color w:val="000000"/>
              </w:rPr>
              <w:t>Mean of number of seedlings present after a mast year divided by the number of mature beech trees in the woodland.</w:t>
            </w:r>
          </w:p>
        </w:tc>
        <w:tc>
          <w:tcPr>
            <w:tcW w:w="2311" w:type="dxa"/>
          </w:tcPr>
          <w:p w14:paraId="4F7DD12E" w14:textId="77777777" w:rsidR="0090383B" w:rsidRPr="00032AF7" w:rsidRDefault="0090383B" w:rsidP="00032AF7">
            <w:pPr>
              <w:spacing w:after="0" w:line="360" w:lineRule="auto"/>
              <w:contextualSpacing/>
            </w:pPr>
            <w:r w:rsidRPr="00032AF7">
              <w:t>82 (26)</w:t>
            </w:r>
          </w:p>
        </w:tc>
      </w:tr>
      <w:tr w:rsidR="0090383B" w:rsidRPr="00032AF7" w14:paraId="549E3AD2" w14:textId="77777777" w:rsidTr="00032AF7">
        <w:tc>
          <w:tcPr>
            <w:tcW w:w="2310" w:type="dxa"/>
          </w:tcPr>
          <w:p w14:paraId="1D7AFC2C" w14:textId="77777777" w:rsidR="0090383B" w:rsidRPr="00032AF7" w:rsidRDefault="0090383B" w:rsidP="00032AF7">
            <w:pPr>
              <w:spacing w:after="0" w:line="360" w:lineRule="auto"/>
              <w:contextualSpacing/>
            </w:pPr>
            <w:r w:rsidRPr="00032AF7">
              <w:t>Juvenile height growth rate in gaps</w:t>
            </w:r>
          </w:p>
        </w:tc>
        <w:tc>
          <w:tcPr>
            <w:tcW w:w="2310" w:type="dxa"/>
          </w:tcPr>
          <w:p w14:paraId="1228D537" w14:textId="77777777" w:rsidR="0090383B" w:rsidRPr="00032AF7" w:rsidRDefault="0090383B" w:rsidP="00032AF7">
            <w:pPr>
              <w:spacing w:after="0" w:line="360" w:lineRule="auto"/>
              <w:contextualSpacing/>
            </w:pPr>
            <w:r w:rsidRPr="00032AF7">
              <w:fldChar w:fldCharType="begin" w:fldLock="1"/>
            </w:r>
            <w:r w:rsidRPr="00032AF7">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"previouslyFormattedCitation" : "(Ammer &lt;i&gt;et al.&lt;/i&gt; 2008)" }, "properties" : { "noteIndex" : 0 }, "schema" : "https://github.com/citation-style-language/schema/raw/master/csl-citation.json" }</w:instrText>
            </w:r>
            <w:r w:rsidRPr="00032AF7">
              <w:fldChar w:fldCharType="separate"/>
            </w:r>
            <w:r w:rsidRPr="00032AF7">
              <w:rPr>
                <w:noProof/>
              </w:rPr>
              <w:t xml:space="preserve">(Ammer </w:t>
            </w:r>
            <w:r w:rsidRPr="00032AF7">
              <w:rPr>
                <w:i/>
                <w:noProof/>
              </w:rPr>
              <w:t>et al.</w:t>
            </w:r>
            <w:r w:rsidRPr="00032AF7">
              <w:rPr>
                <w:noProof/>
              </w:rPr>
              <w:t xml:space="preserve"> 2008)</w:t>
            </w:r>
            <w:r w:rsidRPr="00032AF7">
              <w:fldChar w:fldCharType="end"/>
            </w:r>
          </w:p>
        </w:tc>
        <w:tc>
          <w:tcPr>
            <w:tcW w:w="2311" w:type="dxa"/>
          </w:tcPr>
          <w:p w14:paraId="43885F6B" w14:textId="77777777" w:rsidR="0090383B" w:rsidRPr="00032AF7" w:rsidRDefault="0090383B" w:rsidP="00032AF7">
            <w:pPr>
              <w:spacing w:after="0" w:line="360" w:lineRule="auto"/>
              <w:contextualSpacing/>
            </w:pPr>
            <w:r w:rsidRPr="00032AF7">
              <w:t>Used values from reference</w:t>
            </w:r>
          </w:p>
        </w:tc>
        <w:tc>
          <w:tcPr>
            <w:tcW w:w="2311" w:type="dxa"/>
          </w:tcPr>
          <w:p w14:paraId="61C16DCD" w14:textId="77777777" w:rsidR="0090383B" w:rsidRPr="00032AF7" w:rsidRDefault="0090383B" w:rsidP="00032AF7">
            <w:pPr>
              <w:spacing w:after="0" w:line="360" w:lineRule="auto"/>
              <w:contextualSpacing/>
            </w:pPr>
            <w:r w:rsidRPr="00032AF7">
              <w:t>12.6 cm year</w:t>
            </w:r>
            <w:r w:rsidRPr="00032AF7">
              <w:rPr>
                <w:vertAlign w:val="superscript"/>
              </w:rPr>
              <w:t>-1</w:t>
            </w:r>
          </w:p>
        </w:tc>
      </w:tr>
      <w:tr w:rsidR="0090383B" w:rsidRPr="00032AF7" w14:paraId="26A8E7B4" w14:textId="77777777" w:rsidTr="00032AF7">
        <w:tc>
          <w:tcPr>
            <w:tcW w:w="2310" w:type="dxa"/>
          </w:tcPr>
          <w:p w14:paraId="554372F7" w14:textId="77777777" w:rsidR="0090383B" w:rsidRPr="00032AF7" w:rsidRDefault="0090383B" w:rsidP="00032AF7">
            <w:pPr>
              <w:spacing w:after="0" w:line="360" w:lineRule="auto"/>
              <w:contextualSpacing/>
            </w:pPr>
            <w:r w:rsidRPr="00032AF7">
              <w:t>Juvenile height growth rate under closed canopy</w:t>
            </w:r>
          </w:p>
        </w:tc>
        <w:tc>
          <w:tcPr>
            <w:tcW w:w="2310" w:type="dxa"/>
          </w:tcPr>
          <w:p w14:paraId="179E3E0E" w14:textId="77777777" w:rsidR="0090383B" w:rsidRPr="00032AF7" w:rsidRDefault="0090383B" w:rsidP="00032AF7">
            <w:pPr>
              <w:spacing w:after="0" w:line="360" w:lineRule="auto"/>
              <w:contextualSpacing/>
            </w:pPr>
            <w:r w:rsidRPr="00032AF7">
              <w:fldChar w:fldCharType="begin" w:fldLock="1"/>
            </w:r>
            <w:r w:rsidRPr="00032AF7">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"previouslyFormattedCitation" : "(Ammer &lt;i&gt;et al.&lt;/i&gt; 2008)" }, "properties" : { "noteIndex" : 0 }, "schema" : "https://github.com/citation-style-language/schema/raw/master/csl-citation.json" }</w:instrText>
            </w:r>
            <w:r w:rsidRPr="00032AF7">
              <w:fldChar w:fldCharType="separate"/>
            </w:r>
            <w:r w:rsidRPr="00032AF7">
              <w:rPr>
                <w:noProof/>
              </w:rPr>
              <w:t xml:space="preserve">(Ammer </w:t>
            </w:r>
            <w:r w:rsidRPr="00032AF7">
              <w:rPr>
                <w:i/>
                <w:noProof/>
              </w:rPr>
              <w:t>et al.</w:t>
            </w:r>
            <w:r w:rsidRPr="00032AF7">
              <w:rPr>
                <w:noProof/>
              </w:rPr>
              <w:t xml:space="preserve"> 2008)</w:t>
            </w:r>
            <w:r w:rsidRPr="00032AF7">
              <w:fldChar w:fldCharType="end"/>
            </w:r>
          </w:p>
        </w:tc>
        <w:tc>
          <w:tcPr>
            <w:tcW w:w="2311" w:type="dxa"/>
          </w:tcPr>
          <w:p w14:paraId="2CBF6E23" w14:textId="77777777" w:rsidR="0090383B" w:rsidRPr="00032AF7" w:rsidRDefault="0090383B" w:rsidP="00032AF7">
            <w:pPr>
              <w:spacing w:after="0" w:line="360" w:lineRule="auto"/>
              <w:contextualSpacing/>
            </w:pPr>
            <w:r w:rsidRPr="00032AF7">
              <w:t>Used values from reference</w:t>
            </w:r>
          </w:p>
        </w:tc>
        <w:tc>
          <w:tcPr>
            <w:tcW w:w="2311" w:type="dxa"/>
          </w:tcPr>
          <w:p w14:paraId="46F10064" w14:textId="77777777" w:rsidR="0090383B" w:rsidRPr="00032AF7" w:rsidRDefault="0090383B" w:rsidP="00032AF7">
            <w:pPr>
              <w:spacing w:after="0" w:line="360" w:lineRule="auto"/>
              <w:contextualSpacing/>
            </w:pPr>
            <w:r w:rsidRPr="00032AF7">
              <w:t>10.9 cm year</w:t>
            </w:r>
            <w:r w:rsidRPr="00032AF7">
              <w:rPr>
                <w:vertAlign w:val="superscript"/>
              </w:rPr>
              <w:t>-1</w:t>
            </w:r>
          </w:p>
        </w:tc>
      </w:tr>
      <w:tr w:rsidR="0090383B" w:rsidRPr="00032AF7" w14:paraId="4EA4F6EB" w14:textId="77777777" w:rsidTr="00032AF7">
        <w:tc>
          <w:tcPr>
            <w:tcW w:w="2310" w:type="dxa"/>
          </w:tcPr>
          <w:p w14:paraId="38CDA308" w14:textId="77777777" w:rsidR="0090383B" w:rsidRPr="00032AF7" w:rsidRDefault="0090383B" w:rsidP="00032AF7">
            <w:pPr>
              <w:spacing w:after="0" w:line="360" w:lineRule="auto"/>
              <w:contextualSpacing/>
            </w:pPr>
            <w:r w:rsidRPr="00032AF7">
              <w:t>Maximum juvenile density</w:t>
            </w:r>
          </w:p>
        </w:tc>
        <w:tc>
          <w:tcPr>
            <w:tcW w:w="2310" w:type="dxa"/>
          </w:tcPr>
          <w:p w14:paraId="43F43E0D" w14:textId="77777777" w:rsidR="0090383B" w:rsidRPr="00032AF7" w:rsidRDefault="0090383B" w:rsidP="00032AF7">
            <w:pPr>
              <w:spacing w:after="0" w:line="360" w:lineRule="auto"/>
              <w:contextualSpacing/>
            </w:pPr>
            <w:r w:rsidRPr="00032AF7">
              <w:fldChar w:fldCharType="begin" w:fldLock="1"/>
            </w:r>
            <w:r w:rsidRPr="00032AF7">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032AF7">
              <w:fldChar w:fldCharType="separate"/>
            </w:r>
            <w:r w:rsidRPr="00032AF7">
              <w:rPr>
                <w:noProof/>
              </w:rPr>
              <w:t>(Olesen &amp; Madsen 2008)</w:t>
            </w:r>
            <w:r w:rsidRPr="00032AF7">
              <w:fldChar w:fldCharType="end"/>
            </w:r>
          </w:p>
        </w:tc>
        <w:tc>
          <w:tcPr>
            <w:tcW w:w="2311" w:type="dxa"/>
          </w:tcPr>
          <w:p w14:paraId="0BFD51E4" w14:textId="77777777" w:rsidR="0090383B" w:rsidRPr="00032AF7" w:rsidRDefault="0090383B" w:rsidP="00032AF7">
            <w:pPr>
              <w:spacing w:after="0" w:line="360" w:lineRule="auto"/>
              <w:contextualSpacing/>
            </w:pPr>
            <w:r w:rsidRPr="00032AF7">
              <w:t xml:space="preserve">Used values from fenced, </w:t>
            </w:r>
            <w:proofErr w:type="spellStart"/>
            <w:r w:rsidRPr="00032AF7">
              <w:t>ungrazed</w:t>
            </w:r>
            <w:proofErr w:type="spellEnd"/>
            <w:r w:rsidRPr="00032AF7">
              <w:t xml:space="preserve"> plots</w:t>
            </w:r>
          </w:p>
        </w:tc>
        <w:tc>
          <w:tcPr>
            <w:tcW w:w="2311" w:type="dxa"/>
          </w:tcPr>
          <w:p w14:paraId="103B5127" w14:textId="77777777" w:rsidR="0090383B" w:rsidRPr="00032AF7" w:rsidRDefault="0090383B" w:rsidP="00032AF7">
            <w:pPr>
              <w:spacing w:after="0" w:line="360" w:lineRule="auto"/>
              <w:contextualSpacing/>
            </w:pPr>
            <w:r w:rsidRPr="00032AF7">
              <w:t>3 seedlings m</w:t>
            </w:r>
            <w:r w:rsidRPr="00032AF7">
              <w:rPr>
                <w:vertAlign w:val="superscript"/>
              </w:rPr>
              <w:t>-2</w:t>
            </w:r>
          </w:p>
        </w:tc>
      </w:tr>
      <w:tr w:rsidR="0090383B" w:rsidRPr="00032AF7" w14:paraId="36A54EE9" w14:textId="77777777" w:rsidTr="00032AF7">
        <w:tc>
          <w:tcPr>
            <w:tcW w:w="2310" w:type="dxa"/>
          </w:tcPr>
          <w:p w14:paraId="29A18697" w14:textId="77777777" w:rsidR="0090383B" w:rsidRPr="00032AF7" w:rsidRDefault="0090383B" w:rsidP="00032AF7">
            <w:pPr>
              <w:spacing w:after="0" w:line="360" w:lineRule="auto"/>
              <w:contextualSpacing/>
            </w:pPr>
            <w:r w:rsidRPr="00032AF7">
              <w:t>Mature tree mortality</w:t>
            </w:r>
          </w:p>
        </w:tc>
        <w:tc>
          <w:tcPr>
            <w:tcW w:w="2310" w:type="dxa"/>
          </w:tcPr>
          <w:p w14:paraId="34B513F1" w14:textId="77777777" w:rsidR="0090383B" w:rsidRPr="00032AF7" w:rsidRDefault="0090383B" w:rsidP="00032AF7">
            <w:pPr>
              <w:spacing w:after="0" w:line="360" w:lineRule="auto"/>
              <w:contextualSpacing/>
            </w:pPr>
            <w:r w:rsidRPr="00032AF7">
              <w:t>This study</w:t>
            </w:r>
          </w:p>
        </w:tc>
        <w:tc>
          <w:tcPr>
            <w:tcW w:w="2311" w:type="dxa"/>
          </w:tcPr>
          <w:p w14:paraId="21CACA29" w14:textId="77777777" w:rsidR="0090383B" w:rsidRPr="00032AF7" w:rsidRDefault="0090383B" w:rsidP="00032AF7">
            <w:pPr>
              <w:spacing w:after="0" w:line="360" w:lineRule="auto"/>
              <w:contextualSpacing/>
            </w:pPr>
            <w:r w:rsidRPr="00032AF7">
              <w:t>Derived from statistical analyses</w:t>
            </w:r>
          </w:p>
        </w:tc>
        <w:tc>
          <w:tcPr>
            <w:tcW w:w="2311" w:type="dxa"/>
          </w:tcPr>
          <w:p w14:paraId="7BBA56EA" w14:textId="77777777" w:rsidR="0090383B" w:rsidRPr="00032AF7" w:rsidRDefault="0090383B" w:rsidP="00032AF7">
            <w:pPr>
              <w:spacing w:after="0" w:line="360" w:lineRule="auto"/>
              <w:contextualSpacing/>
            </w:pPr>
          </w:p>
        </w:tc>
      </w:tr>
      <w:tr w:rsidR="0090383B" w:rsidRPr="00032AF7" w14:paraId="28DA9186" w14:textId="77777777" w:rsidTr="00032AF7">
        <w:tc>
          <w:tcPr>
            <w:tcW w:w="2310" w:type="dxa"/>
          </w:tcPr>
          <w:p w14:paraId="7ED11CE1" w14:textId="77777777" w:rsidR="0090383B" w:rsidRPr="00032AF7" w:rsidRDefault="0090383B" w:rsidP="00032AF7">
            <w:pPr>
              <w:spacing w:after="0" w:line="360" w:lineRule="auto"/>
              <w:contextualSpacing/>
            </w:pPr>
            <w:r w:rsidRPr="00032AF7">
              <w:t xml:space="preserve">Annual mature tree growth rate </w:t>
            </w:r>
          </w:p>
        </w:tc>
        <w:tc>
          <w:tcPr>
            <w:tcW w:w="2310" w:type="dxa"/>
          </w:tcPr>
          <w:p w14:paraId="374DD495" w14:textId="77777777" w:rsidR="0090383B" w:rsidRPr="00032AF7" w:rsidRDefault="0090383B" w:rsidP="00032AF7">
            <w:pPr>
              <w:spacing w:after="0" w:line="360" w:lineRule="auto"/>
              <w:contextualSpacing/>
            </w:pPr>
            <w:r w:rsidRPr="00032AF7">
              <w:t>This study</w:t>
            </w:r>
          </w:p>
        </w:tc>
        <w:tc>
          <w:tcPr>
            <w:tcW w:w="2311" w:type="dxa"/>
          </w:tcPr>
          <w:p w14:paraId="3FE120E2" w14:textId="77777777" w:rsidR="0090383B" w:rsidRPr="00032AF7" w:rsidRDefault="0090383B" w:rsidP="00032AF7">
            <w:pPr>
              <w:spacing w:after="0" w:line="360" w:lineRule="auto"/>
              <w:contextualSpacing/>
            </w:pPr>
            <w:r w:rsidRPr="00032AF7">
              <w:t>Derived from statistical analyses</w:t>
            </w:r>
          </w:p>
        </w:tc>
        <w:tc>
          <w:tcPr>
            <w:tcW w:w="2311" w:type="dxa"/>
          </w:tcPr>
          <w:p w14:paraId="3AB76641" w14:textId="77777777" w:rsidR="0090383B" w:rsidRPr="00032AF7" w:rsidRDefault="0090383B" w:rsidP="00032AF7">
            <w:pPr>
              <w:spacing w:after="0" w:line="360" w:lineRule="auto"/>
              <w:contextualSpacing/>
            </w:pPr>
            <w:r w:rsidRPr="00032AF7">
              <w:t>0.25 - (0.003*DBH)</w:t>
            </w:r>
          </w:p>
        </w:tc>
      </w:tr>
      <w:tr w:rsidR="0090383B" w:rsidRPr="00032AF7" w14:paraId="6FE48C05" w14:textId="77777777" w:rsidTr="00032AF7">
        <w:tc>
          <w:tcPr>
            <w:tcW w:w="2310" w:type="dxa"/>
          </w:tcPr>
          <w:p w14:paraId="640D8736" w14:textId="77777777" w:rsidR="0090383B" w:rsidRPr="00032AF7" w:rsidRDefault="0090383B" w:rsidP="00032AF7">
            <w:pPr>
              <w:spacing w:after="0" w:line="360" w:lineRule="auto"/>
              <w:contextualSpacing/>
            </w:pPr>
            <w:r w:rsidRPr="00032AF7">
              <w:t>Annual probability of mast year</w:t>
            </w:r>
          </w:p>
        </w:tc>
        <w:tc>
          <w:tcPr>
            <w:tcW w:w="2310" w:type="dxa"/>
          </w:tcPr>
          <w:p w14:paraId="76091208" w14:textId="77777777" w:rsidR="0090383B" w:rsidRPr="00032AF7" w:rsidRDefault="0090383B" w:rsidP="00032AF7">
            <w:pPr>
              <w:spacing w:after="0" w:line="360" w:lineRule="auto"/>
              <w:contextualSpacing/>
            </w:pPr>
            <w:r w:rsidRPr="00032AF7">
              <w:fldChar w:fldCharType="begin" w:fldLock="1"/>
            </w:r>
            <w:r w:rsidRPr="00032AF7">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032AF7">
              <w:fldChar w:fldCharType="separate"/>
            </w:r>
            <w:r w:rsidRPr="00032AF7">
              <w:rPr>
                <w:noProof/>
              </w:rPr>
              <w:t xml:space="preserve">(Packham </w:t>
            </w:r>
            <w:r w:rsidRPr="00032AF7">
              <w:rPr>
                <w:i/>
                <w:noProof/>
              </w:rPr>
              <w:t>et al.</w:t>
            </w:r>
            <w:r w:rsidRPr="00032AF7">
              <w:rPr>
                <w:noProof/>
              </w:rPr>
              <w:t xml:space="preserve"> 2012)</w:t>
            </w:r>
            <w:r w:rsidRPr="00032AF7">
              <w:fldChar w:fldCharType="end"/>
            </w:r>
          </w:p>
        </w:tc>
        <w:tc>
          <w:tcPr>
            <w:tcW w:w="2311" w:type="dxa"/>
          </w:tcPr>
          <w:p w14:paraId="5505C0EE" w14:textId="77777777" w:rsidR="0090383B" w:rsidRPr="00032AF7" w:rsidRDefault="0090383B" w:rsidP="00032AF7">
            <w:pPr>
              <w:spacing w:after="0" w:line="360" w:lineRule="auto"/>
              <w:contextualSpacing/>
            </w:pPr>
            <w:r w:rsidRPr="00032AF7">
              <w:t>In the UK beech trees mast once every three years on average</w:t>
            </w:r>
          </w:p>
        </w:tc>
        <w:tc>
          <w:tcPr>
            <w:tcW w:w="2311" w:type="dxa"/>
          </w:tcPr>
          <w:p w14:paraId="58C74666" w14:textId="77777777" w:rsidR="0090383B" w:rsidRPr="00032AF7" w:rsidRDefault="0090383B" w:rsidP="00032AF7">
            <w:pPr>
              <w:spacing w:after="0" w:line="360" w:lineRule="auto"/>
              <w:contextualSpacing/>
            </w:pPr>
            <w:r w:rsidRPr="00032AF7">
              <w:t>0.3</w:t>
            </w:r>
          </w:p>
        </w:tc>
      </w:tr>
    </w:tbl>
    <w:p w14:paraId="2DDC9B45" w14:textId="77777777" w:rsidR="0090383B" w:rsidRDefault="0090383B" w:rsidP="00F11B0B">
      <w:pPr>
        <w:spacing w:line="360" w:lineRule="auto"/>
        <w:contextualSpacing/>
      </w:pPr>
    </w:p>
    <w:p w14:paraId="033D7EDC" w14:textId="77777777" w:rsidR="0090383B" w:rsidRDefault="0090383B">
      <w:r>
        <w:br w:type="page"/>
      </w:r>
    </w:p>
    <w:p w14:paraId="69387AC3" w14:textId="77777777" w:rsidR="0090383B" w:rsidRPr="0059507C" w:rsidRDefault="0090383B" w:rsidP="00F11B0B">
      <w:pPr>
        <w:spacing w:line="360" w:lineRule="auto"/>
        <w:contextualSpacing/>
        <w:rPr>
          <w:b/>
        </w:rPr>
      </w:pPr>
      <w:r w:rsidRPr="0059507C">
        <w:rPr>
          <w:b/>
        </w:rPr>
        <w:lastRenderedPageBreak/>
        <w:t>Supplementary material</w:t>
      </w:r>
    </w:p>
    <w:p w14:paraId="36CA7790" w14:textId="0D689A45" w:rsidR="0090383B" w:rsidRDefault="00EC0691" w:rsidP="00F11B0B">
      <w:pPr>
        <w:spacing w:line="360" w:lineRule="auto"/>
        <w:contextualSpacing/>
      </w:pPr>
      <w:r>
        <w:rPr>
          <w:noProof/>
          <w:lang w:eastAsia="en-GB"/>
        </w:rPr>
        <w:drawing>
          <wp:inline distT="0" distB="0" distL="0" distR="0" wp14:anchorId="6031383D" wp14:editId="7FE4F3C4">
            <wp:extent cx="5486400" cy="3657600"/>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059AF4D" w14:textId="77777777" w:rsidR="0090383B" w:rsidRPr="0059507C" w:rsidRDefault="0090383B" w:rsidP="00F11B0B">
      <w:pPr>
        <w:spacing w:line="360" w:lineRule="auto"/>
        <w:contextualSpacing/>
      </w:pPr>
      <w:r>
        <w:t>Figure S1 – Relationship between stand basal area and stand canopy openness in beech woodland in the New Forest. Data from Evans et al. (</w:t>
      </w:r>
      <w:r>
        <w:rPr>
          <w:i/>
        </w:rPr>
        <w:t>In prep.</w:t>
      </w:r>
      <w:r>
        <w:t>)</w:t>
      </w:r>
    </w:p>
    <w:sectPr w:rsidR="0090383B" w:rsidRPr="0059507C" w:rsidSect="00367AF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Phil Martin" w:date="1991-10-09T09:42:00Z" w:initials="PM">
    <w:p w14:paraId="67E5DA0E" w14:textId="77777777" w:rsidR="006C5313" w:rsidRDefault="006C5313">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7" w:author="Sara Fuentes" w:date="2016-02-16T09:02:00Z" w:initials="SF">
    <w:p w14:paraId="77EB3E06" w14:textId="77777777" w:rsidR="00A80BE5" w:rsidRDefault="00A80BE5">
      <w:pPr>
        <w:pStyle w:val="CommentText"/>
      </w:pPr>
      <w:r>
        <w:rPr>
          <w:rStyle w:val="CommentReference"/>
        </w:rPr>
        <w:annotationRef/>
      </w:r>
      <w:r>
        <w:t>Structure for the re-written introduction should be:</w:t>
      </w:r>
    </w:p>
    <w:p w14:paraId="16B75E73" w14:textId="77777777" w:rsidR="00A80BE5" w:rsidRDefault="00A80BE5" w:rsidP="00A80BE5">
      <w:pPr>
        <w:pStyle w:val="CommentText"/>
        <w:numPr>
          <w:ilvl w:val="0"/>
          <w:numId w:val="16"/>
        </w:numPr>
      </w:pPr>
      <w:r>
        <w:t>There is concern about dieback in forests, which may result in shifts to non-forest states.</w:t>
      </w:r>
    </w:p>
    <w:p w14:paraId="13AF1568" w14:textId="77777777" w:rsidR="00A80BE5" w:rsidRDefault="00A80BE5" w:rsidP="00A80BE5">
      <w:pPr>
        <w:pStyle w:val="CommentText"/>
        <w:numPr>
          <w:ilvl w:val="0"/>
          <w:numId w:val="16"/>
        </w:numPr>
      </w:pPr>
      <w:r>
        <w:t>These non-forest states may be brought about by feedbacks</w:t>
      </w:r>
    </w:p>
    <w:p w14:paraId="3ED4F007" w14:textId="77777777" w:rsidR="00A80BE5" w:rsidRDefault="00A80BE5" w:rsidP="00A80BE5">
      <w:pPr>
        <w:pStyle w:val="CommentText"/>
        <w:numPr>
          <w:ilvl w:val="0"/>
          <w:numId w:val="16"/>
        </w:numPr>
      </w:pPr>
      <w:r>
        <w:t>Interactions between local and regional drivers may result in positive feedbacks – look at impacts of drought on disturbed forests</w:t>
      </w:r>
    </w:p>
    <w:p w14:paraId="0A090DB2" w14:textId="77777777" w:rsidR="00A80BE5" w:rsidRDefault="00A80BE5" w:rsidP="00A80BE5">
      <w:pPr>
        <w:pStyle w:val="CommentText"/>
        <w:numPr>
          <w:ilvl w:val="0"/>
          <w:numId w:val="16"/>
        </w:numPr>
      </w:pPr>
      <w:r>
        <w:t>Describe our system and what has happened</w:t>
      </w:r>
    </w:p>
    <w:p w14:paraId="185F0E47" w14:textId="77777777" w:rsidR="00A80BE5" w:rsidRDefault="00A80BE5" w:rsidP="00A80BE5">
      <w:pPr>
        <w:pStyle w:val="CommentText"/>
        <w:numPr>
          <w:ilvl w:val="0"/>
          <w:numId w:val="16"/>
        </w:numPr>
      </w:pPr>
      <w:r>
        <w:t>Set out our hypotheses for why these changes have occurred.</w:t>
      </w:r>
    </w:p>
  </w:comment>
  <w:comment w:id="5" w:author="Sara Fuentes" w:date="2016-02-16T08:45:00Z" w:initials="SF">
    <w:p w14:paraId="11B37E81" w14:textId="77777777" w:rsidR="006C5313" w:rsidRDefault="006C5313">
      <w:pPr>
        <w:pStyle w:val="CommentText"/>
      </w:pPr>
      <w:r>
        <w:rPr>
          <w:rStyle w:val="CommentReference"/>
        </w:rPr>
        <w:annotationRef/>
      </w:r>
      <w:r w:rsidRPr="006C5313">
        <w:t>We believe that there has been drought- and pathogen- induced death of mature trees that has caused stand dieback. You never really make this clear in your paper, you really need to do that (</w:t>
      </w:r>
      <w:proofErr w:type="spellStart"/>
      <w:r w:rsidRPr="006C5313">
        <w:t>eg</w:t>
      </w:r>
      <w:proofErr w:type="spellEnd"/>
      <w:r w:rsidRPr="006C5313">
        <w:t xml:space="preserve"> in your Methods or Results section), referring to your previous paper as appropriate. And I think that this is where your Discussion goes awry. You are sort of saying that the results provide no evidence of a transition to a non-forest state. But the transition to a non-forest state is the STARTING POINT for this paper - we have observed it in the field, as documented in your previous paper - and now the point of this paper is to EXPLAIN it. I think you need to get this logic clear.</w:t>
      </w:r>
    </w:p>
  </w:comment>
  <w:comment w:id="6" w:author="Sara Fuentes" w:date="2016-02-16T08:46:00Z" w:initials="SF">
    <w:p w14:paraId="2E08E3FF" w14:textId="77777777" w:rsidR="006C5313" w:rsidRDefault="006C5313">
      <w:pPr>
        <w:pStyle w:val="CommentText"/>
      </w:pPr>
      <w:r>
        <w:rPr>
          <w:rStyle w:val="CommentReference"/>
        </w:rPr>
        <w:annotationRef/>
      </w:r>
      <w:r w:rsidRPr="006C5313">
        <w:t>We also hypothesized that there might be a feedback between crown opening and herbivory of juveniles, which could have created a threshold response and driven stand dieback. In other words, this was our hypothesis of a process leading to a tipping point. Again you need to make this clear in the Methods or Intro.</w:t>
      </w:r>
    </w:p>
  </w:comment>
  <w:comment w:id="27" w:author="Sara Fuentes" w:date="2016-02-16T09:22:00Z" w:initials="SF">
    <w:p w14:paraId="791B5721" w14:textId="46D2DA15" w:rsidR="006A2EB7" w:rsidRDefault="006A2EB7">
      <w:pPr>
        <w:pStyle w:val="CommentText"/>
      </w:pPr>
      <w:r>
        <w:rPr>
          <w:rStyle w:val="CommentReference"/>
        </w:rPr>
        <w:annotationRef/>
      </w:r>
      <w:r>
        <w:t>Change this section to focus on the interplay between disturbance, drought and pests/disease.</w:t>
      </w:r>
    </w:p>
    <w:p w14:paraId="76160BE2" w14:textId="77777777" w:rsidR="006A2EB7" w:rsidRDefault="006A2EB7">
      <w:pPr>
        <w:pStyle w:val="CommentText"/>
      </w:pPr>
    </w:p>
    <w:p w14:paraId="22053C1C" w14:textId="3DDFC7E7" w:rsidR="006A2EB7" w:rsidRPr="006A2EB7" w:rsidRDefault="006A2EB7">
      <w:pPr>
        <w:pStyle w:val="CommentText"/>
        <w:rPr>
          <w:u w:val="single"/>
        </w:rPr>
      </w:pPr>
      <w:r w:rsidRPr="006A2EB7">
        <w:rPr>
          <w:u w:val="single"/>
        </w:rPr>
        <w:t>Read up on this!</w:t>
      </w:r>
    </w:p>
  </w:comment>
  <w:comment w:id="43" w:author="Sara Fuentes" w:date="2016-02-16T09:31:00Z" w:initials="SF">
    <w:p w14:paraId="27C12C35" w14:textId="0F031C9A" w:rsidR="00605552" w:rsidRDefault="00605552">
      <w:pPr>
        <w:pStyle w:val="CommentText"/>
      </w:pPr>
      <w:r>
        <w:rPr>
          <w:rStyle w:val="CommentReference"/>
        </w:rPr>
        <w:annotationRef/>
      </w:r>
      <w:r>
        <w:t>In this section concentrate on our site, what has happened, and why this might have happened. Then lead in to the hypotheses.</w:t>
      </w:r>
    </w:p>
  </w:comment>
  <w:comment w:id="97" w:author="Sara Fuentes" w:date="2016-02-16T09:02:00Z" w:initials="SF">
    <w:p w14:paraId="4BF5CB61" w14:textId="77777777" w:rsidR="00A80BE5" w:rsidRDefault="00A80BE5">
      <w:pPr>
        <w:pStyle w:val="CommentText"/>
      </w:pPr>
      <w:r>
        <w:rPr>
          <w:rStyle w:val="CommentReference"/>
        </w:rPr>
        <w:annotationRef/>
      </w:r>
      <w:r>
        <w:rPr>
          <w:rFonts w:ascii="Arial" w:hAnsi="Arial" w:cs="Arial"/>
          <w:color w:val="222222"/>
          <w:sz w:val="19"/>
          <w:szCs w:val="19"/>
          <w:shd w:val="clear" w:color="auto" w:fill="FFFFFF"/>
        </w:rPr>
        <w:t xml:space="preserve">You might also want to spell out why we thought tree browsing would be higher in more open canopies. </w:t>
      </w:r>
      <w:proofErr w:type="gramStart"/>
      <w:r>
        <w:rPr>
          <w:rFonts w:ascii="Arial" w:hAnsi="Arial" w:cs="Arial"/>
          <w:color w:val="222222"/>
          <w:sz w:val="19"/>
          <w:szCs w:val="19"/>
          <w:shd w:val="clear" w:color="auto" w:fill="FFFFFF"/>
        </w:rPr>
        <w:t>the</w:t>
      </w:r>
      <w:proofErr w:type="gramEnd"/>
      <w:r>
        <w:rPr>
          <w:rFonts w:ascii="Arial" w:hAnsi="Arial" w:cs="Arial"/>
          <w:color w:val="222222"/>
          <w:sz w:val="19"/>
          <w:szCs w:val="19"/>
          <w:shd w:val="clear" w:color="auto" w:fill="FFFFFF"/>
        </w:rPr>
        <w:t xml:space="preserve"> reason is because these are grassier as you showed, and animals like grass. </w:t>
      </w:r>
      <w:proofErr w:type="gramStart"/>
      <w:r>
        <w:rPr>
          <w:rFonts w:ascii="Arial" w:hAnsi="Arial" w:cs="Arial"/>
          <w:color w:val="222222"/>
          <w:sz w:val="19"/>
          <w:szCs w:val="19"/>
          <w:shd w:val="clear" w:color="auto" w:fill="FFFFFF"/>
        </w:rPr>
        <w:t>so</w:t>
      </w:r>
      <w:proofErr w:type="gramEnd"/>
      <w:r>
        <w:rPr>
          <w:rFonts w:ascii="Arial" w:hAnsi="Arial" w:cs="Arial"/>
          <w:color w:val="222222"/>
          <w:sz w:val="19"/>
          <w:szCs w:val="19"/>
          <w:shd w:val="clear" w:color="auto" w:fill="FFFFFF"/>
        </w:rPr>
        <w:t xml:space="preserve"> you might want to make this hypothesis explicit too.</w:t>
      </w:r>
    </w:p>
  </w:comment>
  <w:comment w:id="104" w:author="Sara Fuentes" w:date="2016-02-16T08:46:00Z" w:initials="SF">
    <w:p w14:paraId="2F882A52" w14:textId="77777777" w:rsidR="006C5313" w:rsidRDefault="006C5313">
      <w:pPr>
        <w:pStyle w:val="CommentText"/>
      </w:pPr>
      <w:r>
        <w:rPr>
          <w:rStyle w:val="CommentReference"/>
        </w:rPr>
        <w:annotationRef/>
      </w:r>
      <w:r w:rsidRPr="006C5313">
        <w:t xml:space="preserve">So, we have observed stand dieback in the field. We hypothesized that one mechanism of tree death could be drought-induced spread of root pathogens. This is why we tested for a spatial mortality factor. You need to make this clear - that is why we tested this. We also hypothesized that drought induced tree mortality might have been influenced by soil factors. So that is why we tested for this. Again you do not make this reasoning clear. So this needs to be more clearly set </w:t>
      </w:r>
      <w:proofErr w:type="spellStart"/>
      <w:r w:rsidRPr="006C5313">
        <w:t>our</w:t>
      </w:r>
      <w:proofErr w:type="spellEnd"/>
      <w:r w:rsidRPr="006C5313">
        <w:t xml:space="preserve"> in your Methods or even at the end of the Intro.</w:t>
      </w:r>
    </w:p>
  </w:comment>
  <w:comment w:id="112" w:author="Sara Fuentes" w:date="2016-02-16T09:11:00Z" w:initials="SF">
    <w:p w14:paraId="15CC5CB7" w14:textId="77777777" w:rsidR="00EC0691" w:rsidRDefault="00EC0691">
      <w:pPr>
        <w:pStyle w:val="CommentText"/>
      </w:pPr>
      <w:r>
        <w:rPr>
          <w:rStyle w:val="CommentReference"/>
        </w:rPr>
        <w:annotationRef/>
      </w:r>
      <w:r>
        <w:t>Add more detail here about Paul’s sites that we used.</w:t>
      </w:r>
    </w:p>
  </w:comment>
  <w:comment w:id="136" w:author="anewton" w:date="1991-10-09T09:42:00Z" w:initials="a">
    <w:p w14:paraId="5C0D928C" w14:textId="77777777" w:rsidR="006C5313" w:rsidRDefault="006C5313">
      <w:pPr>
        <w:pStyle w:val="CommentText"/>
      </w:pPr>
      <w:r>
        <w:rPr>
          <w:rStyle w:val="CommentReference"/>
        </w:rPr>
        <w:annotationRef/>
      </w:r>
      <w:r>
        <w:t>These will need to be summarized in the Supplementary Info. Paul or Elena should have the text on this, please ask them for it if you do not have it</w:t>
      </w:r>
    </w:p>
  </w:comment>
  <w:comment w:id="180" w:author="Phil Martin" w:date="1991-10-09T09:42:00Z" w:initials="PM">
    <w:p w14:paraId="0FBBFC4C" w14:textId="77777777" w:rsidR="006C5313" w:rsidRDefault="006C5313">
      <w:pPr>
        <w:pStyle w:val="CommentText"/>
      </w:pPr>
      <w:r>
        <w:rPr>
          <w:rStyle w:val="CommentReference"/>
        </w:rPr>
        <w:annotationRef/>
      </w:r>
      <w:r>
        <w:t>I’m not 100% happy with how the model is described as I think from the writing it appears much more complex than it really is. I need to work at simplifying this.</w:t>
      </w:r>
    </w:p>
  </w:comment>
  <w:comment w:id="188" w:author="Phil Martin" w:date="1991-10-09T09:42:00Z" w:initials="PM">
    <w:p w14:paraId="39CAB79E" w14:textId="77777777" w:rsidR="006C5313" w:rsidRDefault="006C5313">
      <w:pPr>
        <w:pStyle w:val="CommentText"/>
      </w:pPr>
      <w:r>
        <w:rPr>
          <w:rStyle w:val="CommentReference"/>
        </w:rPr>
        <w:annotationRef/>
      </w:r>
      <w:r>
        <w:t>I am beginning to think that it might be a problem only using beech in the model as ~40% of BA is represented by oak. So even if all beech trees die we might not expect total loss of canopy.</w:t>
      </w:r>
    </w:p>
  </w:comment>
  <w:comment w:id="189" w:author="anewton" w:date="1991-10-09T09:42:00Z" w:initials="a">
    <w:p w14:paraId="30F2F13B" w14:textId="77777777" w:rsidR="006C5313" w:rsidRDefault="006C5313">
      <w:pPr>
        <w:pStyle w:val="CommentText"/>
      </w:pPr>
      <w:r>
        <w:rPr>
          <w:rStyle w:val="CommentReference"/>
        </w:rPr>
        <w:annotationRef/>
      </w:r>
      <w:r>
        <w:t xml:space="preserve">I think this level of detail is fine. But I think we should move the model description to the supplementary info and just provide a very brief description here. </w:t>
      </w:r>
    </w:p>
  </w:comment>
  <w:comment w:id="192" w:author="Phil Martin" w:date="1991-10-09T09:42:00Z" w:initials="PM">
    <w:p w14:paraId="731D2D30" w14:textId="77777777" w:rsidR="006C5313" w:rsidRDefault="006C5313">
      <w:pPr>
        <w:pStyle w:val="CommentText"/>
      </w:pPr>
      <w:r>
        <w:rPr>
          <w:rStyle w:val="CommentReference"/>
        </w:rPr>
        <w:annotationRef/>
      </w:r>
      <w:r>
        <w:t xml:space="preserve">I’m a little unsure about whether I should be using this method, or a competition index as other papers have used. Any thoughts? </w:t>
      </w:r>
      <w:r w:rsidRPr="003912CC">
        <w:rPr>
          <w:highlight w:val="yellow"/>
        </w:rPr>
        <w:t>Looks fine to me</w:t>
      </w:r>
    </w:p>
  </w:comment>
  <w:comment w:id="206" w:author="anewton" w:date="1991-10-09T09:48:00Z" w:initials="a">
    <w:p w14:paraId="415B7297" w14:textId="77777777" w:rsidR="006C5313" w:rsidRDefault="006C5313">
      <w:pPr>
        <w:pStyle w:val="CommentText"/>
      </w:pPr>
      <w:r>
        <w:rPr>
          <w:rStyle w:val="CommentReference"/>
        </w:rPr>
        <w:annotationRef/>
      </w:r>
      <w:r>
        <w:t xml:space="preserve">You will need to make reference to this in the Methods, </w:t>
      </w:r>
      <w:proofErr w:type="spellStart"/>
      <w:r>
        <w:t>ie</w:t>
      </w:r>
      <w:proofErr w:type="spellEnd"/>
      <w:r>
        <w:t xml:space="preserve"> have a little section that details the additional field plots that were surveyed by Paul. Just say a set of five additional 20 x 20 m plots established in each of 12 locations to provide an additional data source. </w:t>
      </w:r>
    </w:p>
  </w:comment>
  <w:comment w:id="234" w:author="Phil Martin" w:date="1991-10-09T09:42:00Z" w:initials="PM">
    <w:p w14:paraId="6C47D0E9" w14:textId="77777777" w:rsidR="006C5313" w:rsidRDefault="006C5313">
      <w:pPr>
        <w:pStyle w:val="CommentText"/>
      </w:pPr>
      <w:r>
        <w:rPr>
          <w:rStyle w:val="CommentReference"/>
        </w:rPr>
        <w:annotationRef/>
      </w:r>
      <w:r>
        <w:t>This will need to be completely rewritten as the discussion is based on results that have now changed.</w:t>
      </w:r>
    </w:p>
  </w:comment>
  <w:comment w:id="235" w:author="Phil Martin" w:date="1991-10-09T09:42:00Z" w:initials="PM">
    <w:p w14:paraId="1A26747B" w14:textId="77777777" w:rsidR="006C5313" w:rsidRDefault="006C5313">
      <w:pPr>
        <w:pStyle w:val="CommentText"/>
      </w:pPr>
      <w:r>
        <w:rPr>
          <w:rStyle w:val="CommentReference"/>
        </w:rPr>
        <w:annotationRef/>
      </w:r>
      <w:r>
        <w:t>I’m not sure what to say about this anymore or if we even mention it.</w:t>
      </w:r>
    </w:p>
  </w:comment>
  <w:comment w:id="313" w:author="Phil Martin" w:date="1991-10-09T10:18:00Z" w:initials="PM">
    <w:p w14:paraId="504F53A5" w14:textId="77777777" w:rsidR="006C5313" w:rsidRDefault="006C5313">
      <w:pPr>
        <w:pStyle w:val="CommentText"/>
      </w:pPr>
      <w:r>
        <w:rPr>
          <w:rStyle w:val="CommentReference"/>
        </w:rPr>
        <w:annotationRef/>
      </w:r>
      <w:r>
        <w:t>After re-doing analyses, distance to dead tree and sand content are no longer significant predictors. I can re-do the analyses, but if this remains this way I suggest we remove them from these figures.</w:t>
      </w:r>
    </w:p>
    <w:p w14:paraId="0E48CD4B" w14:textId="77777777" w:rsidR="006C5313" w:rsidRDefault="006C5313">
      <w:pPr>
        <w:pStyle w:val="CommentText"/>
      </w:pPr>
    </w:p>
    <w:p w14:paraId="19F85C63" w14:textId="77777777" w:rsidR="006C5313" w:rsidRDefault="006C5313">
      <w:pPr>
        <w:pStyle w:val="CommentText"/>
      </w:pPr>
      <w:r w:rsidRPr="002E7EB9">
        <w:rPr>
          <w:highlight w:val="yellow"/>
        </w:rPr>
        <w:t>I think we should leave them in in any case, as we will want to discuss them, even though they are not significant (</w:t>
      </w:r>
      <w:proofErr w:type="spellStart"/>
      <w:r w:rsidRPr="002E7EB9">
        <w:rPr>
          <w:highlight w:val="yellow"/>
        </w:rPr>
        <w:t>eg</w:t>
      </w:r>
      <w:proofErr w:type="spellEnd"/>
      <w:r w:rsidRPr="002E7EB9">
        <w:rPr>
          <w:highlight w:val="yellow"/>
        </w:rPr>
        <w:t xml:space="preserve"> in relation to pathogen spread)</w:t>
      </w:r>
      <w:r>
        <w:t xml:space="preserve">. </w:t>
      </w:r>
      <w:r w:rsidRPr="002E7EB9">
        <w:rPr>
          <w:highlight w:val="yellow"/>
        </w:rPr>
        <w:t>By the way, did you test the clay content of soil as well as sand? It is the clay that is really critical in impairing drainage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E5DA0E" w15:done="0"/>
  <w15:commentEx w15:paraId="185F0E47" w15:done="0"/>
  <w15:commentEx w15:paraId="11B37E81" w15:done="0"/>
  <w15:commentEx w15:paraId="2E08E3FF" w15:done="0"/>
  <w15:commentEx w15:paraId="22053C1C" w15:done="0"/>
  <w15:commentEx w15:paraId="27C12C35" w15:done="0"/>
  <w15:commentEx w15:paraId="4BF5CB61" w15:done="0"/>
  <w15:commentEx w15:paraId="2F882A52" w15:done="0"/>
  <w15:commentEx w15:paraId="15CC5CB7" w15:done="0"/>
  <w15:commentEx w15:paraId="5C0D928C" w15:done="0"/>
  <w15:commentEx w15:paraId="0FBBFC4C" w15:done="0"/>
  <w15:commentEx w15:paraId="39CAB79E" w15:done="0"/>
  <w15:commentEx w15:paraId="30F2F13B" w15:done="0"/>
  <w15:commentEx w15:paraId="731D2D30" w15:done="0"/>
  <w15:commentEx w15:paraId="415B7297" w15:done="0"/>
  <w15:commentEx w15:paraId="6C47D0E9" w15:done="0"/>
  <w15:commentEx w15:paraId="1A26747B" w15:done="0"/>
  <w15:commentEx w15:paraId="19F85C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6326"/>
    <w:multiLevelType w:val="hybridMultilevel"/>
    <w:tmpl w:val="50F06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343B8"/>
    <w:multiLevelType w:val="multilevel"/>
    <w:tmpl w:val="3AFE91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121575BC"/>
    <w:multiLevelType w:val="hybridMultilevel"/>
    <w:tmpl w:val="4DA29680"/>
    <w:lvl w:ilvl="0" w:tplc="C96E145C">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144E2387"/>
    <w:multiLevelType w:val="multilevel"/>
    <w:tmpl w:val="72AA7AF4"/>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0C43334"/>
    <w:multiLevelType w:val="multilevel"/>
    <w:tmpl w:val="18B2CC12"/>
    <w:lvl w:ilvl="0">
      <w:start w:val="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221A64FD"/>
    <w:multiLevelType w:val="multilevel"/>
    <w:tmpl w:val="069CC95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230415A1"/>
    <w:multiLevelType w:val="multilevel"/>
    <w:tmpl w:val="10B0A9D0"/>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28BA32B3"/>
    <w:multiLevelType w:val="multilevel"/>
    <w:tmpl w:val="66EA8B3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7F19B0"/>
    <w:multiLevelType w:val="hybridMultilevel"/>
    <w:tmpl w:val="71C02C2C"/>
    <w:lvl w:ilvl="0" w:tplc="09A8ABEE">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40194299"/>
    <w:multiLevelType w:val="multilevel"/>
    <w:tmpl w:val="325EBA5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454C3C67"/>
    <w:multiLevelType w:val="multilevel"/>
    <w:tmpl w:val="49D8427C"/>
    <w:lvl w:ilvl="0">
      <w:start w:val="1"/>
      <w:numFmt w:val="decimal"/>
      <w:lvlText w:val="%1."/>
      <w:lvlJc w:val="left"/>
      <w:pPr>
        <w:tabs>
          <w:tab w:val="num" w:pos="720"/>
        </w:tabs>
        <w:ind w:left="720" w:hanging="360"/>
      </w:pPr>
      <w:rPr>
        <w:rFonts w:cs="Times New Roman"/>
      </w:rPr>
    </w:lvl>
    <w:lvl w:ilvl="1">
      <w:start w:val="1"/>
      <w:numFmt w:val="lowerRoman"/>
      <w:lvlText w:val="(%2)"/>
      <w:lvlJc w:val="left"/>
      <w:pPr>
        <w:ind w:left="1800" w:hanging="720"/>
      </w:pPr>
      <w:rPr>
        <w:rFonts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5EDD02A8"/>
    <w:multiLevelType w:val="hybridMultilevel"/>
    <w:tmpl w:val="EACA0C4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60CA7C2A"/>
    <w:multiLevelType w:val="hybridMultilevel"/>
    <w:tmpl w:val="50A64BD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666F7E76"/>
    <w:multiLevelType w:val="hybridMultilevel"/>
    <w:tmpl w:val="76BEE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4A692A"/>
    <w:multiLevelType w:val="multilevel"/>
    <w:tmpl w:val="5CF46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0"/>
  </w:num>
  <w:num w:numId="2">
    <w:abstractNumId w:val="11"/>
  </w:num>
  <w:num w:numId="3">
    <w:abstractNumId w:val="1"/>
    <w:lvlOverride w:ilvl="0">
      <w:lvl w:ilvl="0">
        <w:numFmt w:val="decimal"/>
        <w:lvlText w:val="%1."/>
        <w:lvlJc w:val="left"/>
        <w:rPr>
          <w:rFonts w:cs="Times New Roman"/>
        </w:rPr>
      </w:lvl>
    </w:lvlOverride>
  </w:num>
  <w:num w:numId="4">
    <w:abstractNumId w:val="6"/>
    <w:lvlOverride w:ilvl="0">
      <w:lvl w:ilvl="0">
        <w:numFmt w:val="decimal"/>
        <w:lvlText w:val="%1."/>
        <w:lvlJc w:val="left"/>
        <w:rPr>
          <w:rFonts w:cs="Times New Roman"/>
        </w:rPr>
      </w:lvl>
    </w:lvlOverride>
  </w:num>
  <w:num w:numId="5">
    <w:abstractNumId w:val="3"/>
    <w:lvlOverride w:ilvl="0">
      <w:lvl w:ilvl="0">
        <w:numFmt w:val="decimal"/>
        <w:lvlText w:val="%1."/>
        <w:lvlJc w:val="left"/>
        <w:rPr>
          <w:rFonts w:cs="Times New Roman"/>
        </w:rPr>
      </w:lvl>
    </w:lvlOverride>
  </w:num>
  <w:num w:numId="6">
    <w:abstractNumId w:val="4"/>
    <w:lvlOverride w:ilvl="0">
      <w:lvl w:ilvl="0">
        <w:numFmt w:val="decimal"/>
        <w:lvlText w:val="%1."/>
        <w:lvlJc w:val="left"/>
        <w:rPr>
          <w:rFonts w:cs="Times New Roman"/>
        </w:rPr>
      </w:lvl>
    </w:lvlOverride>
  </w:num>
  <w:num w:numId="7">
    <w:abstractNumId w:val="7"/>
  </w:num>
  <w:num w:numId="8">
    <w:abstractNumId w:val="5"/>
  </w:num>
  <w:num w:numId="9">
    <w:abstractNumId w:val="15"/>
  </w:num>
  <w:num w:numId="10">
    <w:abstractNumId w:val="12"/>
  </w:num>
  <w:num w:numId="11">
    <w:abstractNumId w:val="8"/>
  </w:num>
  <w:num w:numId="12">
    <w:abstractNumId w:val="13"/>
  </w:num>
  <w:num w:numId="13">
    <w:abstractNumId w:val="2"/>
  </w:num>
  <w:num w:numId="14">
    <w:abstractNumId w:val="9"/>
  </w:num>
  <w:num w:numId="15">
    <w:abstractNumId w:val="14"/>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 Fuentes">
    <w15:presenceInfo w15:providerId="None" w15:userId="Sara Fuen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0F"/>
    <w:rsid w:val="00000DE9"/>
    <w:rsid w:val="00032AF7"/>
    <w:rsid w:val="00040770"/>
    <w:rsid w:val="00067E66"/>
    <w:rsid w:val="00075D5E"/>
    <w:rsid w:val="0009127F"/>
    <w:rsid w:val="0009592B"/>
    <w:rsid w:val="000B1AD5"/>
    <w:rsid w:val="000B620B"/>
    <w:rsid w:val="000C0AE7"/>
    <w:rsid w:val="000E22CA"/>
    <w:rsid w:val="000E25C9"/>
    <w:rsid w:val="000E6E1D"/>
    <w:rsid w:val="000F7021"/>
    <w:rsid w:val="0011596D"/>
    <w:rsid w:val="0013294B"/>
    <w:rsid w:val="0016749D"/>
    <w:rsid w:val="0017280F"/>
    <w:rsid w:val="00174EF6"/>
    <w:rsid w:val="001A30FD"/>
    <w:rsid w:val="001D43DA"/>
    <w:rsid w:val="001D619D"/>
    <w:rsid w:val="0023188C"/>
    <w:rsid w:val="002324D1"/>
    <w:rsid w:val="002521B1"/>
    <w:rsid w:val="00263A1D"/>
    <w:rsid w:val="002B700A"/>
    <w:rsid w:val="002D258C"/>
    <w:rsid w:val="002D37F9"/>
    <w:rsid w:val="002E7EB9"/>
    <w:rsid w:val="00305F4F"/>
    <w:rsid w:val="00310344"/>
    <w:rsid w:val="003348F5"/>
    <w:rsid w:val="003446FA"/>
    <w:rsid w:val="00367AF7"/>
    <w:rsid w:val="003722C5"/>
    <w:rsid w:val="00376928"/>
    <w:rsid w:val="0038185E"/>
    <w:rsid w:val="003819C1"/>
    <w:rsid w:val="003912CC"/>
    <w:rsid w:val="003B5634"/>
    <w:rsid w:val="003D0FCF"/>
    <w:rsid w:val="003D20CF"/>
    <w:rsid w:val="003D61E5"/>
    <w:rsid w:val="003E727E"/>
    <w:rsid w:val="004064A9"/>
    <w:rsid w:val="00411D45"/>
    <w:rsid w:val="004166E0"/>
    <w:rsid w:val="00446BF9"/>
    <w:rsid w:val="004618A6"/>
    <w:rsid w:val="00472B3E"/>
    <w:rsid w:val="004C4BD3"/>
    <w:rsid w:val="004C5D56"/>
    <w:rsid w:val="004D78CA"/>
    <w:rsid w:val="004E15D2"/>
    <w:rsid w:val="004E3A00"/>
    <w:rsid w:val="004E7D34"/>
    <w:rsid w:val="004F03D4"/>
    <w:rsid w:val="004F289D"/>
    <w:rsid w:val="004F6967"/>
    <w:rsid w:val="0050060C"/>
    <w:rsid w:val="0050323C"/>
    <w:rsid w:val="00512270"/>
    <w:rsid w:val="0052144A"/>
    <w:rsid w:val="00521675"/>
    <w:rsid w:val="00527DD8"/>
    <w:rsid w:val="00534FAA"/>
    <w:rsid w:val="00550523"/>
    <w:rsid w:val="00560962"/>
    <w:rsid w:val="0056725C"/>
    <w:rsid w:val="0059280B"/>
    <w:rsid w:val="0059507C"/>
    <w:rsid w:val="005B3436"/>
    <w:rsid w:val="005C455F"/>
    <w:rsid w:val="005C5EFE"/>
    <w:rsid w:val="005D2262"/>
    <w:rsid w:val="005D5F34"/>
    <w:rsid w:val="005E23F2"/>
    <w:rsid w:val="00602857"/>
    <w:rsid w:val="00605552"/>
    <w:rsid w:val="00620A02"/>
    <w:rsid w:val="00627E68"/>
    <w:rsid w:val="00645235"/>
    <w:rsid w:val="00655D51"/>
    <w:rsid w:val="00695472"/>
    <w:rsid w:val="006A0E4E"/>
    <w:rsid w:val="006A2EB7"/>
    <w:rsid w:val="006B5377"/>
    <w:rsid w:val="006C5313"/>
    <w:rsid w:val="006D6CD3"/>
    <w:rsid w:val="006F0C2D"/>
    <w:rsid w:val="006F3166"/>
    <w:rsid w:val="00732C7B"/>
    <w:rsid w:val="00740548"/>
    <w:rsid w:val="00741B3C"/>
    <w:rsid w:val="007578E3"/>
    <w:rsid w:val="007647DD"/>
    <w:rsid w:val="00772722"/>
    <w:rsid w:val="00780DF1"/>
    <w:rsid w:val="00787860"/>
    <w:rsid w:val="007B14D9"/>
    <w:rsid w:val="007C3969"/>
    <w:rsid w:val="007D4B1F"/>
    <w:rsid w:val="007D4DA1"/>
    <w:rsid w:val="007D6626"/>
    <w:rsid w:val="00812C49"/>
    <w:rsid w:val="008264CF"/>
    <w:rsid w:val="008513D6"/>
    <w:rsid w:val="00883802"/>
    <w:rsid w:val="00883BE4"/>
    <w:rsid w:val="008B0D23"/>
    <w:rsid w:val="008B2F2E"/>
    <w:rsid w:val="008B348E"/>
    <w:rsid w:val="008C51BD"/>
    <w:rsid w:val="008D6CB8"/>
    <w:rsid w:val="008E1B37"/>
    <w:rsid w:val="0090383B"/>
    <w:rsid w:val="00926F01"/>
    <w:rsid w:val="00937D98"/>
    <w:rsid w:val="009525F8"/>
    <w:rsid w:val="00952854"/>
    <w:rsid w:val="009534FF"/>
    <w:rsid w:val="009702B9"/>
    <w:rsid w:val="00997F8B"/>
    <w:rsid w:val="009A7386"/>
    <w:rsid w:val="009B3945"/>
    <w:rsid w:val="009B692C"/>
    <w:rsid w:val="009C65E1"/>
    <w:rsid w:val="009E533A"/>
    <w:rsid w:val="00A05E5E"/>
    <w:rsid w:val="00A33D3E"/>
    <w:rsid w:val="00A55BA5"/>
    <w:rsid w:val="00A6054F"/>
    <w:rsid w:val="00A80876"/>
    <w:rsid w:val="00A80BE5"/>
    <w:rsid w:val="00A824A1"/>
    <w:rsid w:val="00A87DA1"/>
    <w:rsid w:val="00A9613B"/>
    <w:rsid w:val="00AA207E"/>
    <w:rsid w:val="00B00350"/>
    <w:rsid w:val="00B06D6E"/>
    <w:rsid w:val="00B12AA7"/>
    <w:rsid w:val="00B15A2F"/>
    <w:rsid w:val="00B45B79"/>
    <w:rsid w:val="00B6284F"/>
    <w:rsid w:val="00B67877"/>
    <w:rsid w:val="00BA763D"/>
    <w:rsid w:val="00BB3023"/>
    <w:rsid w:val="00BC7DA4"/>
    <w:rsid w:val="00BE09E1"/>
    <w:rsid w:val="00BE1DE1"/>
    <w:rsid w:val="00BE3605"/>
    <w:rsid w:val="00C049AF"/>
    <w:rsid w:val="00C16F43"/>
    <w:rsid w:val="00C3566F"/>
    <w:rsid w:val="00C36BE4"/>
    <w:rsid w:val="00C531D5"/>
    <w:rsid w:val="00C725D2"/>
    <w:rsid w:val="00C82816"/>
    <w:rsid w:val="00C903FA"/>
    <w:rsid w:val="00C9060F"/>
    <w:rsid w:val="00C94329"/>
    <w:rsid w:val="00C94F83"/>
    <w:rsid w:val="00CB7AA1"/>
    <w:rsid w:val="00D05602"/>
    <w:rsid w:val="00D2111C"/>
    <w:rsid w:val="00D232FE"/>
    <w:rsid w:val="00D34B7D"/>
    <w:rsid w:val="00D405AE"/>
    <w:rsid w:val="00D415C3"/>
    <w:rsid w:val="00D43F6D"/>
    <w:rsid w:val="00DB2CE2"/>
    <w:rsid w:val="00DD6D42"/>
    <w:rsid w:val="00DE0691"/>
    <w:rsid w:val="00DF6F7C"/>
    <w:rsid w:val="00E031F8"/>
    <w:rsid w:val="00E13C49"/>
    <w:rsid w:val="00E177C4"/>
    <w:rsid w:val="00E32A5A"/>
    <w:rsid w:val="00E64C63"/>
    <w:rsid w:val="00E775B0"/>
    <w:rsid w:val="00EA167B"/>
    <w:rsid w:val="00EC0691"/>
    <w:rsid w:val="00EC6C08"/>
    <w:rsid w:val="00ED1DD2"/>
    <w:rsid w:val="00EF562A"/>
    <w:rsid w:val="00F112FE"/>
    <w:rsid w:val="00F11B0B"/>
    <w:rsid w:val="00F157A0"/>
    <w:rsid w:val="00F20584"/>
    <w:rsid w:val="00F23BD8"/>
    <w:rsid w:val="00F36133"/>
    <w:rsid w:val="00FB074C"/>
    <w:rsid w:val="00FC21BD"/>
    <w:rsid w:val="00FC381B"/>
    <w:rsid w:val="00FC6C1B"/>
    <w:rsid w:val="00FE1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DEF5B20"/>
  <w15:docId w15:val="{82FDECFC-810C-4573-91B2-911BF902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AF7"/>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9060F"/>
    <w:pPr>
      <w:ind w:left="720"/>
      <w:contextualSpacing/>
    </w:pPr>
  </w:style>
  <w:style w:type="paragraph" w:styleId="BalloonText">
    <w:name w:val="Balloon Text"/>
    <w:basedOn w:val="Normal"/>
    <w:link w:val="BalloonTextChar"/>
    <w:uiPriority w:val="99"/>
    <w:semiHidden/>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74EF6"/>
    <w:rPr>
      <w:rFonts w:ascii="Tahoma" w:hAnsi="Tahoma" w:cs="Tahoma"/>
      <w:sz w:val="16"/>
      <w:szCs w:val="16"/>
    </w:rPr>
  </w:style>
  <w:style w:type="character" w:styleId="CommentReference">
    <w:name w:val="annotation reference"/>
    <w:basedOn w:val="DefaultParagraphFont"/>
    <w:uiPriority w:val="99"/>
    <w:semiHidden/>
    <w:rsid w:val="00A33D3E"/>
    <w:rPr>
      <w:rFonts w:cs="Times New Roman"/>
      <w:sz w:val="16"/>
      <w:szCs w:val="16"/>
    </w:rPr>
  </w:style>
  <w:style w:type="paragraph" w:styleId="CommentText">
    <w:name w:val="annotation text"/>
    <w:basedOn w:val="Normal"/>
    <w:link w:val="CommentTextChar"/>
    <w:uiPriority w:val="99"/>
    <w:semiHidden/>
    <w:rsid w:val="00A33D3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A33D3E"/>
    <w:rPr>
      <w:rFonts w:cs="Times New Roman"/>
      <w:sz w:val="20"/>
      <w:szCs w:val="20"/>
    </w:rPr>
  </w:style>
  <w:style w:type="paragraph" w:styleId="CommentSubject">
    <w:name w:val="annotation subject"/>
    <w:basedOn w:val="CommentText"/>
    <w:next w:val="CommentText"/>
    <w:link w:val="CommentSubjectChar"/>
    <w:uiPriority w:val="99"/>
    <w:semiHidden/>
    <w:rsid w:val="00A33D3E"/>
    <w:rPr>
      <w:b/>
      <w:bCs/>
    </w:rPr>
  </w:style>
  <w:style w:type="character" w:customStyle="1" w:styleId="CommentSubjectChar">
    <w:name w:val="Comment Subject Char"/>
    <w:basedOn w:val="CommentTextChar"/>
    <w:link w:val="CommentSubject"/>
    <w:uiPriority w:val="99"/>
    <w:semiHidden/>
    <w:locked/>
    <w:rsid w:val="00A33D3E"/>
    <w:rPr>
      <w:rFonts w:cs="Times New Roman"/>
      <w:b/>
      <w:bCs/>
      <w:sz w:val="20"/>
      <w:szCs w:val="20"/>
    </w:rPr>
  </w:style>
  <w:style w:type="paragraph" w:styleId="NormalWeb">
    <w:name w:val="Normal (Web)"/>
    <w:basedOn w:val="Normal"/>
    <w:uiPriority w:val="99"/>
    <w:rsid w:val="00F11B0B"/>
    <w:pPr>
      <w:spacing w:before="100" w:beforeAutospacing="1" w:after="100" w:afterAutospacing="1" w:line="240" w:lineRule="auto"/>
    </w:pPr>
    <w:rPr>
      <w:rFonts w:ascii="Times New Roman" w:eastAsia="Times New Roman" w:hAnsi="Times New Roman"/>
      <w:sz w:val="24"/>
      <w:szCs w:val="24"/>
      <w:lang w:eastAsia="en-GB"/>
    </w:rPr>
  </w:style>
  <w:style w:type="table" w:styleId="TableGrid">
    <w:name w:val="Table Grid"/>
    <w:basedOn w:val="TableNormal"/>
    <w:uiPriority w:val="99"/>
    <w:rsid w:val="00A87DA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rsid w:val="0023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locked/>
    <w:rsid w:val="0023188C"/>
    <w:rPr>
      <w:rFonts w:ascii="Courier New" w:hAnsi="Courier New" w:cs="Courier New"/>
      <w:sz w:val="20"/>
      <w:szCs w:val="20"/>
      <w:lang w:eastAsia="en-GB"/>
    </w:rPr>
  </w:style>
  <w:style w:type="character" w:styleId="PlaceholderText">
    <w:name w:val="Placeholder Text"/>
    <w:basedOn w:val="DefaultParagraphFont"/>
    <w:uiPriority w:val="99"/>
    <w:semiHidden/>
    <w:rsid w:val="00040770"/>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79165">
      <w:marLeft w:val="0"/>
      <w:marRight w:val="0"/>
      <w:marTop w:val="0"/>
      <w:marBottom w:val="0"/>
      <w:divBdr>
        <w:top w:val="none" w:sz="0" w:space="0" w:color="auto"/>
        <w:left w:val="none" w:sz="0" w:space="0" w:color="auto"/>
        <w:bottom w:val="none" w:sz="0" w:space="0" w:color="auto"/>
        <w:right w:val="none" w:sz="0" w:space="0" w:color="auto"/>
      </w:divBdr>
      <w:divsChild>
        <w:div w:id="582179184">
          <w:marLeft w:val="0"/>
          <w:marRight w:val="0"/>
          <w:marTop w:val="0"/>
          <w:marBottom w:val="0"/>
          <w:divBdr>
            <w:top w:val="none" w:sz="0" w:space="0" w:color="auto"/>
            <w:left w:val="none" w:sz="0" w:space="0" w:color="auto"/>
            <w:bottom w:val="none" w:sz="0" w:space="0" w:color="auto"/>
            <w:right w:val="none" w:sz="0" w:space="0" w:color="auto"/>
          </w:divBdr>
          <w:divsChild>
            <w:div w:id="582179185">
              <w:marLeft w:val="0"/>
              <w:marRight w:val="0"/>
              <w:marTop w:val="0"/>
              <w:marBottom w:val="0"/>
              <w:divBdr>
                <w:top w:val="none" w:sz="0" w:space="0" w:color="auto"/>
                <w:left w:val="none" w:sz="0" w:space="0" w:color="auto"/>
                <w:bottom w:val="none" w:sz="0" w:space="0" w:color="auto"/>
                <w:right w:val="none" w:sz="0" w:space="0" w:color="auto"/>
              </w:divBdr>
              <w:divsChild>
                <w:div w:id="582179199">
                  <w:marLeft w:val="0"/>
                  <w:marRight w:val="0"/>
                  <w:marTop w:val="0"/>
                  <w:marBottom w:val="0"/>
                  <w:divBdr>
                    <w:top w:val="none" w:sz="0" w:space="0" w:color="auto"/>
                    <w:left w:val="none" w:sz="0" w:space="0" w:color="auto"/>
                    <w:bottom w:val="none" w:sz="0" w:space="0" w:color="auto"/>
                    <w:right w:val="none" w:sz="0" w:space="0" w:color="auto"/>
                  </w:divBdr>
                  <w:divsChild>
                    <w:div w:id="582179201">
                      <w:marLeft w:val="0"/>
                      <w:marRight w:val="0"/>
                      <w:marTop w:val="0"/>
                      <w:marBottom w:val="0"/>
                      <w:divBdr>
                        <w:top w:val="none" w:sz="0" w:space="0" w:color="auto"/>
                        <w:left w:val="none" w:sz="0" w:space="0" w:color="auto"/>
                        <w:bottom w:val="none" w:sz="0" w:space="0" w:color="auto"/>
                        <w:right w:val="none" w:sz="0" w:space="0" w:color="auto"/>
                      </w:divBdr>
                      <w:divsChild>
                        <w:div w:id="582179177">
                          <w:marLeft w:val="0"/>
                          <w:marRight w:val="0"/>
                          <w:marTop w:val="0"/>
                          <w:marBottom w:val="0"/>
                          <w:divBdr>
                            <w:top w:val="none" w:sz="0" w:space="0" w:color="auto"/>
                            <w:left w:val="none" w:sz="0" w:space="0" w:color="auto"/>
                            <w:bottom w:val="none" w:sz="0" w:space="0" w:color="auto"/>
                            <w:right w:val="none" w:sz="0" w:space="0" w:color="auto"/>
                          </w:divBdr>
                          <w:divsChild>
                            <w:div w:id="582179171">
                              <w:marLeft w:val="0"/>
                              <w:marRight w:val="0"/>
                              <w:marTop w:val="0"/>
                              <w:marBottom w:val="0"/>
                              <w:divBdr>
                                <w:top w:val="none" w:sz="0" w:space="0" w:color="auto"/>
                                <w:left w:val="none" w:sz="0" w:space="0" w:color="auto"/>
                                <w:bottom w:val="none" w:sz="0" w:space="0" w:color="auto"/>
                                <w:right w:val="none" w:sz="0" w:space="0" w:color="auto"/>
                              </w:divBdr>
                              <w:divsChild>
                                <w:div w:id="582179189">
                                  <w:marLeft w:val="0"/>
                                  <w:marRight w:val="0"/>
                                  <w:marTop w:val="0"/>
                                  <w:marBottom w:val="0"/>
                                  <w:divBdr>
                                    <w:top w:val="none" w:sz="0" w:space="0" w:color="auto"/>
                                    <w:left w:val="none" w:sz="0" w:space="0" w:color="auto"/>
                                    <w:bottom w:val="none" w:sz="0" w:space="0" w:color="auto"/>
                                    <w:right w:val="none" w:sz="0" w:space="0" w:color="auto"/>
                                  </w:divBdr>
                                  <w:divsChild>
                                    <w:div w:id="582179169">
                                      <w:marLeft w:val="0"/>
                                      <w:marRight w:val="0"/>
                                      <w:marTop w:val="0"/>
                                      <w:marBottom w:val="0"/>
                                      <w:divBdr>
                                        <w:top w:val="none" w:sz="0" w:space="0" w:color="auto"/>
                                        <w:left w:val="none" w:sz="0" w:space="0" w:color="auto"/>
                                        <w:bottom w:val="none" w:sz="0" w:space="0" w:color="auto"/>
                                        <w:right w:val="none" w:sz="0" w:space="0" w:color="auto"/>
                                      </w:divBdr>
                                      <w:divsChild>
                                        <w:div w:id="582179176">
                                          <w:marLeft w:val="0"/>
                                          <w:marRight w:val="0"/>
                                          <w:marTop w:val="0"/>
                                          <w:marBottom w:val="0"/>
                                          <w:divBdr>
                                            <w:top w:val="none" w:sz="0" w:space="0" w:color="auto"/>
                                            <w:left w:val="none" w:sz="0" w:space="0" w:color="auto"/>
                                            <w:bottom w:val="none" w:sz="0" w:space="0" w:color="auto"/>
                                            <w:right w:val="none" w:sz="0" w:space="0" w:color="auto"/>
                                          </w:divBdr>
                                          <w:divsChild>
                                            <w:div w:id="582179198">
                                              <w:marLeft w:val="0"/>
                                              <w:marRight w:val="0"/>
                                              <w:marTop w:val="0"/>
                                              <w:marBottom w:val="0"/>
                                              <w:divBdr>
                                                <w:top w:val="none" w:sz="0" w:space="0" w:color="auto"/>
                                                <w:left w:val="none" w:sz="0" w:space="0" w:color="auto"/>
                                                <w:bottom w:val="none" w:sz="0" w:space="0" w:color="auto"/>
                                                <w:right w:val="none" w:sz="0" w:space="0" w:color="auto"/>
                                              </w:divBdr>
                                              <w:divsChild>
                                                <w:div w:id="582179191">
                                                  <w:marLeft w:val="0"/>
                                                  <w:marRight w:val="0"/>
                                                  <w:marTop w:val="0"/>
                                                  <w:marBottom w:val="0"/>
                                                  <w:divBdr>
                                                    <w:top w:val="none" w:sz="0" w:space="0" w:color="auto"/>
                                                    <w:left w:val="none" w:sz="0" w:space="0" w:color="auto"/>
                                                    <w:bottom w:val="none" w:sz="0" w:space="0" w:color="auto"/>
                                                    <w:right w:val="none" w:sz="0" w:space="0" w:color="auto"/>
                                                  </w:divBdr>
                                                  <w:divsChild>
                                                    <w:div w:id="582179196">
                                                      <w:marLeft w:val="0"/>
                                                      <w:marRight w:val="0"/>
                                                      <w:marTop w:val="0"/>
                                                      <w:marBottom w:val="0"/>
                                                      <w:divBdr>
                                                        <w:top w:val="none" w:sz="0" w:space="0" w:color="auto"/>
                                                        <w:left w:val="none" w:sz="0" w:space="0" w:color="auto"/>
                                                        <w:bottom w:val="none" w:sz="0" w:space="0" w:color="auto"/>
                                                        <w:right w:val="none" w:sz="0" w:space="0" w:color="auto"/>
                                                      </w:divBdr>
                                                      <w:divsChild>
                                                        <w:div w:id="582179178">
                                                          <w:marLeft w:val="0"/>
                                                          <w:marRight w:val="0"/>
                                                          <w:marTop w:val="0"/>
                                                          <w:marBottom w:val="0"/>
                                                          <w:divBdr>
                                                            <w:top w:val="none" w:sz="0" w:space="0" w:color="auto"/>
                                                            <w:left w:val="none" w:sz="0" w:space="0" w:color="auto"/>
                                                            <w:bottom w:val="none" w:sz="0" w:space="0" w:color="auto"/>
                                                            <w:right w:val="none" w:sz="0" w:space="0" w:color="auto"/>
                                                          </w:divBdr>
                                                          <w:divsChild>
                                                            <w:div w:id="582179166">
                                                              <w:marLeft w:val="0"/>
                                                              <w:marRight w:val="0"/>
                                                              <w:marTop w:val="0"/>
                                                              <w:marBottom w:val="0"/>
                                                              <w:divBdr>
                                                                <w:top w:val="none" w:sz="0" w:space="0" w:color="auto"/>
                                                                <w:left w:val="none" w:sz="0" w:space="0" w:color="auto"/>
                                                                <w:bottom w:val="none" w:sz="0" w:space="0" w:color="auto"/>
                                                                <w:right w:val="none" w:sz="0" w:space="0" w:color="auto"/>
                                                              </w:divBdr>
                                                              <w:divsChild>
                                                                <w:div w:id="582179182">
                                                                  <w:marLeft w:val="0"/>
                                                                  <w:marRight w:val="0"/>
                                                                  <w:marTop w:val="0"/>
                                                                  <w:marBottom w:val="0"/>
                                                                  <w:divBdr>
                                                                    <w:top w:val="none" w:sz="0" w:space="0" w:color="auto"/>
                                                                    <w:left w:val="none" w:sz="0" w:space="0" w:color="auto"/>
                                                                    <w:bottom w:val="none" w:sz="0" w:space="0" w:color="auto"/>
                                                                    <w:right w:val="none" w:sz="0" w:space="0" w:color="auto"/>
                                                                  </w:divBdr>
                                                                </w:div>
                                                                <w:div w:id="582179187">
                                                                  <w:marLeft w:val="0"/>
                                                                  <w:marRight w:val="0"/>
                                                                  <w:marTop w:val="0"/>
                                                                  <w:marBottom w:val="0"/>
                                                                  <w:divBdr>
                                                                    <w:top w:val="none" w:sz="0" w:space="0" w:color="auto"/>
                                                                    <w:left w:val="none" w:sz="0" w:space="0" w:color="auto"/>
                                                                    <w:bottom w:val="none" w:sz="0" w:space="0" w:color="auto"/>
                                                                    <w:right w:val="none" w:sz="0" w:space="0" w:color="auto"/>
                                                                  </w:divBdr>
                                                                  <w:divsChild>
                                                                    <w:div w:id="582179186">
                                                                      <w:marLeft w:val="0"/>
                                                                      <w:marRight w:val="0"/>
                                                                      <w:marTop w:val="0"/>
                                                                      <w:marBottom w:val="0"/>
                                                                      <w:divBdr>
                                                                        <w:top w:val="none" w:sz="0" w:space="0" w:color="auto"/>
                                                                        <w:left w:val="none" w:sz="0" w:space="0" w:color="auto"/>
                                                                        <w:bottom w:val="none" w:sz="0" w:space="0" w:color="auto"/>
                                                                        <w:right w:val="none" w:sz="0" w:space="0" w:color="auto"/>
                                                                      </w:divBdr>
                                                                      <w:divsChild>
                                                                        <w:div w:id="582179164">
                                                                          <w:marLeft w:val="0"/>
                                                                          <w:marRight w:val="0"/>
                                                                          <w:marTop w:val="0"/>
                                                                          <w:marBottom w:val="0"/>
                                                                          <w:divBdr>
                                                                            <w:top w:val="none" w:sz="0" w:space="0" w:color="auto"/>
                                                                            <w:left w:val="none" w:sz="0" w:space="0" w:color="auto"/>
                                                                            <w:bottom w:val="none" w:sz="0" w:space="0" w:color="auto"/>
                                                                            <w:right w:val="none" w:sz="0" w:space="0" w:color="auto"/>
                                                                          </w:divBdr>
                                                                          <w:divsChild>
                                                                            <w:div w:id="582179203">
                                                                              <w:marLeft w:val="0"/>
                                                                              <w:marRight w:val="0"/>
                                                                              <w:marTop w:val="0"/>
                                                                              <w:marBottom w:val="0"/>
                                                                              <w:divBdr>
                                                                                <w:top w:val="none" w:sz="0" w:space="0" w:color="auto"/>
                                                                                <w:left w:val="none" w:sz="0" w:space="0" w:color="auto"/>
                                                                                <w:bottom w:val="none" w:sz="0" w:space="0" w:color="auto"/>
                                                                                <w:right w:val="none" w:sz="0" w:space="0" w:color="auto"/>
                                                                              </w:divBdr>
                                                                              <w:divsChild>
                                                                                <w:div w:id="582179194">
                                                                                  <w:marLeft w:val="0"/>
                                                                                  <w:marRight w:val="0"/>
                                                                                  <w:marTop w:val="0"/>
                                                                                  <w:marBottom w:val="0"/>
                                                                                  <w:divBdr>
                                                                                    <w:top w:val="none" w:sz="0" w:space="0" w:color="auto"/>
                                                                                    <w:left w:val="none" w:sz="0" w:space="0" w:color="auto"/>
                                                                                    <w:bottom w:val="none" w:sz="0" w:space="0" w:color="auto"/>
                                                                                    <w:right w:val="none" w:sz="0" w:space="0" w:color="auto"/>
                                                                                  </w:divBdr>
                                                                                  <w:divsChild>
                                                                                    <w:div w:id="582179172">
                                                                                      <w:marLeft w:val="0"/>
                                                                                      <w:marRight w:val="0"/>
                                                                                      <w:marTop w:val="0"/>
                                                                                      <w:marBottom w:val="0"/>
                                                                                      <w:divBdr>
                                                                                        <w:top w:val="none" w:sz="0" w:space="0" w:color="auto"/>
                                                                                        <w:left w:val="none" w:sz="0" w:space="0" w:color="auto"/>
                                                                                        <w:bottom w:val="none" w:sz="0" w:space="0" w:color="auto"/>
                                                                                        <w:right w:val="none" w:sz="0" w:space="0" w:color="auto"/>
                                                                                      </w:divBdr>
                                                                                      <w:divsChild>
                                                                                        <w:div w:id="582179180">
                                                                                          <w:marLeft w:val="0"/>
                                                                                          <w:marRight w:val="0"/>
                                                                                          <w:marTop w:val="0"/>
                                                                                          <w:marBottom w:val="0"/>
                                                                                          <w:divBdr>
                                                                                            <w:top w:val="none" w:sz="0" w:space="0" w:color="auto"/>
                                                                                            <w:left w:val="none" w:sz="0" w:space="0" w:color="auto"/>
                                                                                            <w:bottom w:val="none" w:sz="0" w:space="0" w:color="auto"/>
                                                                                            <w:right w:val="none" w:sz="0" w:space="0" w:color="auto"/>
                                                                                          </w:divBdr>
                                                                                          <w:divsChild>
                                                                                            <w:div w:id="582179174">
                                                                                              <w:marLeft w:val="0"/>
                                                                                              <w:marRight w:val="0"/>
                                                                                              <w:marTop w:val="0"/>
                                                                                              <w:marBottom w:val="0"/>
                                                                                              <w:divBdr>
                                                                                                <w:top w:val="none" w:sz="0" w:space="0" w:color="auto"/>
                                                                                                <w:left w:val="none" w:sz="0" w:space="0" w:color="auto"/>
                                                                                                <w:bottom w:val="none" w:sz="0" w:space="0" w:color="auto"/>
                                                                                                <w:right w:val="none" w:sz="0" w:space="0" w:color="auto"/>
                                                                                              </w:divBdr>
                                                                                              <w:divsChild>
                                                                                                <w:div w:id="582179170">
                                                                                                  <w:marLeft w:val="0"/>
                                                                                                  <w:marRight w:val="0"/>
                                                                                                  <w:marTop w:val="0"/>
                                                                                                  <w:marBottom w:val="0"/>
                                                                                                  <w:divBdr>
                                                                                                    <w:top w:val="none" w:sz="0" w:space="0" w:color="auto"/>
                                                                                                    <w:left w:val="none" w:sz="0" w:space="0" w:color="auto"/>
                                                                                                    <w:bottom w:val="none" w:sz="0" w:space="0" w:color="auto"/>
                                                                                                    <w:right w:val="none" w:sz="0" w:space="0" w:color="auto"/>
                                                                                                  </w:divBdr>
                                                                                                  <w:divsChild>
                                                                                                    <w:div w:id="582179190">
                                                                                                      <w:marLeft w:val="0"/>
                                                                                                      <w:marRight w:val="0"/>
                                                                                                      <w:marTop w:val="0"/>
                                                                                                      <w:marBottom w:val="0"/>
                                                                                                      <w:divBdr>
                                                                                                        <w:top w:val="none" w:sz="0" w:space="0" w:color="auto"/>
                                                                                                        <w:left w:val="none" w:sz="0" w:space="0" w:color="auto"/>
                                                                                                        <w:bottom w:val="none" w:sz="0" w:space="0" w:color="auto"/>
                                                                                                        <w:right w:val="none" w:sz="0" w:space="0" w:color="auto"/>
                                                                                                      </w:divBdr>
                                                                                                      <w:divsChild>
                                                                                                        <w:div w:id="582179200">
                                                                                                          <w:marLeft w:val="0"/>
                                                                                                          <w:marRight w:val="0"/>
                                                                                                          <w:marTop w:val="0"/>
                                                                                                          <w:marBottom w:val="0"/>
                                                                                                          <w:divBdr>
                                                                                                            <w:top w:val="none" w:sz="0" w:space="0" w:color="auto"/>
                                                                                                            <w:left w:val="none" w:sz="0" w:space="0" w:color="auto"/>
                                                                                                            <w:bottom w:val="none" w:sz="0" w:space="0" w:color="auto"/>
                                                                                                            <w:right w:val="none" w:sz="0" w:space="0" w:color="auto"/>
                                                                                                          </w:divBdr>
                                                                                                          <w:divsChild>
                                                                                                            <w:div w:id="582179168">
                                                                                                              <w:marLeft w:val="0"/>
                                                                                                              <w:marRight w:val="0"/>
                                                                                                              <w:marTop w:val="0"/>
                                                                                                              <w:marBottom w:val="0"/>
                                                                                                              <w:divBdr>
                                                                                                                <w:top w:val="none" w:sz="0" w:space="0" w:color="auto"/>
                                                                                                                <w:left w:val="none" w:sz="0" w:space="0" w:color="auto"/>
                                                                                                                <w:bottom w:val="none" w:sz="0" w:space="0" w:color="auto"/>
                                                                                                                <w:right w:val="none" w:sz="0" w:space="0" w:color="auto"/>
                                                                                                              </w:divBdr>
                                                                                                              <w:divsChild>
                                                                                                                <w:div w:id="582179195">
                                                                                                                  <w:marLeft w:val="0"/>
                                                                                                                  <w:marRight w:val="0"/>
                                                                                                                  <w:marTop w:val="0"/>
                                                                                                                  <w:marBottom w:val="0"/>
                                                                                                                  <w:divBdr>
                                                                                                                    <w:top w:val="none" w:sz="0" w:space="0" w:color="auto"/>
                                                                                                                    <w:left w:val="none" w:sz="0" w:space="0" w:color="auto"/>
                                                                                                                    <w:bottom w:val="none" w:sz="0" w:space="0" w:color="auto"/>
                                                                                                                    <w:right w:val="none" w:sz="0" w:space="0" w:color="auto"/>
                                                                                                                  </w:divBdr>
                                                                                                                  <w:divsChild>
                                                                                                                    <w:div w:id="582179167">
                                                                                                                      <w:marLeft w:val="0"/>
                                                                                                                      <w:marRight w:val="0"/>
                                                                                                                      <w:marTop w:val="0"/>
                                                                                                                      <w:marBottom w:val="0"/>
                                                                                                                      <w:divBdr>
                                                                                                                        <w:top w:val="none" w:sz="0" w:space="0" w:color="auto"/>
                                                                                                                        <w:left w:val="none" w:sz="0" w:space="0" w:color="auto"/>
                                                                                                                        <w:bottom w:val="none" w:sz="0" w:space="0" w:color="auto"/>
                                                                                                                        <w:right w:val="none" w:sz="0" w:space="0" w:color="auto"/>
                                                                                                                      </w:divBdr>
                                                                                                                      <w:divsChild>
                                                                                                                        <w:div w:id="582179202">
                                                                                                                          <w:marLeft w:val="0"/>
                                                                                                                          <w:marRight w:val="0"/>
                                                                                                                          <w:marTop w:val="0"/>
                                                                                                                          <w:marBottom w:val="0"/>
                                                                                                                          <w:divBdr>
                                                                                                                            <w:top w:val="none" w:sz="0" w:space="0" w:color="auto"/>
                                                                                                                            <w:left w:val="none" w:sz="0" w:space="0" w:color="auto"/>
                                                                                                                            <w:bottom w:val="none" w:sz="0" w:space="0" w:color="auto"/>
                                                                                                                            <w:right w:val="none" w:sz="0" w:space="0" w:color="auto"/>
                                                                                                                          </w:divBdr>
                                                                                                                          <w:divsChild>
                                                                                                                            <w:div w:id="582179188">
                                                                                                                              <w:marLeft w:val="0"/>
                                                                                                                              <w:marRight w:val="0"/>
                                                                                                                              <w:marTop w:val="0"/>
                                                                                                                              <w:marBottom w:val="0"/>
                                                                                                                              <w:divBdr>
                                                                                                                                <w:top w:val="none" w:sz="0" w:space="0" w:color="auto"/>
                                                                                                                                <w:left w:val="none" w:sz="0" w:space="0" w:color="auto"/>
                                                                                                                                <w:bottom w:val="none" w:sz="0" w:space="0" w:color="auto"/>
                                                                                                                                <w:right w:val="none" w:sz="0" w:space="0" w:color="auto"/>
                                                                                                                              </w:divBdr>
                                                                                                                              <w:divsChild>
                                                                                                                                <w:div w:id="582179183">
                                                                                                                                  <w:marLeft w:val="0"/>
                                                                                                                                  <w:marRight w:val="0"/>
                                                                                                                                  <w:marTop w:val="0"/>
                                                                                                                                  <w:marBottom w:val="0"/>
                                                                                                                                  <w:divBdr>
                                                                                                                                    <w:top w:val="none" w:sz="0" w:space="0" w:color="auto"/>
                                                                                                                                    <w:left w:val="none" w:sz="0" w:space="0" w:color="auto"/>
                                                                                                                                    <w:bottom w:val="none" w:sz="0" w:space="0" w:color="auto"/>
                                                                                                                                    <w:right w:val="none" w:sz="0" w:space="0" w:color="auto"/>
                                                                                                                                  </w:divBdr>
                                                                                                                                  <w:divsChild>
                                                                                                                                    <w:div w:id="582179197">
                                                                                                                                      <w:marLeft w:val="0"/>
                                                                                                                                      <w:marRight w:val="0"/>
                                                                                                                                      <w:marTop w:val="0"/>
                                                                                                                                      <w:marBottom w:val="0"/>
                                                                                                                                      <w:divBdr>
                                                                                                                                        <w:top w:val="none" w:sz="0" w:space="0" w:color="auto"/>
                                                                                                                                        <w:left w:val="none" w:sz="0" w:space="0" w:color="auto"/>
                                                                                                                                        <w:bottom w:val="none" w:sz="0" w:space="0" w:color="auto"/>
                                                                                                                                        <w:right w:val="none" w:sz="0" w:space="0" w:color="auto"/>
                                                                                                                                      </w:divBdr>
                                                                                                                                      <w:divsChild>
                                                                                                                                        <w:div w:id="5821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179173">
      <w:marLeft w:val="0"/>
      <w:marRight w:val="0"/>
      <w:marTop w:val="0"/>
      <w:marBottom w:val="0"/>
      <w:divBdr>
        <w:top w:val="none" w:sz="0" w:space="0" w:color="auto"/>
        <w:left w:val="none" w:sz="0" w:space="0" w:color="auto"/>
        <w:bottom w:val="none" w:sz="0" w:space="0" w:color="auto"/>
        <w:right w:val="none" w:sz="0" w:space="0" w:color="auto"/>
      </w:divBdr>
    </w:div>
    <w:div w:id="582179175">
      <w:marLeft w:val="0"/>
      <w:marRight w:val="0"/>
      <w:marTop w:val="0"/>
      <w:marBottom w:val="0"/>
      <w:divBdr>
        <w:top w:val="none" w:sz="0" w:space="0" w:color="auto"/>
        <w:left w:val="none" w:sz="0" w:space="0" w:color="auto"/>
        <w:bottom w:val="none" w:sz="0" w:space="0" w:color="auto"/>
        <w:right w:val="none" w:sz="0" w:space="0" w:color="auto"/>
      </w:divBdr>
    </w:div>
    <w:div w:id="582179181">
      <w:marLeft w:val="0"/>
      <w:marRight w:val="0"/>
      <w:marTop w:val="0"/>
      <w:marBottom w:val="0"/>
      <w:divBdr>
        <w:top w:val="none" w:sz="0" w:space="0" w:color="auto"/>
        <w:left w:val="none" w:sz="0" w:space="0" w:color="auto"/>
        <w:bottom w:val="none" w:sz="0" w:space="0" w:color="auto"/>
        <w:right w:val="none" w:sz="0" w:space="0" w:color="auto"/>
      </w:divBdr>
    </w:div>
    <w:div w:id="582179192">
      <w:marLeft w:val="0"/>
      <w:marRight w:val="0"/>
      <w:marTop w:val="0"/>
      <w:marBottom w:val="0"/>
      <w:divBdr>
        <w:top w:val="none" w:sz="0" w:space="0" w:color="auto"/>
        <w:left w:val="none" w:sz="0" w:space="0" w:color="auto"/>
        <w:bottom w:val="none" w:sz="0" w:space="0" w:color="auto"/>
        <w:right w:val="none" w:sz="0" w:space="0" w:color="auto"/>
      </w:divBdr>
    </w:div>
    <w:div w:id="5821791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66E1B-0E97-40F1-B5E2-12A2C3029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25</Pages>
  <Words>39454</Words>
  <Characters>224894</Characters>
  <Application>Microsoft Office Word</Application>
  <DocSecurity>0</DocSecurity>
  <Lines>1874</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Martin</dc:creator>
  <cp:keywords/>
  <dc:description/>
  <cp:lastModifiedBy>Sara Fuentes</cp:lastModifiedBy>
  <cp:revision>3</cp:revision>
  <dcterms:created xsi:type="dcterms:W3CDTF">2016-02-16T09:14:00Z</dcterms:created>
  <dcterms:modified xsi:type="dcterms:W3CDTF">2016-02-16T09:53:00Z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http://csl.mendeley.com/styles/4604571/british-ecological-society</vt:lpwstr>
  </property>
  <property fmtid="{D5CDD505-2E9C-101B-9397-08002B2CF9AE}" pid="14" name="Mendeley Recent Style Name 4_1">
    <vt:lpwstr>British Ecological Society - Philip Martin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