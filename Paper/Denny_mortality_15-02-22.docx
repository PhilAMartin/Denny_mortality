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B3CC1" w14:textId="77777777" w:rsidR="0090383B" w:rsidRDefault="0090383B" w:rsidP="00F11B0B">
      <w:pPr>
        <w:spacing w:after="0" w:line="360" w:lineRule="auto"/>
        <w:contextualSpacing/>
        <w:rPr>
          <w:rFonts w:ascii="Arial" w:hAnsi="Arial" w:cs="Arial"/>
          <w:b/>
          <w:bCs/>
          <w:color w:val="000000"/>
          <w:lang w:eastAsia="en-GB"/>
        </w:rPr>
      </w:pPr>
      <w:r>
        <w:rPr>
          <w:rFonts w:ascii="Arial" w:hAnsi="Arial" w:cs="Arial"/>
          <w:b/>
          <w:bCs/>
          <w:color w:val="000000"/>
          <w:lang w:eastAsia="en-GB"/>
        </w:rPr>
        <w:t>Drought and high grazing pressure cause loss of tree cover in a temperate forest but not transition to a non-forest state</w:t>
      </w:r>
    </w:p>
    <w:p w14:paraId="73B68117" w14:textId="77777777" w:rsidR="0090383B" w:rsidRPr="004E3A00" w:rsidRDefault="0090383B" w:rsidP="00F11B0B">
      <w:pPr>
        <w:spacing w:after="0" w:line="360" w:lineRule="auto"/>
        <w:contextualSpacing/>
        <w:rPr>
          <w:rFonts w:ascii="Arial" w:hAnsi="Arial" w:cs="Arial"/>
          <w:color w:val="000000"/>
          <w:lang w:eastAsia="en-GB"/>
        </w:rPr>
      </w:pPr>
    </w:p>
    <w:p w14:paraId="3B834C69" w14:textId="5418BF1F" w:rsidR="0090383B" w:rsidRPr="004E3A00" w:rsidRDefault="0090383B"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ins w:id="0" w:author="Phil" w:date="2016-02-22T17:25:00Z">
        <w:r w:rsidR="005270FD">
          <w:rPr>
            <w:rFonts w:ascii="Arial" w:hAnsi="Arial" w:cs="Arial"/>
          </w:rPr>
          <w:t>, Ed Mountford</w:t>
        </w:r>
        <w:r w:rsidR="005270FD">
          <w:rPr>
            <w:rFonts w:ascii="Arial" w:hAnsi="Arial" w:cs="Arial"/>
            <w:vertAlign w:val="superscript"/>
          </w:rPr>
          <w:t>2</w:t>
        </w:r>
      </w:ins>
      <w:r>
        <w:rPr>
          <w:rFonts w:ascii="Arial" w:hAnsi="Arial" w:cs="Arial"/>
        </w:rPr>
        <w:t>.</w:t>
      </w:r>
    </w:p>
    <w:p w14:paraId="37173821" w14:textId="77777777" w:rsidR="0090383B" w:rsidRPr="004E3A00" w:rsidRDefault="0090383B" w:rsidP="0056725C">
      <w:pPr>
        <w:spacing w:line="360" w:lineRule="auto"/>
        <w:contextualSpacing/>
        <w:rPr>
          <w:rFonts w:ascii="Arial" w:hAnsi="Arial" w:cs="Arial"/>
        </w:rPr>
      </w:pPr>
      <w:r w:rsidRPr="004E3A00">
        <w:rPr>
          <w:rFonts w:ascii="Arial" w:hAnsi="Arial" w:cs="Arial"/>
        </w:rPr>
        <w:t>Journal: Journal of Applied Ecology</w:t>
      </w:r>
    </w:p>
    <w:p w14:paraId="10D1179E" w14:textId="77777777" w:rsidR="0090383B" w:rsidRPr="004E3A00" w:rsidRDefault="0090383B" w:rsidP="0056725C">
      <w:pPr>
        <w:spacing w:line="360" w:lineRule="auto"/>
        <w:contextualSpacing/>
        <w:rPr>
          <w:rFonts w:ascii="Arial" w:hAnsi="Arial" w:cs="Arial"/>
        </w:rPr>
      </w:pPr>
    </w:p>
    <w:p w14:paraId="4083C2C5"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1</w:t>
      </w:r>
      <w:r w:rsidRPr="004E3A00">
        <w:rPr>
          <w:rFonts w:ascii="Arial" w:hAnsi="Arial" w:cs="Arial"/>
        </w:rPr>
        <w:t xml:space="preserve">Centre for Conservation Ecology and Environmental Sciences, Faculty of Science and Technology, </w:t>
      </w:r>
      <w:smartTag w:uri="urn:schemas-microsoft-com:office:smarttags" w:element="PlaceName">
        <w:r w:rsidRPr="004E3A00">
          <w:rPr>
            <w:rFonts w:ascii="Arial" w:hAnsi="Arial" w:cs="Arial"/>
          </w:rPr>
          <w:t>Bournemouth</w:t>
        </w:r>
      </w:smartTag>
      <w:r w:rsidRPr="004E3A00">
        <w:rPr>
          <w:rFonts w:ascii="Arial" w:hAnsi="Arial" w:cs="Arial"/>
        </w:rPr>
        <w:t xml:space="preserve"> </w:t>
      </w:r>
      <w:smartTag w:uri="urn:schemas-microsoft-com:office:smarttags" w:element="PlaceType">
        <w:r w:rsidRPr="004E3A00">
          <w:rPr>
            <w:rFonts w:ascii="Arial" w:hAnsi="Arial" w:cs="Arial"/>
          </w:rPr>
          <w:t>University</w:t>
        </w:r>
      </w:smartTag>
      <w:r w:rsidRPr="004E3A00">
        <w:rPr>
          <w:rFonts w:ascii="Arial" w:hAnsi="Arial" w:cs="Arial"/>
        </w:rPr>
        <w:t xml:space="preserve">, </w:t>
      </w:r>
      <w:smartTag w:uri="urn:schemas-microsoft-com:office:smarttags" w:element="City">
        <w:smartTag w:uri="urn:schemas-microsoft-com:office:smarttags" w:element="place">
          <w:smartTag w:uri="urn:schemas-microsoft-com:office:smarttags" w:element="City">
            <w:r w:rsidRPr="004E3A00">
              <w:rPr>
                <w:rFonts w:ascii="Arial" w:hAnsi="Arial" w:cs="Arial"/>
              </w:rPr>
              <w:t>Poole</w:t>
            </w:r>
          </w:smartTag>
          <w:r w:rsidRPr="004E3A00">
            <w:rPr>
              <w:rFonts w:ascii="Arial" w:hAnsi="Arial" w:cs="Arial"/>
            </w:rPr>
            <w:t xml:space="preserve">, </w:t>
          </w:r>
          <w:smartTag w:uri="urn:schemas-microsoft-com:office:smarttags" w:element="PostalCode">
            <w:r w:rsidRPr="004E3A00">
              <w:rPr>
                <w:rFonts w:ascii="Arial" w:hAnsi="Arial" w:cs="Arial"/>
              </w:rPr>
              <w:t>BH12 5BB</w:t>
            </w:r>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smartTag>
      <w:r w:rsidRPr="004E3A00">
        <w:rPr>
          <w:rFonts w:ascii="Arial" w:hAnsi="Arial" w:cs="Arial"/>
        </w:rPr>
        <w:t>.</w:t>
      </w:r>
    </w:p>
    <w:p w14:paraId="19D3C627"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w:t>
      </w:r>
      <w:smartTag w:uri="urn:schemas-microsoft-com:office:smarttags" w:element="place">
        <w:r w:rsidRPr="004E3A00">
          <w:rPr>
            <w:rFonts w:ascii="Arial" w:hAnsi="Arial" w:cs="Arial"/>
          </w:rPr>
          <w:t xml:space="preserve">City Road, </w:t>
        </w:r>
        <w:smartTag w:uri="urn:schemas-microsoft-com:office:smarttags" w:element="country-region">
          <w:smartTag w:uri="urn:schemas-microsoft-com:office:smarttags" w:element="City">
            <w:r w:rsidRPr="004E3A00">
              <w:rPr>
                <w:rFonts w:ascii="Arial" w:hAnsi="Arial" w:cs="Arial"/>
              </w:rPr>
              <w:t>Peterborough</w:t>
            </w:r>
          </w:smartTag>
        </w:smartTag>
        <w:r w:rsidRPr="004E3A00">
          <w:rPr>
            <w:rFonts w:ascii="Arial" w:hAnsi="Arial" w:cs="Arial"/>
          </w:rPr>
          <w:t xml:space="preserve">, </w:t>
        </w:r>
        <w:smartTag w:uri="urn:schemas-microsoft-com:office:smarttags" w:element="country-region">
          <w:smartTag w:uri="urn:schemas-microsoft-com:office:smarttags" w:element="PostalCode">
            <w:r w:rsidRPr="004E3A00">
              <w:rPr>
                <w:rFonts w:ascii="Arial" w:hAnsi="Arial" w:cs="Arial"/>
              </w:rPr>
              <w:t>PE1 1JY</w:t>
            </w:r>
          </w:smartTag>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r w:rsidRPr="004E3A00">
        <w:rPr>
          <w:rFonts w:ascii="Arial" w:hAnsi="Arial" w:cs="Arial"/>
        </w:rPr>
        <w:t>.</w:t>
      </w:r>
    </w:p>
    <w:p w14:paraId="6C657DB0" w14:textId="77777777" w:rsidR="0090383B" w:rsidRPr="004E3A00" w:rsidRDefault="0090383B" w:rsidP="0056725C">
      <w:pPr>
        <w:spacing w:line="360" w:lineRule="auto"/>
        <w:contextualSpacing/>
        <w:rPr>
          <w:rFonts w:ascii="Arial" w:hAnsi="Arial" w:cs="Arial"/>
        </w:rPr>
      </w:pPr>
    </w:p>
    <w:p w14:paraId="0C93B9A2" w14:textId="77777777" w:rsidR="0090383B" w:rsidRPr="004E3A00" w:rsidRDefault="0090383B"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14:paraId="1A453686" w14:textId="77777777" w:rsidR="0090383B" w:rsidRPr="004E3A00" w:rsidRDefault="0090383B" w:rsidP="0056725C">
      <w:pPr>
        <w:spacing w:line="360" w:lineRule="auto"/>
        <w:contextualSpacing/>
        <w:rPr>
          <w:rFonts w:ascii="Arial" w:hAnsi="Arial" w:cs="Arial"/>
        </w:rPr>
      </w:pPr>
    </w:p>
    <w:p w14:paraId="6C496EC5" w14:textId="77777777" w:rsidR="0090383B" w:rsidRPr="004E3A00" w:rsidRDefault="0090383B" w:rsidP="0056725C">
      <w:pPr>
        <w:spacing w:line="360" w:lineRule="auto"/>
        <w:contextualSpacing/>
        <w:rPr>
          <w:rFonts w:ascii="Arial" w:hAnsi="Arial" w:cs="Arial"/>
        </w:rPr>
      </w:pPr>
      <w:r w:rsidRPr="004E3A00">
        <w:rPr>
          <w:rFonts w:ascii="Arial" w:hAnsi="Arial" w:cs="Arial"/>
        </w:rPr>
        <w:t>Corresponding author email: phil.martin.research@gmail.com</w:t>
      </w:r>
    </w:p>
    <w:p w14:paraId="582B6F54" w14:textId="77777777" w:rsidR="0090383B" w:rsidRPr="004E3A00" w:rsidRDefault="0090383B" w:rsidP="00F11B0B">
      <w:pPr>
        <w:spacing w:after="0" w:line="360" w:lineRule="auto"/>
        <w:contextualSpacing/>
        <w:rPr>
          <w:rFonts w:ascii="Times New Roman" w:hAnsi="Times New Roman"/>
          <w:sz w:val="24"/>
          <w:szCs w:val="24"/>
          <w:lang w:eastAsia="en-GB"/>
        </w:rPr>
      </w:pPr>
    </w:p>
    <w:p w14:paraId="155ADBC9"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59AE6192" w14:textId="77777777" w:rsidR="0090383B" w:rsidRPr="004E3A00" w:rsidRDefault="0090383B" w:rsidP="00F11B0B">
      <w:pPr>
        <w:spacing w:after="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Summary</w:t>
      </w:r>
    </w:p>
    <w:p w14:paraId="11E1F6AF" w14:textId="77777777" w:rsidR="0090383B" w:rsidRPr="00D232FE"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 xml:space="preserve">There is concern that forest dieback may result in transitions to non-forest states. Positive feedbacks are thought to play an important role in such transitions by creating self-perpetuating shifts in system states. </w:t>
      </w:r>
    </w:p>
    <w:p w14:paraId="24C1467B" w14:textId="77777777" w:rsidR="0090383B" w:rsidRPr="00D232FE"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We used statistical models to identify correlates of death and recruitment of the canopy dominant (</w:t>
      </w:r>
      <w:r w:rsidRPr="00D232FE">
        <w:rPr>
          <w:rFonts w:ascii="Arial" w:hAnsi="Arial" w:cs="Arial"/>
          <w:i/>
          <w:color w:val="000000"/>
          <w:shd w:val="clear" w:color="auto" w:fill="FFFFFF"/>
          <w:lang w:eastAsia="en-GB"/>
        </w:rPr>
        <w:t>Fagus sylvatica</w:t>
      </w:r>
      <w:r w:rsidRPr="00D232FE">
        <w:rPr>
          <w:rFonts w:ascii="Arial" w:hAnsi="Arial" w:cs="Arial"/>
          <w:color w:val="000000"/>
          <w:shd w:val="clear" w:color="auto" w:fill="FFFFFF"/>
          <w:lang w:eastAsia="en-GB"/>
        </w:rPr>
        <w:t xml:space="preserve"> - beech) in a temperate forest site that has been sampled over 50 years and appears to be undergoing transition to grassland. We use these results along with information from the literature to build an individual based model to investigate the impact of positive feedbacks </w:t>
      </w:r>
      <w:r>
        <w:rPr>
          <w:rFonts w:ascii="Arial" w:hAnsi="Arial" w:cs="Arial"/>
          <w:color w:val="000000"/>
          <w:shd w:val="clear" w:color="auto" w:fill="FFFFFF"/>
          <w:lang w:eastAsia="en-GB"/>
        </w:rPr>
        <w:t xml:space="preserve">and disturbance </w:t>
      </w:r>
      <w:r w:rsidRPr="00D232FE">
        <w:rPr>
          <w:rFonts w:ascii="Arial" w:hAnsi="Arial" w:cs="Arial"/>
          <w:color w:val="000000"/>
          <w:shd w:val="clear" w:color="auto" w:fill="FFFFFF"/>
          <w:lang w:eastAsia="en-GB"/>
        </w:rPr>
        <w:t>on forest persistence.</w:t>
      </w:r>
    </w:p>
    <w:p w14:paraId="25B9AB49" w14:textId="77777777" w:rsidR="0090383B" w:rsidRPr="004E3A00"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We found that the probability of tree death declined with increasing tree growth rate, but was positively correlated with tree size. Seedling density was negatively related to canopy cover, but sapling density was </w:t>
      </w:r>
      <w:r>
        <w:rPr>
          <w:rFonts w:ascii="Arial" w:hAnsi="Arial" w:cs="Arial"/>
          <w:color w:val="000000"/>
          <w:shd w:val="clear" w:color="auto" w:fill="FFFFFF"/>
          <w:lang w:eastAsia="en-GB"/>
        </w:rPr>
        <w:t>not related to</w:t>
      </w:r>
      <w:r w:rsidRPr="004E3A00">
        <w:rPr>
          <w:rFonts w:ascii="Arial" w:hAnsi="Arial" w:cs="Arial"/>
          <w:color w:val="000000"/>
          <w:shd w:val="clear" w:color="auto" w:fill="FFFFFF"/>
          <w:lang w:eastAsia="en-GB"/>
        </w:rPr>
        <w:t xml:space="preserve"> canopy cover. </w:t>
      </w:r>
    </w:p>
    <w:p w14:paraId="5EECD7C0" w14:textId="77777777" w:rsidR="0090383B" w:rsidRPr="004E3A00" w:rsidRDefault="0090383B" w:rsidP="00732C7B">
      <w:pPr>
        <w:pStyle w:val="ListParagraph"/>
        <w:numPr>
          <w:ilvl w:val="0"/>
          <w:numId w:val="10"/>
        </w:numPr>
        <w:spacing w:before="40" w:after="140" w:line="360" w:lineRule="auto"/>
        <w:rPr>
          <w:rFonts w:ascii="Arial" w:hAnsi="Arial" w:cs="Arial"/>
          <w:szCs w:val="24"/>
          <w:lang w:eastAsia="en-GB"/>
        </w:rPr>
      </w:pPr>
      <w:r w:rsidRPr="004E3A00">
        <w:rPr>
          <w:rFonts w:ascii="Arial" w:hAnsi="Arial" w:cs="Arial"/>
          <w:szCs w:val="24"/>
          <w:lang w:eastAsia="en-GB"/>
        </w:rPr>
        <w:t>Contrary to our expectations, inclusion of p</w:t>
      </w:r>
      <w:r>
        <w:rPr>
          <w:rFonts w:ascii="Arial" w:hAnsi="Arial" w:cs="Arial"/>
          <w:szCs w:val="24"/>
          <w:lang w:eastAsia="en-GB"/>
        </w:rPr>
        <w:t xml:space="preserve">ositive </w:t>
      </w:r>
      <w:r w:rsidRPr="004E3A00">
        <w:rPr>
          <w:rFonts w:ascii="Arial" w:hAnsi="Arial" w:cs="Arial"/>
          <w:szCs w:val="24"/>
          <w:lang w:eastAsia="en-GB"/>
        </w:rPr>
        <w:t xml:space="preserve">feedbacks in our individual based model did not result in </w:t>
      </w:r>
      <w:r>
        <w:rPr>
          <w:rFonts w:ascii="Arial" w:hAnsi="Arial" w:cs="Arial"/>
          <w:szCs w:val="24"/>
          <w:lang w:eastAsia="en-GB"/>
        </w:rPr>
        <w:t>transition to a non-forest state</w:t>
      </w:r>
      <w:r w:rsidRPr="004E3A00">
        <w:rPr>
          <w:rFonts w:ascii="Arial" w:hAnsi="Arial" w:cs="Arial"/>
          <w:szCs w:val="24"/>
          <w:lang w:eastAsia="en-GB"/>
        </w:rPr>
        <w:t xml:space="preserve">, even </w:t>
      </w:r>
      <w:r>
        <w:rPr>
          <w:rFonts w:ascii="Arial" w:hAnsi="Arial" w:cs="Arial"/>
          <w:szCs w:val="24"/>
          <w:lang w:eastAsia="en-GB"/>
        </w:rPr>
        <w:t>when the chance of annual drought was increased four-fold relative to current conditions</w:t>
      </w:r>
      <w:r w:rsidRPr="004E3A00">
        <w:rPr>
          <w:rFonts w:ascii="Arial" w:hAnsi="Arial" w:cs="Arial"/>
          <w:szCs w:val="24"/>
          <w:lang w:eastAsia="en-GB"/>
        </w:rPr>
        <w:t>.</w:t>
      </w:r>
    </w:p>
    <w:p w14:paraId="3F1DBE7C" w14:textId="77777777" w:rsidR="0090383B" w:rsidRPr="004E3A00" w:rsidRDefault="0090383B" w:rsidP="00732C7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Our results suggest that while positive feedbacks may influence both recruitment of juveniles and death of mature trees, the long lifespan of trees </w:t>
      </w:r>
      <w:r>
        <w:rPr>
          <w:rFonts w:ascii="Arial" w:hAnsi="Arial" w:cs="Arial"/>
          <w:color w:val="000000"/>
          <w:shd w:val="clear" w:color="auto" w:fill="FFFFFF"/>
          <w:lang w:eastAsia="en-GB"/>
        </w:rPr>
        <w:t>can provide</w:t>
      </w:r>
      <w:r w:rsidRPr="004E3A00">
        <w:rPr>
          <w:rFonts w:ascii="Arial" w:hAnsi="Arial" w:cs="Arial"/>
          <w:color w:val="000000"/>
          <w:shd w:val="clear" w:color="auto" w:fill="FFFFFF"/>
          <w:lang w:eastAsia="en-GB"/>
        </w:rPr>
        <w:t xml:space="preserve"> a buffer to sudden transitions. </w:t>
      </w:r>
    </w:p>
    <w:p w14:paraId="73217DCD" w14:textId="77777777" w:rsidR="0090383B" w:rsidRPr="004E3A00"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b/>
          <w:bCs/>
          <w:color w:val="000000"/>
          <w:shd w:val="clear" w:color="auto" w:fill="FFFFFF"/>
          <w:lang w:eastAsia="en-GB"/>
        </w:rPr>
        <w:t xml:space="preserve">Synthesis and applications: </w:t>
      </w:r>
      <w:r w:rsidRPr="004E3A00">
        <w:rPr>
          <w:rFonts w:ascii="Arial" w:hAnsi="Arial" w:cs="Arial"/>
          <w:color w:val="000000"/>
          <w:lang w:eastAsia="en-GB"/>
        </w:rPr>
        <w:t>To enhance forest resilience management should attempt to stop the development of such positive feedback loops. In our study area fencing off forest areas to reduce seedling mortality caused by browsing of ponies and deer may reduce feedbacks related to juvenile death. However, reducing the feedbacks related to mortality of larger trees will be more challenging as these may be related to larger scale drivers relating to climate change.</w:t>
      </w:r>
    </w:p>
    <w:p w14:paraId="66E40ABF" w14:textId="77777777" w:rsidR="0090383B" w:rsidRPr="004E3A00" w:rsidRDefault="0090383B" w:rsidP="00F11B0B">
      <w:pPr>
        <w:spacing w:after="0" w:line="360" w:lineRule="auto"/>
        <w:contextualSpacing/>
        <w:rPr>
          <w:rFonts w:ascii="Times New Roman" w:hAnsi="Times New Roman"/>
          <w:sz w:val="24"/>
          <w:szCs w:val="24"/>
          <w:lang w:eastAsia="en-GB"/>
        </w:rPr>
      </w:pPr>
    </w:p>
    <w:p w14:paraId="557D232B"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3CBB0409" w14:textId="42F96692" w:rsidR="0090383B" w:rsidRPr="00B41897" w:rsidRDefault="0090383B" w:rsidP="00F11B0B">
      <w:pPr>
        <w:spacing w:before="40" w:after="140" w:line="360" w:lineRule="auto"/>
        <w:contextualSpacing/>
        <w:rPr>
          <w:rFonts w:ascii="Arial" w:hAnsi="Arial" w:cs="Arial"/>
          <w:b/>
          <w:bCs/>
          <w:color w:val="000000"/>
          <w:lang w:eastAsia="en-GB"/>
        </w:rPr>
      </w:pPr>
      <w:commentRangeStart w:id="1"/>
      <w:r w:rsidRPr="004E3A00">
        <w:rPr>
          <w:rFonts w:ascii="Arial" w:hAnsi="Arial" w:cs="Arial"/>
          <w:b/>
          <w:bCs/>
          <w:color w:val="000000"/>
          <w:lang w:eastAsia="en-GB"/>
        </w:rPr>
        <w:lastRenderedPageBreak/>
        <w:t>Introduction (aim for ~800 words</w:t>
      </w:r>
      <w:ins w:id="2" w:author="Phil" w:date="2016-02-22T09:03:00Z">
        <w:r w:rsidR="00864FBC">
          <w:rPr>
            <w:rFonts w:ascii="Arial" w:hAnsi="Arial" w:cs="Arial"/>
            <w:b/>
            <w:bCs/>
            <w:color w:val="000000"/>
            <w:lang w:eastAsia="en-GB"/>
          </w:rPr>
          <w:t xml:space="preserve"> – currently 1038</w:t>
        </w:r>
      </w:ins>
      <w:r w:rsidRPr="004E3A00">
        <w:rPr>
          <w:rFonts w:ascii="Arial" w:hAnsi="Arial" w:cs="Arial"/>
          <w:b/>
          <w:bCs/>
          <w:color w:val="000000"/>
          <w:lang w:eastAsia="en-GB"/>
        </w:rPr>
        <w:t>)</w:t>
      </w:r>
      <w:commentRangeEnd w:id="1"/>
      <w:r w:rsidR="00B41897">
        <w:rPr>
          <w:rStyle w:val="CommentReference"/>
        </w:rPr>
        <w:commentReference w:id="1"/>
      </w:r>
    </w:p>
    <w:p w14:paraId="74450C4F" w14:textId="7EA0D488" w:rsidR="0090383B" w:rsidRPr="004E3A00" w:rsidRDefault="0090383B" w:rsidP="00FB074C">
      <w:pPr>
        <w:spacing w:before="40"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There is widespread concern that </w:t>
      </w:r>
      <w:r>
        <w:rPr>
          <w:rFonts w:ascii="Arial" w:hAnsi="Arial" w:cs="Arial"/>
          <w:color w:val="000000"/>
          <w:lang w:eastAsia="en-GB"/>
        </w:rPr>
        <w:t xml:space="preserve">in forest ecosystems subjected to an </w:t>
      </w:r>
      <w:r w:rsidR="00EC0691">
        <w:rPr>
          <w:rFonts w:ascii="Arial" w:hAnsi="Arial" w:cs="Arial"/>
          <w:color w:val="000000"/>
          <w:lang w:eastAsia="en-GB"/>
        </w:rPr>
        <w:t>increase</w:t>
      </w:r>
      <w:r>
        <w:rPr>
          <w:rFonts w:ascii="Arial" w:hAnsi="Arial" w:cs="Arial"/>
          <w:color w:val="000000"/>
          <w:lang w:eastAsia="en-GB"/>
        </w:rPr>
        <w:t xml:space="preserve"> in disturbance, increases in tree mortality</w:t>
      </w:r>
      <w:r w:rsidRPr="004E3A00">
        <w:rPr>
          <w:rFonts w:ascii="Arial" w:hAnsi="Arial" w:cs="Arial"/>
          <w:color w:val="000000"/>
          <w:lang w:eastAsia="en-GB"/>
        </w:rPr>
        <w:t xml:space="preserve"> </w:t>
      </w:r>
      <w:r>
        <w:rPr>
          <w:rFonts w:ascii="Arial" w:hAnsi="Arial" w:cs="Arial"/>
          <w:color w:val="000000"/>
          <w:lang w:eastAsia="en-GB"/>
        </w:rPr>
        <w:t>can potentially</w:t>
      </w:r>
      <w:r w:rsidRPr="004E3A00">
        <w:rPr>
          <w:rFonts w:ascii="Arial" w:hAnsi="Arial" w:cs="Arial"/>
          <w:color w:val="000000"/>
          <w:lang w:eastAsia="en-GB"/>
        </w:rPr>
        <w:t xml:space="preserve"> result in shifts to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sidR="00FB074C">
        <w:rPr>
          <w:rFonts w:ascii="Arial" w:hAnsi="Arial" w:cs="Arial"/>
          <w:color w:val="000000"/>
          <w:lang w:eastAsia="en-GB"/>
        </w:rPr>
        <w:t xml:space="preserve">Recent research has suggested that such shifts may be occurring across the globe as a result of interactions between climate change and increased anthropogenic disturbance </w:t>
      </w:r>
      <w:r w:rsidR="00FB074C" w:rsidRPr="004E3A00">
        <w:rPr>
          <w:rFonts w:ascii="Arial" w:hAnsi="Arial" w:cs="Arial"/>
          <w:color w:val="000000"/>
          <w:lang w:eastAsia="en-GB"/>
        </w:rPr>
        <w:fldChar w:fldCharType="begin" w:fldLock="1"/>
      </w:r>
      <w:r w:rsidR="00605552">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"id" : "ITEM-3",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"ITEM-3", "issue" : "52", "issued" : { "date-parts" : [ [ "2012", "12", "26" ] ] }, "page" : "21384-9", "title" : "Thresholds for boreal biome transitions.", "type" : "article-journal", "volume" : "109" }, "uris" : [ "http://www.mendeley.com/documents/?uuid=e8bd7493-960e-430d-9bb7-2a828d9f2b6b" ] } ], "mendeley" : { "formattedCitation" : "(Barlow &amp; Peres 2008; Hirota &lt;i&gt;et al.&lt;/i&gt; 2011; Scheffer &lt;i&gt;et al.&lt;/i&gt; 2012)", "plainTextFormattedCitation" : "(Barlow &amp; Peres 2008; Hirota et al. 2011; Scheffer et al. 2012)", "previouslyFormattedCitation" : "(Barlow &amp; Peres 2008; Hirota &lt;i&gt;et al.&lt;/i&gt; 2011; Scheffer &lt;i&gt;et al.&lt;/i&gt; 2012)" }, "properties" : { "noteIndex" : 0 }, "schema" : "https://github.com/citation-style-language/schema/raw/master/csl-citation.json" }</w:instrText>
      </w:r>
      <w:r w:rsidR="00FB074C" w:rsidRPr="004E3A00">
        <w:rPr>
          <w:rFonts w:ascii="Arial" w:hAnsi="Arial" w:cs="Arial"/>
          <w:color w:val="000000"/>
          <w:lang w:eastAsia="en-GB"/>
        </w:rPr>
        <w:fldChar w:fldCharType="separate"/>
      </w:r>
      <w:r w:rsidR="00FB074C" w:rsidRPr="00FB074C">
        <w:rPr>
          <w:rFonts w:ascii="Arial" w:hAnsi="Arial" w:cs="Arial"/>
          <w:noProof/>
          <w:color w:val="000000"/>
          <w:lang w:eastAsia="en-GB"/>
        </w:rPr>
        <w:t xml:space="preserve">(Barlow &amp; Peres 2008; Hirota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2011; Scheffer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2012)</w:t>
      </w:r>
      <w:r w:rsidR="00FB074C" w:rsidRPr="004E3A00">
        <w:rPr>
          <w:rFonts w:ascii="Arial" w:hAnsi="Arial" w:cs="Arial"/>
          <w:color w:val="000000"/>
          <w:lang w:eastAsia="en-GB"/>
        </w:rPr>
        <w:fldChar w:fldCharType="end"/>
      </w:r>
      <w:r w:rsidR="00FB074C">
        <w:rPr>
          <w:rFonts w:ascii="Arial" w:hAnsi="Arial" w:cs="Arial"/>
          <w:color w:val="000000"/>
          <w:lang w:eastAsia="en-GB"/>
        </w:rPr>
        <w:t xml:space="preserve">. </w:t>
      </w:r>
      <w:r w:rsidRPr="004E3A00">
        <w:rPr>
          <w:rFonts w:ascii="Arial" w:hAnsi="Arial" w:cs="Arial"/>
          <w:color w:val="000000"/>
          <w:lang w:eastAsia="en-GB"/>
        </w:rPr>
        <w:t xml:space="preserve">. Forests may be particularly vulnerable to rapid changes because trees are </w:t>
      </w:r>
      <w:r>
        <w:rPr>
          <w:rFonts w:ascii="Arial" w:hAnsi="Arial" w:cs="Arial"/>
          <w:color w:val="000000"/>
          <w:lang w:eastAsia="en-GB"/>
        </w:rPr>
        <w:t xml:space="preserve">relatively </w:t>
      </w:r>
      <w:r w:rsidRPr="004E3A00">
        <w:rPr>
          <w:rFonts w:ascii="Arial" w:hAnsi="Arial" w:cs="Arial"/>
          <w:color w:val="000000"/>
          <w:lang w:eastAsia="en-GB"/>
        </w:rPr>
        <w:t>long</w:t>
      </w:r>
      <w:r>
        <w:rPr>
          <w:rFonts w:ascii="Arial" w:hAnsi="Arial" w:cs="Arial"/>
          <w:color w:val="000000"/>
          <w:lang w:eastAsia="en-GB"/>
        </w:rPr>
        <w:t>-</w:t>
      </w:r>
      <w:r w:rsidRPr="004E3A00">
        <w:rPr>
          <w:rFonts w:ascii="Arial" w:hAnsi="Arial" w:cs="Arial"/>
          <w:color w:val="000000"/>
          <w:lang w:eastAsia="en-GB"/>
        </w:rPr>
        <w:t>lived, immobile organism</w:t>
      </w:r>
      <w:r>
        <w:rPr>
          <w:rFonts w:ascii="Arial" w:hAnsi="Arial" w:cs="Arial"/>
          <w:color w:val="000000"/>
          <w:lang w:eastAsia="en-GB"/>
        </w:rPr>
        <w:t>s,</w:t>
      </w:r>
      <w:r w:rsidRPr="004E3A00">
        <w:rPr>
          <w:rFonts w:ascii="Arial" w:hAnsi="Arial" w:cs="Arial"/>
          <w:color w:val="000000"/>
          <w:lang w:eastAsia="en-GB"/>
        </w:rPr>
        <w:t xml:space="preserve"> </w:t>
      </w:r>
      <w:r>
        <w:rPr>
          <w:rFonts w:ascii="Arial" w:hAnsi="Arial" w:cs="Arial"/>
          <w:color w:val="000000"/>
          <w:lang w:eastAsia="en-GB"/>
        </w:rPr>
        <w:t>which</w:t>
      </w:r>
      <w:r w:rsidRPr="004E3A00">
        <w:rPr>
          <w:rFonts w:ascii="Arial" w:hAnsi="Arial" w:cs="Arial"/>
          <w:color w:val="000000"/>
          <w:lang w:eastAsia="en-GB"/>
        </w:rPr>
        <w:t xml:space="preserve"> consequently find it difficult to adapt to </w:t>
      </w:r>
      <w:r>
        <w:rPr>
          <w:rFonts w:ascii="Arial" w:hAnsi="Arial" w:cs="Arial"/>
          <w:color w:val="000000"/>
          <w:lang w:eastAsia="en-GB"/>
        </w:rPr>
        <w:t>rapid change</w:t>
      </w:r>
      <w:r w:rsidR="00FB074C">
        <w:rPr>
          <w:rFonts w:ascii="Arial" w:hAnsi="Arial" w:cs="Arial"/>
          <w:color w:val="000000"/>
          <w:lang w:eastAsia="en-GB"/>
        </w:rPr>
        <w:t>s</w:t>
      </w:r>
      <w:r>
        <w:rPr>
          <w:rFonts w:ascii="Arial" w:hAnsi="Arial" w:cs="Arial"/>
          <w:color w:val="000000"/>
          <w:lang w:eastAsia="en-GB"/>
        </w:rPr>
        <w:t xml:space="preserve"> in</w:t>
      </w:r>
      <w:r w:rsidRPr="004E3A00">
        <w:rPr>
          <w:rFonts w:ascii="Arial" w:hAnsi="Arial" w:cs="Arial"/>
          <w:color w:val="000000"/>
          <w:lang w:eastAsia="en-GB"/>
        </w:rPr>
        <w:t xml:space="preserve"> environmental conditions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(Burrows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2011; 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Any shift to relatively treeless, non-forest states </w:t>
      </w:r>
      <w:r>
        <w:rPr>
          <w:rFonts w:ascii="Arial" w:hAnsi="Arial" w:cs="Arial"/>
          <w:color w:val="000000"/>
          <w:lang w:eastAsia="en-GB"/>
        </w:rPr>
        <w:t xml:space="preserve">(defined as areas with less than 40% canopy cover;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"10.1111/j.1755-263X.2009.00067.x", "ISSN" : "1755263X", "author" : [ { "dropping-particle" : "", "family" : "Sasaki", "given" : "Nophea", "non-dropping-particle" : "", "parse-names" : false, "suffix" : "" }, { "dropping-particle" : "", "family" : "Putz", "given" : "Francis E.", "non-dropping-particle" : "", "parse-names" : false, "suffix" : "" } ], "container-title" : "Conservation Letters", "id" : "ITEM-1", "issue" : "5", "issued" : { "date-parts" : [ [ "2009", "10" ] ] }, "page" : "226-232", "title" : "Critical need for new definitions of \u201cforest\u201d and \u201cforest degradation\u201d in global climate change agreements", "type" : "article-journal", "volume" : "2" }, "uris" : [ "http://www.mendeley.com/documents/?uuid=cf432fb6-d5ab-4890-8ae2-5ac8f5d10982" ] } ], "mendeley" : { "formattedCitation" : "(Sasaki &amp; Putz 2009)", "manualFormatting" : "Sasaki &amp; Putz 2009", "plainTextFormattedCitation" : "(Sasaki &amp; Putz 2009)", "previouslyFormattedCitation" : "(Sasaki &amp; Putz 2009)" }, "properties" : { "noteIndex" : 0 }, "schema" : "https://github.com/citation-style-language/schema/raw/master/csl-citation.json" }</w:instrText>
      </w:r>
      <w:r>
        <w:rPr>
          <w:rFonts w:ascii="Arial" w:hAnsi="Arial" w:cs="Arial"/>
          <w:color w:val="000000"/>
          <w:lang w:eastAsia="en-GB"/>
        </w:rPr>
        <w:fldChar w:fldCharType="separate"/>
      </w:r>
      <w:r w:rsidRPr="00C36BE4">
        <w:rPr>
          <w:rFonts w:ascii="Arial" w:hAnsi="Arial" w:cs="Arial"/>
          <w:noProof/>
          <w:color w:val="000000"/>
          <w:lang w:eastAsia="en-GB"/>
        </w:rPr>
        <w:t>Sasaki &amp; Putz 2009</w:t>
      </w:r>
      <w:r>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would cause loss of forest biodiversity as well dramatic changes in </w:t>
      </w:r>
      <w:r>
        <w:rPr>
          <w:rFonts w:ascii="Arial" w:hAnsi="Arial" w:cs="Arial"/>
          <w:color w:val="000000"/>
          <w:lang w:eastAsia="en-GB"/>
        </w:rPr>
        <w:t>ecosystem function and the provision of ecosystem services</w:t>
      </w:r>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Owing</w:t>
      </w:r>
      <w:r w:rsidRPr="004E3A00">
        <w:rPr>
          <w:rFonts w:ascii="Arial" w:hAnsi="Arial" w:cs="Arial"/>
          <w:color w:val="000000"/>
          <w:lang w:eastAsia="en-GB"/>
        </w:rPr>
        <w:t xml:space="preserve"> to these risks</w:t>
      </w:r>
      <w:r>
        <w:rPr>
          <w:rFonts w:ascii="Arial" w:hAnsi="Arial" w:cs="Arial"/>
          <w:color w:val="000000"/>
          <w:lang w:eastAsia="en-GB"/>
        </w:rPr>
        <w:t>,</w:t>
      </w:r>
      <w:r w:rsidRPr="004E3A00">
        <w:rPr>
          <w:rFonts w:ascii="Arial" w:hAnsi="Arial" w:cs="Arial"/>
          <w:color w:val="000000"/>
          <w:lang w:eastAsia="en-GB"/>
        </w:rPr>
        <w:t xml:space="preserve"> a recent IPCC assessment concluded that forest dieback has the potential to cause major </w:t>
      </w:r>
      <w:r>
        <w:rPr>
          <w:rFonts w:ascii="Arial" w:hAnsi="Arial" w:cs="Arial"/>
          <w:color w:val="000000"/>
          <w:lang w:eastAsia="en-GB"/>
        </w:rPr>
        <w:t xml:space="preserve">global </w:t>
      </w:r>
      <w:r w:rsidRPr="004E3A00">
        <w:rPr>
          <w:rFonts w:ascii="Arial" w:hAnsi="Arial" w:cs="Arial"/>
          <w:color w:val="000000"/>
          <w:lang w:eastAsia="en-GB"/>
        </w:rPr>
        <w:t xml:space="preserve">economic impacts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However, despite these concerns</w:t>
      </w:r>
      <w:r>
        <w:rPr>
          <w:rFonts w:ascii="Arial" w:hAnsi="Arial" w:cs="Arial"/>
          <w:color w:val="000000"/>
          <w:lang w:eastAsia="en-GB"/>
        </w:rPr>
        <w:t>,</w:t>
      </w:r>
      <w:r w:rsidRPr="004E3A00">
        <w:rPr>
          <w:rFonts w:ascii="Arial" w:hAnsi="Arial" w:cs="Arial"/>
          <w:color w:val="000000"/>
          <w:lang w:eastAsia="en-GB"/>
        </w:rPr>
        <w:t xml:space="preserve"> relatively little </w:t>
      </w:r>
      <w:r w:rsidR="00FB074C">
        <w:rPr>
          <w:rFonts w:ascii="Arial" w:hAnsi="Arial" w:cs="Arial"/>
          <w:color w:val="000000"/>
          <w:lang w:eastAsia="en-GB"/>
        </w:rPr>
        <w:t xml:space="preserve">is </w:t>
      </w:r>
      <w:r w:rsidRPr="004E3A00">
        <w:rPr>
          <w:rFonts w:ascii="Arial" w:hAnsi="Arial" w:cs="Arial"/>
          <w:color w:val="000000"/>
          <w:lang w:eastAsia="en-GB"/>
        </w:rPr>
        <w:t xml:space="preserve">known about the mechanisms that cause transition of forests to relatively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p>
    <w:p w14:paraId="17F63587" w14:textId="6A805F93" w:rsidR="0090383B" w:rsidRDefault="0090383B" w:rsidP="004F6967">
      <w:pPr>
        <w:spacing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Transitions from one ecosystem state to another occur when </w:t>
      </w:r>
      <w:r>
        <w:rPr>
          <w:rFonts w:ascii="Arial" w:hAnsi="Arial" w:cs="Arial"/>
          <w:color w:val="000000"/>
          <w:lang w:eastAsia="en-GB"/>
        </w:rPr>
        <w:t>disturbances</w:t>
      </w:r>
      <w:r w:rsidRPr="004E3A00">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Pr>
          <w:rFonts w:ascii="Arial" w:hAnsi="Arial" w:cs="Arial"/>
          <w:color w:val="000000"/>
          <w:lang w:eastAsia="en-GB"/>
        </w:rPr>
        <w:fldChar w:fldCharType="separate"/>
      </w:r>
      <w:r w:rsidRPr="00D415C3">
        <w:rPr>
          <w:rFonts w:ascii="Arial" w:hAnsi="Arial" w:cs="Arial"/>
          <w:noProof/>
          <w:color w:val="000000"/>
          <w:lang w:eastAsia="en-GB"/>
        </w:rPr>
        <w:t>(</w:t>
      </w:r>
      <w:r w:rsidRPr="00D415C3">
        <w:rPr>
          <w:rFonts w:ascii="Arial" w:hAnsi="Arial" w:cs="Arial"/>
          <w:i/>
          <w:noProof/>
          <w:color w:val="000000"/>
          <w:lang w:eastAsia="en-GB"/>
        </w:rPr>
        <w:t>sensu</w:t>
      </w:r>
      <w:r w:rsidRPr="00D415C3">
        <w:rPr>
          <w:rFonts w:ascii="Arial" w:hAnsi="Arial" w:cs="Arial"/>
          <w:noProof/>
          <w:color w:val="000000"/>
          <w:lang w:eastAsia="en-GB"/>
        </w:rPr>
        <w:t xml:space="preserve"> Sousa 2001)</w:t>
      </w:r>
      <w:r>
        <w:rPr>
          <w:rFonts w:ascii="Arial" w:hAnsi="Arial" w:cs="Arial"/>
          <w:color w:val="000000"/>
          <w:lang w:eastAsia="en-GB"/>
        </w:rPr>
        <w:fldChar w:fldCharType="end"/>
      </w:r>
      <w:r>
        <w:rPr>
          <w:rFonts w:ascii="Arial" w:hAnsi="Arial" w:cs="Arial"/>
          <w:color w:val="000000"/>
          <w:lang w:eastAsia="en-GB"/>
        </w:rPr>
        <w:t xml:space="preserve"> </w:t>
      </w:r>
      <w:r w:rsidR="006A2EB7">
        <w:rPr>
          <w:rFonts w:ascii="Arial" w:hAnsi="Arial" w:cs="Arial"/>
          <w:color w:val="000000"/>
          <w:lang w:eastAsia="en-GB"/>
        </w:rPr>
        <w:t>cause</w:t>
      </w:r>
      <w:r>
        <w:rPr>
          <w:rFonts w:ascii="Arial" w:hAnsi="Arial" w:cs="Arial"/>
          <w:color w:val="000000"/>
          <w:lang w:eastAsia="en-GB"/>
        </w:rPr>
        <w:t xml:space="preserve"> death of organisms </w:t>
      </w:r>
      <w:r w:rsidR="006A2EB7">
        <w:rPr>
          <w:rFonts w:ascii="Arial" w:hAnsi="Arial" w:cs="Arial"/>
          <w:color w:val="000000"/>
          <w:lang w:eastAsia="en-GB"/>
        </w:rPr>
        <w:t>resulting in</w:t>
      </w:r>
      <w:r w:rsidR="006A2EB7" w:rsidRPr="004E3A00">
        <w:rPr>
          <w:rFonts w:ascii="Arial" w:hAnsi="Arial" w:cs="Arial"/>
          <w:color w:val="000000"/>
          <w:lang w:eastAsia="en-GB"/>
        </w:rPr>
        <w:t xml:space="preserve"> </w:t>
      </w:r>
      <w:r w:rsidRPr="004E3A00">
        <w:rPr>
          <w:rFonts w:ascii="Arial" w:hAnsi="Arial" w:cs="Arial"/>
          <w:color w:val="000000"/>
          <w:lang w:eastAsia="en-GB"/>
        </w:rPr>
        <w:t xml:space="preserve">changes to a system from which it fails to recover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(Nimmo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These disturbances may represent instantaneous or continuous alteration of species abundances, which are respectively referred to as pulse and press disturbances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Pr>
          <w:rFonts w:ascii="Arial" w:hAnsi="Arial" w:cs="Arial"/>
          <w:color w:val="000000"/>
          <w:lang w:eastAsia="en-GB"/>
        </w:rPr>
        <w:fldChar w:fldCharType="separate"/>
      </w:r>
      <w:r w:rsidRPr="008D6CB8">
        <w:rPr>
          <w:rFonts w:ascii="Arial" w:hAnsi="Arial" w:cs="Arial"/>
          <w:noProof/>
          <w:color w:val="000000"/>
          <w:lang w:eastAsia="en-GB"/>
        </w:rPr>
        <w:t>(Bender, Case &amp; Gilpin 1984)</w:t>
      </w:r>
      <w:r>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Theory suggests that </w:t>
      </w:r>
      <w:r>
        <w:rPr>
          <w:rFonts w:ascii="Arial" w:hAnsi="Arial" w:cs="Arial"/>
          <w:color w:val="000000"/>
          <w:lang w:eastAsia="en-GB"/>
        </w:rPr>
        <w:t>interactions between different drivers may cause</w:t>
      </w:r>
      <w:r w:rsidRPr="004E3A00">
        <w:rPr>
          <w:rFonts w:ascii="Arial" w:hAnsi="Arial" w:cs="Arial"/>
          <w:color w:val="000000"/>
          <w:lang w:eastAsia="en-GB"/>
        </w:rPr>
        <w:t xml:space="preserve"> positive feedbacks</w:t>
      </w:r>
      <w:r>
        <w:rPr>
          <w:rFonts w:ascii="Arial" w:hAnsi="Arial" w:cs="Arial"/>
          <w:color w:val="000000"/>
          <w:lang w:eastAsia="en-GB"/>
        </w:rPr>
        <w:t>, which can drive</w:t>
      </w:r>
      <w:r w:rsidRPr="004E3A00">
        <w:rPr>
          <w:rFonts w:ascii="Arial" w:hAnsi="Arial" w:cs="Arial"/>
          <w:color w:val="000000"/>
          <w:lang w:eastAsia="en-GB"/>
        </w:rPr>
        <w:t xml:space="preserve"> the system into a different state </w:t>
      </w:r>
      <w:r>
        <w:rPr>
          <w:rFonts w:ascii="Arial" w:hAnsi="Arial" w:cs="Arial"/>
          <w:color w:val="000000"/>
          <w:lang w:eastAsia="en-GB"/>
        </w:rPr>
        <w:t xml:space="preserve">as a result of rapid non-linear regime shifts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2001)</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However, linear, gradual changes in ecosystems resulting in a shift to a novel state can also occur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(Davidson 2000; Petraitis &amp; Hoffman 2010; Petraitis 2013)</w:t>
      </w:r>
      <w:r>
        <w:rPr>
          <w:rFonts w:ascii="Arial" w:hAnsi="Arial" w:cs="Arial"/>
          <w:color w:val="000000"/>
          <w:lang w:eastAsia="en-GB"/>
        </w:rPr>
        <w:fldChar w:fldCharType="end"/>
      </w:r>
      <w:r>
        <w:rPr>
          <w:rFonts w:ascii="Arial" w:hAnsi="Arial" w:cs="Arial"/>
          <w:color w:val="000000"/>
          <w:lang w:eastAsia="en-GB"/>
        </w:rPr>
        <w:t xml:space="preserve">, although these have received less attention in the ecological literature. Importantly, the presence of positive feedbacks may make recovery of a system to a desired state difficult, while </w:t>
      </w:r>
      <w:r w:rsidR="006A2EB7">
        <w:rPr>
          <w:rFonts w:ascii="Arial" w:hAnsi="Arial" w:cs="Arial"/>
          <w:color w:val="000000"/>
          <w:lang w:eastAsia="en-GB"/>
        </w:rPr>
        <w:t xml:space="preserve">in systems which lack such feedbacks any undesirable states may be </w:t>
      </w:r>
      <w:r>
        <w:rPr>
          <w:rFonts w:ascii="Arial" w:hAnsi="Arial" w:cs="Arial"/>
          <w:color w:val="000000"/>
          <w:lang w:eastAsia="en-GB"/>
        </w:rPr>
        <w:t xml:space="preserve">more easily reversed via management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 xml:space="preserve">(Folke </w:t>
      </w:r>
      <w:r w:rsidRPr="00812C49">
        <w:rPr>
          <w:rFonts w:ascii="Arial" w:hAnsi="Arial" w:cs="Arial"/>
          <w:i/>
          <w:noProof/>
          <w:color w:val="000000"/>
          <w:lang w:eastAsia="en-GB"/>
        </w:rPr>
        <w:t>et al.</w:t>
      </w:r>
      <w:r w:rsidRPr="00812C49">
        <w:rPr>
          <w:rFonts w:ascii="Arial" w:hAnsi="Arial" w:cs="Arial"/>
          <w:noProof/>
          <w:color w:val="000000"/>
          <w:lang w:eastAsia="en-GB"/>
        </w:rPr>
        <w:t xml:space="preserve"> 2010)</w:t>
      </w:r>
      <w:r>
        <w:rPr>
          <w:rFonts w:ascii="Arial" w:hAnsi="Arial" w:cs="Arial"/>
          <w:color w:val="000000"/>
          <w:lang w:eastAsia="en-GB"/>
        </w:rPr>
        <w:fldChar w:fldCharType="end"/>
      </w:r>
      <w:r>
        <w:rPr>
          <w:rFonts w:ascii="Arial" w:hAnsi="Arial" w:cs="Arial"/>
          <w:color w:val="000000"/>
          <w:lang w:eastAsia="en-GB"/>
        </w:rPr>
        <w:t>.</w:t>
      </w:r>
    </w:p>
    <w:p w14:paraId="1DB97FDC" w14:textId="21793377" w:rsidR="00B41897" w:rsidRDefault="00B41897" w:rsidP="00F4553E">
      <w:pPr>
        <w:spacing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 xml:space="preserve">In the context of forests there are particular concerns that local anthropogenic disturbances causing increased tree mortality (e.g. fire, pest outbreaks or deforestation) may interact with regional climatic changes to impair regeneration </w:t>
      </w:r>
      <w:r w:rsidRPr="004E3A00">
        <w:rPr>
          <w:rFonts w:ascii="Arial" w:hAnsi="Arial" w:cs="Arial"/>
          <w:color w:val="000000"/>
          <w:lang w:eastAsia="en-GB"/>
        </w:rPr>
        <w:fldChar w:fldCharType="begin" w:fldLock="1"/>
      </w:r>
      <w:r w:rsidR="009B464F">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"id" : "ITEM-2", "itemData" : { "DOI" : "10.1111/gcb.12194", "ISBN" : "1354-1013 (Print)\\r1354-1013 (Linking)", "ISSN" : "13541013", "PMID" : "23529980", "abstract" : "Forest regeneration following disturbance is a key ecological process, influencing forest structure and function, species assemblages, and ecosystem-climate interactions. Climate change may alter forest recovery dynamics or even prevent recovery, triggering feedbacks to the climate system, altering regional biodiversity, and affecting the ecosystem services provided by forests. Multiple lines of evidence - including global-scale patterns in forest recovery dynamics; forest responses to experimental manipulation of CO2 , temperature, and precipitation; forest responses to the climate change that has already occurred; ecological theory; and ecosystem and earth system models - all indicate that the dynamics of forest recovery are sensitive to climate. However, synthetic understanding of how atmospheric CO2 and climate shape trajectories of forest recovery is lacking. Here, we review these separate lines of evidence, which together demonstrate that the dynamics of forest recovery are being impacted by increasing atmospheric CO2 and changing climate. Rates of forest recovery generally increase with CO2 , temperature, and water availability. Drought reduces growth and live biomass in forests of all ages, having a particularly strong effect on seedling recruitment and survival. Responses of individual trees and whole-forest ecosystems to CO2 and climate manipulations often vary by age, implying that forests of different ages will respond differently to climate change. Furthermore, species within a community typically exhibit differential responses to CO2 and climate, and altered community dynamics can have important consequences for ecosystem function. Age- and species-dependent responses provide a mechanism by which climate change may push some forests past critical thresholds such that they fail to recover to their previous state following disturbance. Altered dynamics of forest recovery will result in positive and negative feedbacks to climate change. Future research on this topic and corresponding improvements to earth system models will be a key to understanding the future of forests and their feedbacks to the climate system.", "author" : [ { "dropping-particle" : "", "family" : "Anderson-Teixeira", "given" : "Kristina J.", "non-dropping-particle" : "", "parse-names" : false, "suffix" : "" }, { "dropping-particle" : "", "family" : "Miller", "given" : "Adam D.", "non-dropping-particle" : "", "parse-names" : false, "suffix" : "" }, { "dropping-particle" : "", "family" : "Mohan", "given" : "Jacqueline E.", "non-dropping-particle" : "", "parse-names" : false, "suffix" : "" }, { "dropping-particle" : "", "family" : "Hudiburg", "given" : "Tara W.", "non-dropping-particle" : "", "parse-names" : false, "suffix" : "" }, { "dropping-particle" : "", "family" : "Duval", "given" : "Benjamin D.", "non-dropping-particle" : "", "parse-names" : false, "suffix" : "" }, { "dropping-particle" : "", "family" : "DeLucia", "given" : "Evan H.", "non-dropping-particle" : "", "parse-names" : false, "suffix" : "" } ], "container-title" : "Global Change Biology", "id" : "ITEM-2", "issued" : { "date-parts" : [ [ "2013" ] ] }, "page" : "2001-2021", "title" : "Altered dynamics of forest recovery under a changing climate", "type" : "article-journal", "volume" : "19" }, "uris" : [ "http://www.mendeley.com/documents/?uuid=c2d1d5b0-98af-4b29-a595-4b915b7b3c28" ] } ], "mendeley" : { "formattedCitation" : "(Anderson-Teixeira &lt;i&gt;et al.&lt;/i&gt; 2013; Reyer &lt;i&gt;et al.&lt;/i&gt; 2015)", "plainTextFormattedCitation" : "(Anderson-Teixeira et al. 2013; Reyer et al. 2015)", "previouslyFormattedCitation" : "(Anderson-Teixeira &lt;i&gt;et al.&lt;/i&gt; 2013;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009B464F" w:rsidRPr="009B464F">
        <w:rPr>
          <w:rFonts w:ascii="Arial" w:hAnsi="Arial" w:cs="Arial"/>
          <w:noProof/>
          <w:color w:val="000000"/>
          <w:lang w:eastAsia="en-GB"/>
        </w:rPr>
        <w:t xml:space="preserve">(Anderson-Teixeira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2013; Reyer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For example, loss of forest cover combined with drought has been shown to promote fire and reduce recruitment in Mediterranean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Pr>
          <w:rFonts w:ascii="Arial" w:hAnsi="Arial" w:cs="Arial"/>
          <w:color w:val="000000"/>
          <w:lang w:eastAsia="en-GB"/>
        </w:rPr>
        <w:fldChar w:fldCharType="separate"/>
      </w:r>
      <w:r w:rsidRPr="00B761DC">
        <w:rPr>
          <w:rFonts w:ascii="Arial" w:hAnsi="Arial" w:cs="Arial"/>
          <w:noProof/>
          <w:color w:val="000000"/>
          <w:lang w:eastAsia="en-GB"/>
        </w:rPr>
        <w:t xml:space="preserve">(Acácio </w:t>
      </w:r>
      <w:r w:rsidRPr="00B761DC">
        <w:rPr>
          <w:rFonts w:ascii="Arial" w:hAnsi="Arial" w:cs="Arial"/>
          <w:i/>
          <w:noProof/>
          <w:color w:val="000000"/>
          <w:lang w:eastAsia="en-GB"/>
        </w:rPr>
        <w:t>et al.</w:t>
      </w:r>
      <w:r w:rsidRPr="00B761DC">
        <w:rPr>
          <w:rFonts w:ascii="Arial" w:hAnsi="Arial" w:cs="Arial"/>
          <w:noProof/>
          <w:color w:val="000000"/>
          <w:lang w:eastAsia="en-GB"/>
        </w:rPr>
        <w:t xml:space="preserve"> 2007)</w:t>
      </w:r>
      <w:r>
        <w:rPr>
          <w:rFonts w:ascii="Arial" w:hAnsi="Arial" w:cs="Arial"/>
          <w:color w:val="000000"/>
          <w:lang w:eastAsia="en-GB"/>
        </w:rPr>
        <w:fldChar w:fldCharType="end"/>
      </w:r>
      <w:r>
        <w:rPr>
          <w:rFonts w:ascii="Arial" w:hAnsi="Arial" w:cs="Arial"/>
          <w:color w:val="000000"/>
          <w:lang w:eastAsia="en-GB"/>
        </w:rPr>
        <w:t xml:space="preserve"> and tropical forests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Pr>
          <w:rFonts w:ascii="Arial" w:hAnsi="Arial" w:cs="Arial"/>
          <w:color w:val="000000"/>
          <w:lang w:eastAsia="en-GB"/>
        </w:rPr>
        <w:fldChar w:fldCharType="separate"/>
      </w:r>
      <w:r w:rsidRPr="00B761DC">
        <w:rPr>
          <w:rFonts w:ascii="Arial" w:hAnsi="Arial" w:cs="Arial"/>
          <w:noProof/>
          <w:color w:val="000000"/>
          <w:lang w:eastAsia="en-GB"/>
        </w:rPr>
        <w:t xml:space="preserve">(Nepstad </w:t>
      </w:r>
      <w:r w:rsidRPr="00B761DC">
        <w:rPr>
          <w:rFonts w:ascii="Arial" w:hAnsi="Arial" w:cs="Arial"/>
          <w:i/>
          <w:noProof/>
          <w:color w:val="000000"/>
          <w:lang w:eastAsia="en-GB"/>
        </w:rPr>
        <w:t>et al.</w:t>
      </w:r>
      <w:r w:rsidRPr="00B761DC">
        <w:rPr>
          <w:rFonts w:ascii="Arial" w:hAnsi="Arial" w:cs="Arial"/>
          <w:noProof/>
          <w:color w:val="000000"/>
          <w:lang w:eastAsia="en-GB"/>
        </w:rPr>
        <w:t xml:space="preserve"> 1999; Barlow &amp; Peres 2008)</w:t>
      </w:r>
      <w:r>
        <w:rPr>
          <w:rFonts w:ascii="Arial" w:hAnsi="Arial" w:cs="Arial"/>
          <w:color w:val="000000"/>
          <w:lang w:eastAsia="en-GB"/>
        </w:rPr>
        <w:fldChar w:fldCharType="end"/>
      </w:r>
      <w:r>
        <w:rPr>
          <w:rFonts w:ascii="Arial" w:hAnsi="Arial" w:cs="Arial"/>
          <w:color w:val="000000"/>
          <w:lang w:eastAsia="en-GB"/>
        </w:rPr>
        <w:t xml:space="preserve">. However, dieback is also occurring in temperate forests </w:t>
      </w:r>
      <w:r>
        <w:rPr>
          <w:rFonts w:ascii="Arial" w:hAnsi="Arial" w:cs="Arial"/>
          <w:color w:val="000000"/>
          <w:lang w:eastAsia="en-GB"/>
        </w:rPr>
        <w:fldChar w:fldCharType="begin" w:fldLock="1"/>
      </w:r>
      <w:r w:rsidR="0059401E">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"id" : "ITEM-2", "itemData" : { "DOI" : "10.1111/j.1461-0248.2007.01080.x", "ISBN" : "1461-023X", "ISSN" : "1461023X", "PMID" : "17845291", "abstract" : "We provide a first detailed analysis of long-term, annual-resolution demographic trends in a temperate forest. After tracking the fates of 21,338 trees in a network of old-growth forest plots in the Sierra Nevada of California, we found that mortality rate, but not the recruitment rate, increased significantly over the 22 years of measurement (1983-2004). Mortality rates increased in both of two dominant taxonomic groups (Abies and Pinus) and in different forest types (different elevational zones). The increase in overall mortality rate resulted from an increase in tree deaths attributed to stress and biotic causes, and coincided with a temperature-driven increase in an index of drought. Our findings suggest that these forests (and by implication, other water-limited forests) may be sensitive to temperature-driven drought stress, and may be poised for die-back if future climates continue to feature rising temperatures without compensating increases in precipitation.", "author" : [ { "dropping-particle" : "", "family" : "Mantgem", "given" : "Phillip J.", "non-dropping-particle" : "Van", "parse-names" : false, "suffix" : "" }, { "dropping-particle" : "", "family" : "Stephenson", "given" : "Nathan L.", "non-dropping-particle" : "", "parse-names" : false, "suffix" : "" } ], "container-title" : "Ecology Letters", "id" : "ITEM-2", "issued" : { "date-parts" : [ [ "2007" ] ] }, "page" : "909-916", "title" : "Apparent climatically induced increase of tree mortality rates in a temperate forest", "type" : "article-journal", "volume" : "10" }, "uris" : [ "http://www.mendeley.com/documents/?uuid=4eda5223-710e-4935-9c3a-1a8f9d49a661" ] } ], "mendeley" : { "formattedCitation" : "(Van Mantgem &amp; Stephenson 2007; Martin &lt;i&gt;et al.&lt;/i&gt; 2015)", "plainTextFormattedCitation" : "(Van Mantgem &amp; Stephenson 2007; Martin et al. 2015)", "previouslyFormattedCitation" : "(Van Mantgem &amp; Stephenson 2007; Martin &lt;i&gt;et al.&lt;/i&gt; 2015)" }, "properties" : { "noteIndex" : 0 }, "schema" : "https://github.com/citation-style-language/schema/raw/master/csl-citation.json" }</w:instrText>
      </w:r>
      <w:r>
        <w:rPr>
          <w:rFonts w:ascii="Arial" w:hAnsi="Arial" w:cs="Arial"/>
          <w:color w:val="000000"/>
          <w:lang w:eastAsia="en-GB"/>
        </w:rPr>
        <w:fldChar w:fldCharType="separate"/>
      </w:r>
      <w:r w:rsidR="009B464F" w:rsidRPr="009B464F">
        <w:rPr>
          <w:rFonts w:ascii="Arial" w:hAnsi="Arial" w:cs="Arial"/>
          <w:noProof/>
          <w:color w:val="000000"/>
          <w:lang w:eastAsia="en-GB"/>
        </w:rPr>
        <w:t xml:space="preserve">(Van Mantgem &amp; Stephenson 2007; Martin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2015)</w:t>
      </w:r>
      <w:r>
        <w:rPr>
          <w:rFonts w:ascii="Arial" w:hAnsi="Arial" w:cs="Arial"/>
          <w:color w:val="000000"/>
          <w:lang w:eastAsia="en-GB"/>
        </w:rPr>
        <w:fldChar w:fldCharType="end"/>
      </w:r>
      <w:r>
        <w:rPr>
          <w:rFonts w:ascii="Arial" w:hAnsi="Arial" w:cs="Arial"/>
          <w:color w:val="000000"/>
          <w:lang w:eastAsia="en-GB"/>
        </w:rPr>
        <w:t xml:space="preserve">. Recent decades have seen an increase in temperate tree mortality as a result of climate change, with attack </w:t>
      </w:r>
      <w:r>
        <w:rPr>
          <w:rFonts w:ascii="Arial" w:hAnsi="Arial" w:cs="Arial"/>
          <w:color w:val="000000"/>
          <w:lang w:eastAsia="en-GB"/>
        </w:rPr>
        <w:lastRenderedPageBreak/>
        <w:t xml:space="preserve">by pathogens and pests also increasing in </w:t>
      </w:r>
      <w:r w:rsidR="009B464F">
        <w:rPr>
          <w:rFonts w:ascii="Arial" w:hAnsi="Arial" w:cs="Arial"/>
          <w:color w:val="000000"/>
          <w:lang w:eastAsia="en-GB"/>
        </w:rPr>
        <w:t xml:space="preserve">many </w:t>
      </w:r>
      <w:r>
        <w:rPr>
          <w:rFonts w:ascii="Arial" w:hAnsi="Arial" w:cs="Arial"/>
          <w:color w:val="000000"/>
          <w:lang w:eastAsia="en-GB"/>
        </w:rPr>
        <w:t xml:space="preserve">temperate forests </w:t>
      </w:r>
      <w:r>
        <w:rPr>
          <w:rFonts w:ascii="Arial" w:hAnsi="Arial" w:cs="Arial"/>
          <w:color w:val="000000"/>
          <w:lang w:eastAsia="en-GB"/>
        </w:rPr>
        <w:fldChar w:fldCharType="begin" w:fldLock="1"/>
      </w:r>
      <w:r w:rsidR="00BD359A">
        <w:rPr>
          <w:rFonts w:ascii="Arial" w:hAnsi="Arial" w:cs="Arial"/>
          <w:color w:val="000000"/>
          <w:lang w:eastAsia="en-GB"/>
        </w:rPr>
        <w:instrText>ADDIN CSL_CITATION { "citationItems" : [ { "id" : "ITEM-1", "itemData" : { "DOI" : "10.1126/science.aaa9933", "ISSN" : "0036-8075", "author" : [ { "dropping-particle" : "", "family" : "Millar", "given" : "Constance I", "non-dropping-particle" : "", "parse-names" : false, "suffix" : "" }, { "dropping-particle" : "", "family" : "Stephenson", "given" : "Nathan L", "non-dropping-particle" : "", "parse-names" : false, "suffix" : "" } ], "container-title" : "Science", "id" : "ITEM-1", "issue" : "6250", "issued" : { "date-parts" : [ [ "2015" ] ] }, "page" : "823-826", "title" : "Temperate forest health in an era of emerging megadisturbance", "type" : "article-journal", "volume" : "349" }, "uris" : [ "http://www.mendeley.com/documents/?uuid=92d59ab6-c5f8-4c64-b8e0-8c8850d1306c" ] } ], "mendeley" : { "formattedCitation" : "(Millar &amp; Stephenson 2015)", "plainTextFormattedCitation" : "(Millar &amp; Stephenson 2015)", "previouslyFormattedCitation" : "(Millar &amp; Stephenson 2015)" }, "properties" : { "noteIndex" : 0 }, "schema" : "https://github.com/citation-style-language/schema/raw/master/csl-citation.json" }</w:instrText>
      </w:r>
      <w:r>
        <w:rPr>
          <w:rFonts w:ascii="Arial" w:hAnsi="Arial" w:cs="Arial"/>
          <w:color w:val="000000"/>
          <w:lang w:eastAsia="en-GB"/>
        </w:rPr>
        <w:fldChar w:fldCharType="separate"/>
      </w:r>
      <w:r w:rsidR="0027213A" w:rsidRPr="0027213A">
        <w:rPr>
          <w:rFonts w:ascii="Arial" w:hAnsi="Arial" w:cs="Arial"/>
          <w:noProof/>
          <w:color w:val="000000"/>
          <w:lang w:eastAsia="en-GB"/>
        </w:rPr>
        <w:t>(Millar &amp; Stephenson 2015)</w:t>
      </w:r>
      <w:r>
        <w:rPr>
          <w:rFonts w:ascii="Arial" w:hAnsi="Arial" w:cs="Arial"/>
          <w:color w:val="000000"/>
          <w:lang w:eastAsia="en-GB"/>
        </w:rPr>
        <w:fldChar w:fldCharType="end"/>
      </w:r>
      <w:r>
        <w:rPr>
          <w:rFonts w:ascii="Arial" w:hAnsi="Arial" w:cs="Arial"/>
          <w:color w:val="000000"/>
          <w:lang w:eastAsia="en-GB"/>
        </w:rPr>
        <w:t xml:space="preserve">. </w:t>
      </w:r>
      <w:r w:rsidR="0059401E">
        <w:rPr>
          <w:rFonts w:ascii="Arial" w:hAnsi="Arial" w:cs="Arial"/>
          <w:color w:val="000000"/>
          <w:lang w:eastAsia="en-GB"/>
        </w:rPr>
        <w:t>These d</w:t>
      </w:r>
      <w:r w:rsidR="009B464F">
        <w:rPr>
          <w:rFonts w:ascii="Arial" w:hAnsi="Arial" w:cs="Arial"/>
          <w:color w:val="000000"/>
          <w:lang w:eastAsia="en-GB"/>
        </w:rPr>
        <w:t>isturbance</w:t>
      </w:r>
      <w:r w:rsidR="0059401E">
        <w:rPr>
          <w:rFonts w:ascii="Arial" w:hAnsi="Arial" w:cs="Arial"/>
          <w:color w:val="000000"/>
          <w:lang w:eastAsia="en-GB"/>
        </w:rPr>
        <w:t>s</w:t>
      </w:r>
      <w:r w:rsidR="009B464F">
        <w:rPr>
          <w:rFonts w:ascii="Arial" w:hAnsi="Arial" w:cs="Arial"/>
          <w:color w:val="000000"/>
          <w:lang w:eastAsia="en-GB"/>
        </w:rPr>
        <w:t xml:space="preserve"> </w:t>
      </w:r>
      <w:r w:rsidR="0059401E">
        <w:rPr>
          <w:rFonts w:ascii="Arial" w:hAnsi="Arial" w:cs="Arial"/>
          <w:color w:val="000000"/>
          <w:lang w:eastAsia="en-GB"/>
        </w:rPr>
        <w:t xml:space="preserve">are likely to </w:t>
      </w:r>
      <w:r w:rsidR="0027213A">
        <w:rPr>
          <w:rFonts w:ascii="Arial" w:hAnsi="Arial" w:cs="Arial"/>
          <w:color w:val="000000"/>
          <w:lang w:eastAsia="en-GB"/>
        </w:rPr>
        <w:t xml:space="preserve">further </w:t>
      </w:r>
      <w:r w:rsidR="0059401E">
        <w:rPr>
          <w:rFonts w:ascii="Arial" w:hAnsi="Arial" w:cs="Arial"/>
          <w:color w:val="000000"/>
          <w:lang w:eastAsia="en-GB"/>
        </w:rPr>
        <w:t>increase</w:t>
      </w:r>
      <w:r w:rsidR="009B464F">
        <w:rPr>
          <w:rFonts w:ascii="Arial" w:hAnsi="Arial" w:cs="Arial"/>
          <w:color w:val="000000"/>
          <w:lang w:eastAsia="en-GB"/>
        </w:rPr>
        <w:t xml:space="preserve"> </w:t>
      </w:r>
      <w:r w:rsidR="0059401E">
        <w:rPr>
          <w:rFonts w:ascii="Arial" w:hAnsi="Arial" w:cs="Arial"/>
          <w:color w:val="000000"/>
          <w:lang w:eastAsia="en-GB"/>
        </w:rPr>
        <w:t xml:space="preserve">in intensity in Europe over the next century </w:t>
      </w:r>
      <w:r w:rsidR="0059401E">
        <w:rPr>
          <w:rFonts w:ascii="Arial" w:hAnsi="Arial" w:cs="Arial"/>
          <w:color w:val="000000"/>
          <w:lang w:eastAsia="en-GB"/>
        </w:rPr>
        <w:fldChar w:fldCharType="begin" w:fldLock="1"/>
      </w:r>
      <w:r w:rsidR="0027213A">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59401E">
        <w:rPr>
          <w:rFonts w:ascii="Arial" w:hAnsi="Arial" w:cs="Arial"/>
          <w:color w:val="000000"/>
          <w:lang w:eastAsia="en-GB"/>
        </w:rPr>
        <w:fldChar w:fldCharType="separate"/>
      </w:r>
      <w:r w:rsidR="0059401E" w:rsidRPr="0059401E">
        <w:rPr>
          <w:rFonts w:ascii="Arial" w:hAnsi="Arial" w:cs="Arial"/>
          <w:noProof/>
          <w:color w:val="000000"/>
          <w:lang w:eastAsia="en-GB"/>
        </w:rPr>
        <w:t xml:space="preserve">(Seidl </w:t>
      </w:r>
      <w:r w:rsidR="0059401E" w:rsidRPr="0059401E">
        <w:rPr>
          <w:rFonts w:ascii="Arial" w:hAnsi="Arial" w:cs="Arial"/>
          <w:i/>
          <w:noProof/>
          <w:color w:val="000000"/>
          <w:lang w:eastAsia="en-GB"/>
        </w:rPr>
        <w:t>et al.</w:t>
      </w:r>
      <w:r w:rsidR="0059401E" w:rsidRPr="0059401E">
        <w:rPr>
          <w:rFonts w:ascii="Arial" w:hAnsi="Arial" w:cs="Arial"/>
          <w:noProof/>
          <w:color w:val="000000"/>
          <w:lang w:eastAsia="en-GB"/>
        </w:rPr>
        <w:t xml:space="preserve"> 2014)</w:t>
      </w:r>
      <w:r w:rsidR="0059401E">
        <w:rPr>
          <w:rFonts w:ascii="Arial" w:hAnsi="Arial" w:cs="Arial"/>
          <w:color w:val="000000"/>
          <w:lang w:eastAsia="en-GB"/>
        </w:rPr>
        <w:fldChar w:fldCharType="end"/>
      </w:r>
      <w:r w:rsidR="0059401E">
        <w:rPr>
          <w:rFonts w:ascii="Arial" w:hAnsi="Arial" w:cs="Arial"/>
          <w:color w:val="000000"/>
          <w:lang w:eastAsia="en-GB"/>
        </w:rPr>
        <w:t xml:space="preserve">. </w:t>
      </w:r>
      <w:r>
        <w:rPr>
          <w:rFonts w:ascii="Arial" w:hAnsi="Arial" w:cs="Arial"/>
          <w:color w:val="000000"/>
          <w:lang w:eastAsia="en-GB"/>
        </w:rPr>
        <w:t xml:space="preserve">Resilience of </w:t>
      </w:r>
      <w:r w:rsidR="00BD359A">
        <w:rPr>
          <w:rFonts w:ascii="Arial" w:hAnsi="Arial" w:cs="Arial"/>
          <w:color w:val="000000"/>
          <w:lang w:eastAsia="en-GB"/>
        </w:rPr>
        <w:t xml:space="preserve">some </w:t>
      </w:r>
      <w:r>
        <w:rPr>
          <w:rFonts w:ascii="Arial" w:hAnsi="Arial" w:cs="Arial"/>
          <w:color w:val="000000"/>
          <w:lang w:eastAsia="en-GB"/>
        </w:rPr>
        <w:t xml:space="preserve">European temperate forests to </w:t>
      </w:r>
      <w:r w:rsidR="0059401E">
        <w:rPr>
          <w:rFonts w:ascii="Arial" w:hAnsi="Arial" w:cs="Arial"/>
          <w:color w:val="000000"/>
          <w:lang w:eastAsia="en-GB"/>
        </w:rPr>
        <w:t>these novel</w:t>
      </w:r>
      <w:r>
        <w:rPr>
          <w:rFonts w:ascii="Arial" w:hAnsi="Arial" w:cs="Arial"/>
          <w:color w:val="000000"/>
          <w:lang w:eastAsia="en-GB"/>
        </w:rPr>
        <w:t xml:space="preserve"> </w:t>
      </w:r>
      <w:r w:rsidR="009B464F">
        <w:rPr>
          <w:rFonts w:ascii="Arial" w:hAnsi="Arial" w:cs="Arial"/>
          <w:color w:val="000000"/>
          <w:lang w:eastAsia="en-GB"/>
        </w:rPr>
        <w:t>disturbances</w:t>
      </w:r>
      <w:r>
        <w:rPr>
          <w:rFonts w:ascii="Arial" w:hAnsi="Arial" w:cs="Arial"/>
          <w:color w:val="000000"/>
          <w:lang w:eastAsia="en-GB"/>
        </w:rPr>
        <w:t xml:space="preserve"> </w:t>
      </w:r>
      <w:r w:rsidR="00BD359A">
        <w:rPr>
          <w:rFonts w:ascii="Arial" w:hAnsi="Arial" w:cs="Arial"/>
          <w:color w:val="000000"/>
          <w:lang w:eastAsia="en-GB"/>
        </w:rPr>
        <w:t>may</w:t>
      </w:r>
      <w:r>
        <w:rPr>
          <w:rFonts w:ascii="Arial" w:hAnsi="Arial" w:cs="Arial"/>
          <w:color w:val="000000"/>
          <w:lang w:eastAsia="en-GB"/>
        </w:rPr>
        <w:t xml:space="preserve"> be particularly low because historical persecution of predators has</w:t>
      </w:r>
      <w:r w:rsidR="00F4553E">
        <w:rPr>
          <w:rFonts w:ascii="Arial" w:hAnsi="Arial" w:cs="Arial"/>
          <w:color w:val="000000"/>
          <w:lang w:eastAsia="en-GB"/>
        </w:rPr>
        <w:t>,</w:t>
      </w:r>
      <w:r>
        <w:rPr>
          <w:rFonts w:ascii="Arial" w:hAnsi="Arial" w:cs="Arial"/>
          <w:color w:val="000000"/>
          <w:lang w:eastAsia="en-GB"/>
        </w:rPr>
        <w:t xml:space="preserve"> </w:t>
      </w:r>
      <w:r w:rsidR="00BD359A">
        <w:rPr>
          <w:rFonts w:ascii="Arial" w:hAnsi="Arial" w:cs="Arial"/>
          <w:color w:val="000000"/>
          <w:lang w:eastAsia="en-GB"/>
        </w:rPr>
        <w:t>in part</w:t>
      </w:r>
      <w:r w:rsidR="00F4553E">
        <w:rPr>
          <w:rFonts w:ascii="Arial" w:hAnsi="Arial" w:cs="Arial"/>
          <w:color w:val="000000"/>
          <w:lang w:eastAsia="en-GB"/>
        </w:rPr>
        <w:t>,</w:t>
      </w:r>
      <w:r w:rsidR="00BD359A">
        <w:rPr>
          <w:rFonts w:ascii="Arial" w:hAnsi="Arial" w:cs="Arial"/>
          <w:color w:val="000000"/>
          <w:lang w:eastAsia="en-GB"/>
        </w:rPr>
        <w:t xml:space="preserve"> </w:t>
      </w:r>
      <w:r>
        <w:rPr>
          <w:rFonts w:ascii="Arial" w:hAnsi="Arial" w:cs="Arial"/>
          <w:color w:val="000000"/>
          <w:lang w:eastAsia="en-GB"/>
        </w:rPr>
        <w:t>led to high densities of ungulate herbivores</w:t>
      </w:r>
      <w:r w:rsidR="00BD359A">
        <w:rPr>
          <w:rFonts w:ascii="Arial" w:hAnsi="Arial" w:cs="Arial"/>
          <w:color w:val="000000"/>
          <w:lang w:eastAsia="en-GB"/>
        </w:rPr>
        <w:t xml:space="preserve"> </w:t>
      </w:r>
      <w:r w:rsidR="00BD359A">
        <w:rPr>
          <w:rFonts w:ascii="Arial" w:hAnsi="Arial" w:cs="Arial"/>
          <w:color w:val="000000"/>
          <w:lang w:eastAsia="en-GB"/>
        </w:rPr>
        <w:fldChar w:fldCharType="begin" w:fldLock="1"/>
      </w:r>
      <w:r w:rsidR="00F4553E">
        <w:rPr>
          <w:rFonts w:ascii="Arial" w:hAnsi="Arial" w:cs="Arial"/>
          <w:color w:val="000000"/>
          <w:lang w:eastAsia="en-GB"/>
        </w:rPr>
        <w:instrText>ADDIN CSL_CITATION { "citationItems" : [ { "id" : "ITEM-1", "itemData" : { "DOI" : "10.1093/forestry/74.3.193", "ISBN" : "0015-752X", "ISSN" : "0015752X", "abstract" : "In recent decades, serious impacts on woodland regeneration have become widespread in Britain as a consequence of increasing numbers of deer. Concern has also been growing about possible effects of deer on the wider ecology of woodland. In April 2000, the Forest Ecology Group of the British Ecological Society held a meeting on 'Ecological Impacts of Deer in Lowland Woods'. This paper summarizes the main issues that emerged from papers presented at that meeting, several of which are published in this special issue of Forestry. The probable causes of the increases in deer populations and the problems posed for deer management are briefly considered. There are convincing reasons to believe that for a wide range of taxa, abundances of particular species and overall community composition can be strongly modified by increasing numbers of deer. Such ecological changes are probably well advanced in many British woods as a result of recent intensified grazing. The general effect of sustained heavy grazing and browsing is a reduction in the richness of biological communities. There are, however, considerable differences among species in their responses and heavy grazing is not detrimental to all species. Responses of many species will be non-linear, with intermediate levels of deer pressure being beneficial in many cases. Ecologists have an important role to play in gaining a better understanding of these effects; this is essential if informed decisions are to be made about deer management at both local and regional levels. However, such research presents many methodological challenges.", "author" : [ { "dropping-particle" : "", "family" : "Fuller", "given" : "R. J.", "non-dropping-particle" : "", "parse-names" : false, "suffix" : "" }, { "dropping-particle" : "", "family" : "Gill", "given" : "R. M A", "non-dropping-particle" : "", "parse-names" : false, "suffix" : "" } ], "container-title" : "Forestry", "id" : "ITEM-1", "issue" : "3", "issued" : { "date-parts" : [ [ "2001" ] ] }, "page" : "193-199", "title" : "Ecological impacts of increasing numbers of deer in British woodland", "type" : "article-journal", "volume" : "74" }, "uris" : [ "http://www.mendeley.com/documents/?uuid=c8b591d4-2ac2-43d3-8b5a-169db626c472" ] } ], "mendeley" : { "formattedCitation" : "(Fuller &amp; Gill 2001)", "plainTextFormattedCitation" : "(Fuller &amp; Gill 2001)", "previouslyFormattedCitation" : "(Fuller &amp; Gill 2001)" }, "properties" : { "noteIndex" : 0 }, "schema" : "https://github.com/citation-style-language/schema/raw/master/csl-citation.json" }</w:instrText>
      </w:r>
      <w:r w:rsidR="00BD359A">
        <w:rPr>
          <w:rFonts w:ascii="Arial" w:hAnsi="Arial" w:cs="Arial"/>
          <w:color w:val="000000"/>
          <w:lang w:eastAsia="en-GB"/>
        </w:rPr>
        <w:fldChar w:fldCharType="separate"/>
      </w:r>
      <w:r w:rsidR="00BD359A" w:rsidRPr="00BD359A">
        <w:rPr>
          <w:rFonts w:ascii="Arial" w:hAnsi="Arial" w:cs="Arial"/>
          <w:noProof/>
          <w:color w:val="000000"/>
          <w:lang w:eastAsia="en-GB"/>
        </w:rPr>
        <w:t>(Fuller &amp; Gill 2001)</w:t>
      </w:r>
      <w:r w:rsidR="00BD359A">
        <w:rPr>
          <w:rFonts w:ascii="Arial" w:hAnsi="Arial" w:cs="Arial"/>
          <w:color w:val="000000"/>
          <w:lang w:eastAsia="en-GB"/>
        </w:rPr>
        <w:fldChar w:fldCharType="end"/>
      </w:r>
      <w:r>
        <w:rPr>
          <w:rFonts w:ascii="Arial" w:hAnsi="Arial" w:cs="Arial"/>
          <w:color w:val="000000"/>
          <w:lang w:eastAsia="en-GB"/>
        </w:rPr>
        <w:t>, which can impair recruitment of trees</w:t>
      </w:r>
      <w:r w:rsidR="00BD359A">
        <w:rPr>
          <w:rFonts w:ascii="Arial" w:hAnsi="Arial" w:cs="Arial"/>
          <w:color w:val="000000"/>
          <w:lang w:eastAsia="en-GB"/>
        </w:rPr>
        <w:t xml:space="preserve"> </w:t>
      </w:r>
      <w:r w:rsidR="00BD359A">
        <w:rPr>
          <w:rFonts w:ascii="Arial" w:hAnsi="Arial" w:cs="Arial"/>
          <w:color w:val="000000"/>
          <w:lang w:eastAsia="en-GB"/>
        </w:rPr>
        <w:fldChar w:fldCharType="begin" w:fldLock="1"/>
      </w:r>
      <w:r w:rsidR="00BD359A">
        <w:rPr>
          <w:rFonts w:ascii="Arial" w:hAnsi="Arial" w:cs="Arial"/>
          <w:color w:val="000000"/>
          <w:lang w:eastAsia="en-GB"/>
        </w:rPr>
        <w:instrText>ADDIN CSL_CITATION { "citationItems" : [ { "id" : "ITEM-1", "itemData" : { "DOI" : "10.1126/science.1205106", "ISBN" : "0036-8075", "ISSN" : "0036-8075", "PMID" : "21764740", "abstract" : "Until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 "author" : [ { "dropping-particle" : "", "family" : "Estes", "given" : "James a", "non-dropping-particle" : "", "parse-names" : false, "suffix" : "" }, { "dropping-particle" : "", "family" : "Terborgh", "given" : "John", "non-dropping-particle" : "", "parse-names" : false, "suffix" : "" }, { "dropping-particle" : "", "family" : "Brashares", "given" : "Justin S", "non-dropping-particle" : "", "parse-names" : false, "suffix" : "" }, { "dropping-particle" : "", "family" : "Power", "given" : "Mary E", "non-dropping-particle" : "", "parse-names" : false, "suffix" : "" }, { "dropping-particle" : "", "family" : "Berger", "given" : "Joel", "non-dropping-particle" : "", "parse-names" : false, "suffix" : "" }, { "dropping-particle" : "", "family" : "Bond", "given" : "William J", "non-dropping-particle" : "", "parse-names" : false, "suffix" : "" }, { "dropping-particle" : "", "family" : "Carpenter", "given" : "Stephen R", "non-dropping-particle" : "", "parse-names" : false, "suffix" : "" }, { "dropping-particle" : "", "family" : "Essington", "given" : "Timothy E", "non-dropping-particle" : "", "parse-names" : false, "suffix" : "" }, { "dropping-particle" : "", "family" : "Holt", "given" : "Robert D", "non-dropping-particle" : "", "parse-names" : false, "suffix" : "" }, { "dropping-particle" : "", "family" : "Jackson", "given" : "Jeremy B C", "non-dropping-particle" : "", "parse-names" : false, "suffix" : "" }, { "dropping-particle" : "", "family" : "Marquis", "given" : "Robert J", "non-dropping-particle" : "", "parse-names" : false, "suffix" : "" }, { "dropping-particle" : "", "family" : "Oksanen", "given" : "Lauri", "non-dropping-particle" : "", "parse-names" : false, "suffix" : "" }, { "dropping-particle" : "", "family" : "Oksanen", "given" : "Tarja", "non-dropping-particle" : "", "parse-names" : false, "suffix" : "" }, { "dropping-particle" : "", "family" : "Paine", "given" : "Robert T", "non-dropping-particle" : "", "parse-names" : false, "suffix" : "" }, { "dropping-particle" : "", "family" : "Pikitch", "given" : "Ellen K", "non-dropping-particle" : "", "parse-names" : false, "suffix" : "" }, { "dropping-particle" : "", "family" : "Ripple", "given" : "William J", "non-dropping-particle" : "", "parse-names" : false, "suffix" : "" }, { "dropping-particle" : "", "family" : "Sandin", "given" : "Stuart a", "non-dropping-particle" : "", "parse-names" : false, "suffix" : "" }, { "dropping-particle" : "", "family" : "Scheffer", "given" : "Marten", "non-dropping-particle" : "", "parse-names" : false, "suffix" : "" }, { "dropping-particle" : "", "family" : "Schoener", "given" : "Thomas W", "non-dropping-particle" : "", "parse-names" : false, "suffix" : "" }, { "dropping-particle" : "", "family" : "Shurin", "given" : "Jonathan B", "non-dropping-particle" : "", "parse-names" : false, "suffix" : "" }, { "dropping-particle" : "", "family" : "Sinclair", "given" : "Anthony R E", "non-dropping-particle" : "", "parse-names" : false, "suffix" : "" }, { "dropping-particle" : "", "family" : "Soul\u00e9", "given" : "Michael E", "non-dropping-particle" : "", "parse-names" : false, "suffix" : "" }, { "dropping-particle" : "", "family" : "Virtanen", "given" : "Risto", "non-dropping-particle" : "", "parse-names" : false, "suffix" : "" }, { "dropping-particle" : "", "family" : "Wardle", "given" : "David a", "non-dropping-particle" : "", "parse-names" : false, "suffix" : "" } ], "container-title" : "Science (New York, N.Y.)", "id" : "ITEM-1", "issue" : "6040", "issued" : { "date-parts" : [ [ "2011" ] ] }, "page" : "301-306", "title" : "Trophic downgrading of planet Earth.", "type" : "article-journal", "volume" : "333" }, "uris" : [ "http://www.mendeley.com/documents/?uuid=81060f5f-a092-4a18-ab06-f4a722f7005f" ] }, { "id" : "ITEM-2", "itemData" : { "DOI" : "10.1126/science.1064397", "ISBN" : "0036-8075 (Print)\\n0036-8075 (Linking)", "ISSN" : "00368075", "PMID" : "11729317", "abstract" : "The manner in which terrestrial ecosystems are regulated is controversial. The \"top-down\" school holds that predators limit herbivores and thereby prevent them from overexploiting vegetation. \"Bottom-up\" proponents stress the role of plant chemical defenses in limiting plant depredation by herbivores. A set of predator-free islands created by a hydroelectric impoundment in Venezuela allows a test of these competing world views. Limited area restricts the fauna of small (0.25 to 0.9 hectare) islands to predators of invertebrates (birds, lizards, anurans, and spiders), seed predators (rodents), and herbivores (howler monkeys, iguanas, and leaf-cutter ants). Predators of vertebrates are absent, and densities of rodents, howler monkeys, iguanas, and leaf-cutter ants are 10 to 100 times greater than on the nearby mainland, suggesting that predators normally limit their populations. The densities of seedlings and saplings of canopy trees are severely reduced on herbivore-affected islands, providing evidence of a trophic cascade unleashed in the absence of top-down regulation.", "author" : [ { "dropping-particle" : "", "family" : "Terborgh", "given" : "John", "non-dropping-particle" : "", "parse-names" : false, "suffix" : "" }, { "dropping-particle" : "", "family" : "Lopez", "given" : "Lawrence", "non-dropping-particle" : "", "parse-names" : false, "suffix" : "" }, { "dropping-particle" : "", "family" : "Nu\u00f1ez", "given" : "P", "non-dropping-particle" : "", "parse-names" : false, "suffix" : "" }, { "dropping-particle" : "", "family" : "Rao", "given" : "Madhu", "non-dropping-particle" : "", "parse-names" : false, "suffix" : "" }, { "dropping-particle" : "", "family" : "Shahabuddin", "given" : "Ghazala", "non-dropping-particle" : "", "parse-names" : false, "suffix" : "" }, { "dropping-particle" : "", "family" : "Orihuela", "given" : "Gabriela", "non-dropping-particle" : "", "parse-names" : false, "suffix" : "" }, { "dropping-particle" : "", "family" : "Riveros", "given" : "Mailen", "non-dropping-particle" : "", "parse-names" : false, "suffix" : "" }, { "dropping-particle" : "", "family" : "Ascanio", "given" : "Rafael", "non-dropping-particle" : "", "parse-names" : false, "suffix" : "" }, { "dropping-particle" : "", "family" : "Adler", "given" : "Greg H", "non-dropping-particle" : "", "parse-names" : false, "suffix" : "" }, { "dropping-particle" : "", "family" : "Lambert", "given" : "Thomas D", "non-dropping-particle" : "", "parse-names" : false, "suffix" : "" }, { "dropping-particle" : "", "family" : "Balbas", "given" : "Luis", "non-dropping-particle" : "", "parse-names" : false, "suffix" : "" } ], "container-title" : "Science (New York, N.Y.)", "id" : "ITEM-2", "issue" : "5548", "issued" : { "date-parts" : [ [ "2001" ] ] }, "page" : "1923-1926", "title" : "Ecological meltdown in predator-free forest fragments.", "type" : "article-journal", "volume" : "294" }, "uris" : [ "http://www.mendeley.com/documents/?uuid=6b46bfdf-32ce-4e7f-a4f1-663e005b8723" ] } ], "mendeley" : { "formattedCitation" : "(Terborgh &lt;i&gt;et al.&lt;/i&gt; 2001; Estes &lt;i&gt;et al.&lt;/i&gt; 2011)", "plainTextFormattedCitation" : "(Terborgh et al. 2001; Estes et al. 2011)", "previouslyFormattedCitation" : "(Terborgh &lt;i&gt;et al.&lt;/i&gt; 2001; Estes &lt;i&gt;et al.&lt;/i&gt; 2011)" }, "properties" : { "noteIndex" : 0 }, "schema" : "https://github.com/citation-style-language/schema/raw/master/csl-citation.json" }</w:instrText>
      </w:r>
      <w:r w:rsidR="00BD359A">
        <w:rPr>
          <w:rFonts w:ascii="Arial" w:hAnsi="Arial" w:cs="Arial"/>
          <w:color w:val="000000"/>
          <w:lang w:eastAsia="en-GB"/>
        </w:rPr>
        <w:fldChar w:fldCharType="separate"/>
      </w:r>
      <w:r w:rsidR="00BD359A" w:rsidRPr="00BD359A">
        <w:rPr>
          <w:rFonts w:ascii="Arial" w:hAnsi="Arial" w:cs="Arial"/>
          <w:noProof/>
          <w:color w:val="000000"/>
          <w:lang w:eastAsia="en-GB"/>
        </w:rPr>
        <w:t xml:space="preserve">(Terborgh </w:t>
      </w:r>
      <w:r w:rsidR="00BD359A" w:rsidRPr="00BD359A">
        <w:rPr>
          <w:rFonts w:ascii="Arial" w:hAnsi="Arial" w:cs="Arial"/>
          <w:i/>
          <w:noProof/>
          <w:color w:val="000000"/>
          <w:lang w:eastAsia="en-GB"/>
        </w:rPr>
        <w:t>et al.</w:t>
      </w:r>
      <w:r w:rsidR="00BD359A" w:rsidRPr="00BD359A">
        <w:rPr>
          <w:rFonts w:ascii="Arial" w:hAnsi="Arial" w:cs="Arial"/>
          <w:noProof/>
          <w:color w:val="000000"/>
          <w:lang w:eastAsia="en-GB"/>
        </w:rPr>
        <w:t xml:space="preserve"> 2001; Estes </w:t>
      </w:r>
      <w:r w:rsidR="00BD359A" w:rsidRPr="00BD359A">
        <w:rPr>
          <w:rFonts w:ascii="Arial" w:hAnsi="Arial" w:cs="Arial"/>
          <w:i/>
          <w:noProof/>
          <w:color w:val="000000"/>
          <w:lang w:eastAsia="en-GB"/>
        </w:rPr>
        <w:t>et al.</w:t>
      </w:r>
      <w:r w:rsidR="00BD359A" w:rsidRPr="00BD359A">
        <w:rPr>
          <w:rFonts w:ascii="Arial" w:hAnsi="Arial" w:cs="Arial"/>
          <w:noProof/>
          <w:color w:val="000000"/>
          <w:lang w:eastAsia="en-GB"/>
        </w:rPr>
        <w:t xml:space="preserve"> 2011)</w:t>
      </w:r>
      <w:r w:rsidR="00BD359A">
        <w:rPr>
          <w:rFonts w:ascii="Arial" w:hAnsi="Arial" w:cs="Arial"/>
          <w:color w:val="000000"/>
          <w:lang w:eastAsia="en-GB"/>
        </w:rPr>
        <w:fldChar w:fldCharType="end"/>
      </w:r>
      <w:r>
        <w:rPr>
          <w:rFonts w:ascii="Arial" w:hAnsi="Arial" w:cs="Arial"/>
          <w:color w:val="000000"/>
          <w:lang w:eastAsia="en-GB"/>
        </w:rPr>
        <w:t xml:space="preserve">. </w:t>
      </w:r>
      <w:r w:rsidR="00F4553E">
        <w:rPr>
          <w:rFonts w:ascii="Arial" w:hAnsi="Arial" w:cs="Arial"/>
          <w:color w:val="000000"/>
          <w:lang w:eastAsia="en-GB"/>
        </w:rPr>
        <w:t xml:space="preserve"> The increasing frequency and intensity of disturbance, and potential for low resilience in European forests mean that </w:t>
      </w:r>
      <w:r>
        <w:rPr>
          <w:rFonts w:ascii="Arial" w:hAnsi="Arial" w:cs="Arial"/>
          <w:color w:val="000000"/>
          <w:lang w:eastAsia="en-GB"/>
        </w:rPr>
        <w:t xml:space="preserve">understanding </w:t>
      </w:r>
      <w:r w:rsidR="00F4553E">
        <w:rPr>
          <w:rFonts w:ascii="Arial" w:hAnsi="Arial" w:cs="Arial"/>
          <w:color w:val="000000"/>
          <w:lang w:eastAsia="en-GB"/>
        </w:rPr>
        <w:t>the</w:t>
      </w:r>
      <w:r>
        <w:rPr>
          <w:rFonts w:ascii="Arial" w:hAnsi="Arial" w:cs="Arial"/>
          <w:color w:val="000000"/>
          <w:lang w:eastAsia="en-GB"/>
        </w:rPr>
        <w:t xml:space="preserve"> potential feedbacks that may result in self-perpetuating shifts to non-forest states </w:t>
      </w:r>
      <w:r w:rsidR="00F4553E">
        <w:rPr>
          <w:rFonts w:ascii="Arial" w:hAnsi="Arial" w:cs="Arial"/>
          <w:color w:val="000000"/>
          <w:lang w:eastAsia="en-GB"/>
        </w:rPr>
        <w:t xml:space="preserve">in them </w:t>
      </w:r>
      <w:r>
        <w:rPr>
          <w:rFonts w:ascii="Arial" w:hAnsi="Arial" w:cs="Arial"/>
          <w:color w:val="000000"/>
          <w:lang w:eastAsia="en-GB"/>
        </w:rPr>
        <w:t>is critical to inform future management decisions.</w:t>
      </w:r>
    </w:p>
    <w:p w14:paraId="122FB929" w14:textId="1B0AAC4B" w:rsidR="004568EB" w:rsidRDefault="00605552" w:rsidP="00065782">
      <w:pPr>
        <w:spacing w:after="0" w:line="360" w:lineRule="auto"/>
        <w:ind w:firstLine="720"/>
        <w:contextualSpacing/>
        <w:textAlignment w:val="baseline"/>
        <w:rPr>
          <w:rFonts w:ascii="Arial" w:hAnsi="Arial" w:cs="Arial"/>
        </w:rPr>
      </w:pPr>
      <w:commentRangeStart w:id="3"/>
      <w:r>
        <w:rPr>
          <w:rFonts w:ascii="Arial" w:hAnsi="Arial" w:cs="Arial"/>
          <w:color w:val="000000"/>
          <w:lang w:eastAsia="en-GB"/>
        </w:rPr>
        <w:t xml:space="preserve">In this paper we focus on Denny wood, </w:t>
      </w:r>
      <w:r w:rsidRPr="004E3A00">
        <w:rPr>
          <w:rFonts w:ascii="Arial" w:hAnsi="Arial" w:cs="Arial"/>
        </w:rPr>
        <w:t xml:space="preserve">a temperate forest </w:t>
      </w:r>
      <w:r>
        <w:rPr>
          <w:rFonts w:ascii="Arial" w:hAnsi="Arial" w:cs="Arial"/>
        </w:rPr>
        <w:t xml:space="preserve">in southern England, which </w:t>
      </w:r>
      <w:r w:rsidRPr="004E3A00">
        <w:rPr>
          <w:rFonts w:ascii="Arial" w:hAnsi="Arial" w:cs="Arial"/>
        </w:rPr>
        <w:t>has undergone partial stand dieback in recent decades</w:t>
      </w:r>
      <w:r>
        <w:rPr>
          <w:rFonts w:ascii="Arial" w:hAnsi="Arial" w:cs="Arial"/>
        </w:rPr>
        <w:t xml:space="preserve"> </w:t>
      </w:r>
      <w:r>
        <w:rPr>
          <w:rFonts w:ascii="Arial" w:hAnsi="Arial" w:cs="Arial"/>
        </w:rPr>
        <w:fldChar w:fldCharType="begin" w:fldLock="1"/>
      </w:r>
      <w:r w:rsidR="009B46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r w:rsidRPr="004E3A00">
        <w:rPr>
          <w:rFonts w:ascii="Arial" w:hAnsi="Arial" w:cs="Arial"/>
        </w:rPr>
        <w:t xml:space="preserve">. </w:t>
      </w:r>
      <w:r>
        <w:rPr>
          <w:rFonts w:ascii="Arial" w:hAnsi="Arial" w:cs="Arial"/>
        </w:rPr>
        <w:t xml:space="preserve">This forest has experienced a loss of </w:t>
      </w:r>
      <w:del w:id="4" w:author="Phil" w:date="2016-02-22T08:59:00Z">
        <w:r w:rsidDel="00065782">
          <w:rPr>
            <w:rFonts w:ascii="Arial" w:hAnsi="Arial" w:cs="Arial"/>
          </w:rPr>
          <w:delText>small trees</w:delText>
        </w:r>
      </w:del>
      <w:ins w:id="5" w:author="Phil" w:date="2016-02-22T08:59:00Z">
        <w:r w:rsidR="00065782">
          <w:rPr>
            <w:rFonts w:ascii="Arial" w:hAnsi="Arial" w:cs="Arial"/>
          </w:rPr>
          <w:t>saplings</w:t>
        </w:r>
      </w:ins>
      <w:r>
        <w:rPr>
          <w:rFonts w:ascii="Arial" w:hAnsi="Arial" w:cs="Arial"/>
        </w:rPr>
        <w:t xml:space="preserve"> over the last 50 years, probably </w:t>
      </w:r>
      <w:r w:rsidR="00A57D3C">
        <w:rPr>
          <w:rFonts w:ascii="Arial" w:hAnsi="Arial" w:cs="Arial"/>
        </w:rPr>
        <w:t>because</w:t>
      </w:r>
      <w:r>
        <w:rPr>
          <w:rFonts w:ascii="Arial" w:hAnsi="Arial" w:cs="Arial"/>
        </w:rPr>
        <w:t xml:space="preserve"> </w:t>
      </w:r>
      <w:ins w:id="6" w:author="Phil" w:date="2016-02-22T08:59:00Z">
        <w:r w:rsidR="00065782">
          <w:rPr>
            <w:rFonts w:ascii="Arial" w:hAnsi="Arial" w:cs="Arial"/>
          </w:rPr>
          <w:t xml:space="preserve">of </w:t>
        </w:r>
      </w:ins>
      <w:del w:id="7" w:author="Phil" w:date="2016-02-22T08:59:00Z">
        <w:r w:rsidDel="00065782">
          <w:rPr>
            <w:rFonts w:ascii="Arial" w:hAnsi="Arial" w:cs="Arial"/>
          </w:rPr>
          <w:delText>high grazing pressure</w:delText>
        </w:r>
      </w:del>
      <w:ins w:id="8" w:author="Phil" w:date="2016-02-22T08:59:00Z">
        <w:r w:rsidR="00065782">
          <w:rPr>
            <w:rFonts w:ascii="Arial" w:hAnsi="Arial" w:cs="Arial"/>
          </w:rPr>
          <w:t>seedling mortality as a result of grazing by</w:t>
        </w:r>
      </w:ins>
      <w:r>
        <w:rPr>
          <w:rFonts w:ascii="Arial" w:hAnsi="Arial" w:cs="Arial"/>
        </w:rPr>
        <w:t xml:space="preserve"> </w:t>
      </w:r>
      <w:del w:id="9" w:author="Phil" w:date="2016-02-22T09:00:00Z">
        <w:r w:rsidDel="00065782">
          <w:rPr>
            <w:rFonts w:ascii="Arial" w:hAnsi="Arial" w:cs="Arial"/>
          </w:rPr>
          <w:delText xml:space="preserve">from </w:delText>
        </w:r>
      </w:del>
      <w:r>
        <w:rPr>
          <w:rFonts w:ascii="Arial" w:hAnsi="Arial" w:cs="Arial"/>
        </w:rPr>
        <w:t xml:space="preserve">deer and </w:t>
      </w:r>
      <w:del w:id="10" w:author="Phil" w:date="2016-02-22T09:00:00Z">
        <w:r w:rsidDel="00065782">
          <w:rPr>
            <w:rFonts w:ascii="Arial" w:hAnsi="Arial" w:cs="Arial"/>
          </w:rPr>
          <w:delText>ponies</w:delText>
        </w:r>
        <w:r w:rsidR="00A57D3C" w:rsidDel="00065782">
          <w:rPr>
            <w:rFonts w:ascii="Arial" w:hAnsi="Arial" w:cs="Arial"/>
          </w:rPr>
          <w:delText xml:space="preserve"> leads to high seedling mortality</w:delText>
        </w:r>
        <w:r w:rsidDel="00065782">
          <w:rPr>
            <w:rFonts w:ascii="Arial" w:hAnsi="Arial" w:cs="Arial"/>
          </w:rPr>
          <w:delText xml:space="preserve"> </w:delText>
        </w:r>
      </w:del>
      <w:r>
        <w:rPr>
          <w:rFonts w:ascii="Arial" w:hAnsi="Arial" w:cs="Arial"/>
        </w:rPr>
        <w:fldChar w:fldCharType="begin" w:fldLock="1"/>
      </w:r>
      <w:r w:rsidR="003424F7">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Martin &lt;i&gt;et al.&lt;/i&gt; 2015)", "plainTextFormattedCitation" : "(Mountford et al. 1999; Martin et al. 2015)", "previouslyFormattedCitation" : "(Mountford &lt;i&gt;et al.&lt;/i&gt; 1999; Martin &lt;i&gt;et al.&lt;/i&gt; 2015)" }, "properties" : { "noteIndex" : 0 }, "schema" : "https://github.com/citation-style-language/schema/raw/master/csl-citation.json" }</w:instrText>
      </w:r>
      <w:r>
        <w:rPr>
          <w:rFonts w:ascii="Arial" w:hAnsi="Arial" w:cs="Arial"/>
        </w:rPr>
        <w:fldChar w:fldCharType="separate"/>
      </w:r>
      <w:r w:rsidR="00F4553E" w:rsidRPr="00F4553E">
        <w:rPr>
          <w:rFonts w:ascii="Arial" w:hAnsi="Arial" w:cs="Arial"/>
          <w:noProof/>
        </w:rPr>
        <w:t xml:space="preserve">(Mountford </w:t>
      </w:r>
      <w:r w:rsidR="00F4553E" w:rsidRPr="00F4553E">
        <w:rPr>
          <w:rFonts w:ascii="Arial" w:hAnsi="Arial" w:cs="Arial"/>
          <w:i/>
          <w:noProof/>
        </w:rPr>
        <w:t>et al.</w:t>
      </w:r>
      <w:r w:rsidR="00F4553E" w:rsidRPr="00F4553E">
        <w:rPr>
          <w:rFonts w:ascii="Arial" w:hAnsi="Arial" w:cs="Arial"/>
          <w:noProof/>
        </w:rPr>
        <w:t xml:space="preserve"> 1999; Martin </w:t>
      </w:r>
      <w:r w:rsidR="00F4553E" w:rsidRPr="00F4553E">
        <w:rPr>
          <w:rFonts w:ascii="Arial" w:hAnsi="Arial" w:cs="Arial"/>
          <w:i/>
          <w:noProof/>
        </w:rPr>
        <w:t>et al.</w:t>
      </w:r>
      <w:r w:rsidR="00F4553E" w:rsidRPr="00F4553E">
        <w:rPr>
          <w:rFonts w:ascii="Arial" w:hAnsi="Arial" w:cs="Arial"/>
          <w:noProof/>
        </w:rPr>
        <w:t xml:space="preserve"> 2015)</w:t>
      </w:r>
      <w:r>
        <w:rPr>
          <w:rFonts w:ascii="Arial" w:hAnsi="Arial" w:cs="Arial"/>
        </w:rPr>
        <w:fldChar w:fldCharType="end"/>
      </w:r>
      <w:r w:rsidRPr="004E3A00">
        <w:rPr>
          <w:rFonts w:ascii="Arial" w:hAnsi="Arial" w:cs="Arial"/>
        </w:rPr>
        <w:t>.</w:t>
      </w:r>
      <w:r>
        <w:rPr>
          <w:rFonts w:ascii="Arial" w:hAnsi="Arial" w:cs="Arial"/>
        </w:rPr>
        <w:t xml:space="preserve"> Over the same period the forest has lost a </w:t>
      </w:r>
      <w:r w:rsidR="00F4553E">
        <w:rPr>
          <w:rFonts w:ascii="Arial" w:hAnsi="Arial" w:cs="Arial"/>
        </w:rPr>
        <w:t>high</w:t>
      </w:r>
      <w:r>
        <w:rPr>
          <w:rFonts w:ascii="Arial" w:hAnsi="Arial" w:cs="Arial"/>
        </w:rPr>
        <w:t xml:space="preserve"> proportion of its large trees, particularly beech, and </w:t>
      </w:r>
      <w:del w:id="11" w:author="Phil" w:date="2016-02-22T09:00:00Z">
        <w:r w:rsidDel="00864FBC">
          <w:rPr>
            <w:rFonts w:ascii="Arial" w:hAnsi="Arial" w:cs="Arial"/>
          </w:rPr>
          <w:delText>these losses have been linked</w:delText>
        </w:r>
      </w:del>
      <w:ins w:id="12" w:author="Phil" w:date="2016-02-22T09:00:00Z">
        <w:r w:rsidR="00864FBC">
          <w:rPr>
            <w:rFonts w:ascii="Arial" w:hAnsi="Arial" w:cs="Arial"/>
          </w:rPr>
          <w:t>due</w:t>
        </w:r>
      </w:ins>
      <w:r>
        <w:rPr>
          <w:rFonts w:ascii="Arial" w:hAnsi="Arial" w:cs="Arial"/>
        </w:rPr>
        <w:t xml:space="preserve"> to drought stress and subsequently fungal pathogen attack </w:t>
      </w:r>
      <w:r>
        <w:rPr>
          <w:rFonts w:ascii="Arial" w:hAnsi="Arial" w:cs="Arial"/>
        </w:rPr>
        <w:fldChar w:fldCharType="begin" w:fldLock="1"/>
      </w:r>
      <w:r w:rsidR="009B46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r>
        <w:rPr>
          <w:rFonts w:ascii="Arial" w:hAnsi="Arial" w:cs="Arial"/>
        </w:rPr>
        <w:t xml:space="preserve">. </w:t>
      </w:r>
      <w:del w:id="13" w:author="Phil" w:date="2016-02-22T09:00:00Z">
        <w:r w:rsidR="00A57D3C" w:rsidDel="00864FBC">
          <w:rPr>
            <w:rFonts w:ascii="Arial" w:hAnsi="Arial" w:cs="Arial"/>
          </w:rPr>
          <w:delText>In this paper</w:delText>
        </w:r>
      </w:del>
      <w:ins w:id="14" w:author="Phil" w:date="2016-02-22T09:00:00Z">
        <w:r w:rsidR="00864FBC">
          <w:rPr>
            <w:rFonts w:ascii="Arial" w:hAnsi="Arial" w:cs="Arial"/>
          </w:rPr>
          <w:t>Here</w:t>
        </w:r>
      </w:ins>
      <w:r w:rsidR="00A57D3C">
        <w:rPr>
          <w:rFonts w:ascii="Arial" w:hAnsi="Arial" w:cs="Arial"/>
        </w:rPr>
        <w:t xml:space="preserve"> we address the </w:t>
      </w:r>
      <w:del w:id="15" w:author="Phil" w:date="2016-02-22T09:00:00Z">
        <w:r w:rsidR="00A57D3C" w:rsidDel="00864FBC">
          <w:rPr>
            <w:rFonts w:ascii="Arial" w:hAnsi="Arial" w:cs="Arial"/>
          </w:rPr>
          <w:delText xml:space="preserve">apparently </w:delText>
        </w:r>
      </w:del>
      <w:r w:rsidR="00A57D3C">
        <w:rPr>
          <w:rFonts w:ascii="Arial" w:hAnsi="Arial" w:cs="Arial"/>
        </w:rPr>
        <w:t xml:space="preserve">distinct disturbances affecting juvenile and mature trees and how they may interact to cause </w:t>
      </w:r>
      <w:r w:rsidR="0027402F">
        <w:rPr>
          <w:rFonts w:ascii="Arial" w:hAnsi="Arial" w:cs="Arial"/>
        </w:rPr>
        <w:t xml:space="preserve">forest </w:t>
      </w:r>
      <w:r w:rsidR="00A57D3C">
        <w:rPr>
          <w:rFonts w:ascii="Arial" w:hAnsi="Arial" w:cs="Arial"/>
        </w:rPr>
        <w:t xml:space="preserve">dieback. Many gaps </w:t>
      </w:r>
      <w:r w:rsidR="0027402F">
        <w:rPr>
          <w:rFonts w:ascii="Arial" w:hAnsi="Arial" w:cs="Arial"/>
        </w:rPr>
        <w:t xml:space="preserve">in the forest </w:t>
      </w:r>
      <w:r w:rsidR="00A57D3C">
        <w:rPr>
          <w:rFonts w:ascii="Arial" w:hAnsi="Arial" w:cs="Arial"/>
        </w:rPr>
        <w:t>where large trees have died have shown little regeneration, and have transitioned to grassy, open areas.</w:t>
      </w:r>
      <w:r w:rsidR="0027402F">
        <w:rPr>
          <w:rFonts w:ascii="Arial" w:hAnsi="Arial" w:cs="Arial"/>
        </w:rPr>
        <w:t xml:space="preserve"> Given that mammals tend to forage in areas where desirable food is more likely to be found</w:t>
      </w:r>
      <w:r w:rsidR="007972F7">
        <w:rPr>
          <w:rFonts w:ascii="Arial" w:hAnsi="Arial" w:cs="Arial"/>
        </w:rPr>
        <w:t xml:space="preserve"> </w:t>
      </w:r>
      <w:r w:rsidR="007972F7" w:rsidRPr="00512F87">
        <w:rPr>
          <w:rFonts w:ascii="Arial" w:hAnsi="Arial" w:cs="Arial"/>
        </w:rPr>
        <w:fldChar w:fldCharType="begin" w:fldLock="1"/>
      </w:r>
      <w:r w:rsidR="007972F7" w:rsidRPr="00512F87">
        <w:rPr>
          <w:rFonts w:ascii="Arial" w:hAnsi="Arial" w:cs="Arial"/>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"uris" : [ "http://www.mendeley.com/documents/?uuid=1ad06081-a738-4751-998a-37fcf151ae76" ] } ], "mendeley" : { "formattedCitation" : "(Pyke, Pulliam &amp; Charnov 1977)", "plainTextFormattedCitation" : "(Pyke, Pulliam &amp; Charnov 1977)", "previouslyFormattedCitation" : "(Pyke, Pulliam &amp; Charnov 1977)" }, "properties" : { "noteIndex" : 0 }, "schema" : "https://github.com/citation-style-language/schema/raw/master/csl-citation.json" }</w:instrText>
      </w:r>
      <w:r w:rsidR="007972F7" w:rsidRPr="00512F87">
        <w:rPr>
          <w:rFonts w:ascii="Arial" w:hAnsi="Arial" w:cs="Arial"/>
        </w:rPr>
        <w:fldChar w:fldCharType="separate"/>
      </w:r>
      <w:r w:rsidR="007972F7" w:rsidRPr="00512F87">
        <w:rPr>
          <w:rFonts w:ascii="Arial" w:hAnsi="Arial" w:cs="Arial"/>
          <w:noProof/>
        </w:rPr>
        <w:t>(Pyke, Pulliam &amp; Charnov 1977)</w:t>
      </w:r>
      <w:r w:rsidR="007972F7" w:rsidRPr="00512F87">
        <w:rPr>
          <w:rFonts w:ascii="Arial" w:hAnsi="Arial" w:cs="Arial"/>
        </w:rPr>
        <w:fldChar w:fldCharType="end"/>
      </w:r>
      <w:r w:rsidR="0027402F">
        <w:rPr>
          <w:rFonts w:ascii="Arial" w:hAnsi="Arial" w:cs="Arial"/>
        </w:rPr>
        <w:t xml:space="preserve">, we hypothesise that these gaps are being maintained by high juvenile mortality as a result of </w:t>
      </w:r>
      <w:del w:id="16" w:author="Phil" w:date="2016-02-22T09:01:00Z">
        <w:r w:rsidR="0027402F" w:rsidDel="00864FBC">
          <w:rPr>
            <w:rFonts w:ascii="Arial" w:hAnsi="Arial" w:cs="Arial"/>
          </w:rPr>
          <w:delText xml:space="preserve">high </w:delText>
        </w:r>
      </w:del>
      <w:ins w:id="17" w:author="Phil" w:date="2016-02-22T09:01:00Z">
        <w:r w:rsidR="00864FBC">
          <w:rPr>
            <w:rFonts w:ascii="Arial" w:hAnsi="Arial" w:cs="Arial"/>
          </w:rPr>
          <w:t xml:space="preserve">increased </w:t>
        </w:r>
      </w:ins>
      <w:r w:rsidR="0027402F">
        <w:rPr>
          <w:rFonts w:ascii="Arial" w:hAnsi="Arial" w:cs="Arial"/>
        </w:rPr>
        <w:t xml:space="preserve">grazing pressure. </w:t>
      </w:r>
      <w:r w:rsidR="00B311FF">
        <w:rPr>
          <w:rFonts w:ascii="Arial" w:hAnsi="Arial" w:cs="Arial"/>
        </w:rPr>
        <w:t>M</w:t>
      </w:r>
      <w:r w:rsidR="0027402F">
        <w:rPr>
          <w:rFonts w:ascii="Arial" w:hAnsi="Arial" w:cs="Arial"/>
        </w:rPr>
        <w:t xml:space="preserve">ature tree mortality </w:t>
      </w:r>
      <w:r w:rsidR="00B311FF">
        <w:rPr>
          <w:rFonts w:ascii="Arial" w:hAnsi="Arial" w:cs="Arial"/>
        </w:rPr>
        <w:t>in the forest</w:t>
      </w:r>
      <w:r w:rsidR="0027402F">
        <w:rPr>
          <w:rFonts w:ascii="Arial" w:hAnsi="Arial" w:cs="Arial"/>
        </w:rPr>
        <w:t xml:space="preserve"> </w:t>
      </w:r>
      <w:r w:rsidR="00B311FF">
        <w:rPr>
          <w:rFonts w:ascii="Arial" w:hAnsi="Arial" w:cs="Arial"/>
        </w:rPr>
        <w:t xml:space="preserve">is </w:t>
      </w:r>
      <w:r w:rsidR="0027402F">
        <w:rPr>
          <w:rFonts w:ascii="Arial" w:hAnsi="Arial" w:cs="Arial"/>
        </w:rPr>
        <w:t xml:space="preserve">high </w:t>
      </w:r>
      <w:r w:rsidR="007972F7">
        <w:rPr>
          <w:rFonts w:ascii="Arial" w:hAnsi="Arial" w:cs="Arial"/>
        </w:rPr>
        <w:t>as a result of drought so</w:t>
      </w:r>
      <w:r w:rsidR="0027402F">
        <w:rPr>
          <w:rFonts w:ascii="Arial" w:hAnsi="Arial" w:cs="Arial"/>
        </w:rPr>
        <w:t xml:space="preserve"> we hypothesise that growth r</w:t>
      </w:r>
      <w:r w:rsidR="00B311FF">
        <w:rPr>
          <w:rFonts w:ascii="Arial" w:hAnsi="Arial" w:cs="Arial"/>
        </w:rPr>
        <w:t xml:space="preserve">ate, indicative of tree health, </w:t>
      </w:r>
      <w:r w:rsidR="007972F7">
        <w:rPr>
          <w:rFonts w:ascii="Arial" w:hAnsi="Arial" w:cs="Arial"/>
        </w:rPr>
        <w:t xml:space="preserve">and large trees are more likely to die because of drought stress and other disturbances </w:t>
      </w:r>
      <w:r w:rsidR="007972F7">
        <w:rPr>
          <w:rFonts w:ascii="Arial" w:hAnsi="Arial" w:cs="Arial"/>
        </w:rPr>
        <w:fldChar w:fldCharType="begin" w:fldLock="1"/>
      </w:r>
      <w:r w:rsidR="007972F7">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 "properties" : { "noteIndex" : 0 }, "schema" : "https://github.com/citation-style-language/schema/raw/master/csl-citation.json" }</w:instrText>
      </w:r>
      <w:r w:rsidR="007972F7">
        <w:rPr>
          <w:rFonts w:ascii="Arial" w:hAnsi="Arial" w:cs="Arial"/>
        </w:rPr>
        <w:fldChar w:fldCharType="separate"/>
      </w:r>
      <w:r w:rsidR="007972F7" w:rsidRPr="00C158B9">
        <w:rPr>
          <w:rFonts w:ascii="Arial" w:hAnsi="Arial" w:cs="Arial"/>
          <w:noProof/>
        </w:rPr>
        <w:t>(Coomes &amp; Allen 2007)</w:t>
      </w:r>
      <w:r w:rsidR="007972F7">
        <w:rPr>
          <w:rFonts w:ascii="Arial" w:hAnsi="Arial" w:cs="Arial"/>
        </w:rPr>
        <w:fldChar w:fldCharType="end"/>
      </w:r>
      <w:r w:rsidR="007972F7">
        <w:rPr>
          <w:rFonts w:ascii="Arial" w:hAnsi="Arial" w:cs="Arial"/>
        </w:rPr>
        <w:t>.  We also hypothesise that the spread of root pathogens was more likely to occur between trees close to each other, so that trees close</w:t>
      </w:r>
      <w:r w:rsidR="00065782">
        <w:rPr>
          <w:rFonts w:ascii="Arial" w:hAnsi="Arial" w:cs="Arial"/>
        </w:rPr>
        <w:t xml:space="preserve"> to dead trees had a higher probability of death. </w:t>
      </w:r>
      <w:r w:rsidR="004568EB">
        <w:rPr>
          <w:rFonts w:ascii="Arial" w:hAnsi="Arial" w:cs="Arial"/>
        </w:rPr>
        <w:t xml:space="preserve">These fungal pathogens </w:t>
      </w:r>
      <w:r w:rsidR="00C158B9">
        <w:rPr>
          <w:rFonts w:ascii="Arial" w:hAnsi="Arial" w:cs="Arial"/>
        </w:rPr>
        <w:t>may</w:t>
      </w:r>
      <w:r w:rsidR="004568EB">
        <w:rPr>
          <w:rFonts w:ascii="Arial" w:hAnsi="Arial" w:cs="Arial"/>
        </w:rPr>
        <w:t xml:space="preserve"> have been further promoted by an increase in wet winters</w:t>
      </w:r>
      <w:r w:rsidR="00C158B9">
        <w:rPr>
          <w:rFonts w:ascii="Arial" w:hAnsi="Arial" w:cs="Arial"/>
        </w:rPr>
        <w:t xml:space="preserve"> in the region</w:t>
      </w:r>
      <w:r w:rsidR="004568EB">
        <w:rPr>
          <w:rFonts w:ascii="Arial" w:hAnsi="Arial" w:cs="Arial"/>
        </w:rPr>
        <w:t>, leading to water logging</w:t>
      </w:r>
      <w:r w:rsidR="00065782">
        <w:rPr>
          <w:rFonts w:ascii="Arial" w:hAnsi="Arial" w:cs="Arial"/>
        </w:rPr>
        <w:t>, and thus higher tree mortality,</w:t>
      </w:r>
      <w:r w:rsidR="004568EB">
        <w:rPr>
          <w:rFonts w:ascii="Arial" w:hAnsi="Arial" w:cs="Arial"/>
        </w:rPr>
        <w:t xml:space="preserve"> on clay soils.</w:t>
      </w:r>
      <w:r w:rsidR="00C158B9">
        <w:rPr>
          <w:rFonts w:ascii="Arial" w:hAnsi="Arial" w:cs="Arial"/>
        </w:rPr>
        <w:t xml:space="preserve"> </w:t>
      </w:r>
      <w:r w:rsidR="00894FA9">
        <w:rPr>
          <w:rFonts w:ascii="Arial" w:hAnsi="Arial" w:cs="Arial"/>
        </w:rPr>
        <w:t xml:space="preserve"> </w:t>
      </w:r>
      <w:r w:rsidR="00065782">
        <w:rPr>
          <w:rFonts w:ascii="Arial" w:hAnsi="Arial" w:cs="Arial"/>
        </w:rPr>
        <w:t>Together</w:t>
      </w:r>
      <w:r w:rsidR="004064A9">
        <w:rPr>
          <w:rFonts w:ascii="Arial" w:hAnsi="Arial" w:cs="Arial"/>
        </w:rPr>
        <w:t xml:space="preserve"> </w:t>
      </w:r>
      <w:r w:rsidR="00C158B9">
        <w:rPr>
          <w:rFonts w:ascii="Arial" w:hAnsi="Arial" w:cs="Arial"/>
        </w:rPr>
        <w:t xml:space="preserve">interactions between regional drought and local pathogen attack and grazing </w:t>
      </w:r>
      <w:r w:rsidR="004064A9">
        <w:rPr>
          <w:rFonts w:ascii="Arial" w:hAnsi="Arial" w:cs="Arial"/>
        </w:rPr>
        <w:t xml:space="preserve">may have resulted in </w:t>
      </w:r>
      <w:r w:rsidR="00C158B9">
        <w:rPr>
          <w:rFonts w:ascii="Arial" w:hAnsi="Arial" w:cs="Arial"/>
        </w:rPr>
        <w:t xml:space="preserve">local-scale </w:t>
      </w:r>
      <w:r w:rsidR="004064A9">
        <w:rPr>
          <w:rFonts w:ascii="Arial" w:hAnsi="Arial" w:cs="Arial"/>
        </w:rPr>
        <w:t xml:space="preserve">positive feedbacks and consequently non-linear loss of tree cover. </w:t>
      </w:r>
      <w:r>
        <w:rPr>
          <w:rFonts w:ascii="Arial" w:hAnsi="Arial" w:cs="Arial"/>
        </w:rPr>
        <w:t xml:space="preserve"> </w:t>
      </w:r>
      <w:r w:rsidR="004064A9">
        <w:rPr>
          <w:rFonts w:ascii="Arial" w:hAnsi="Arial" w:cs="Arial"/>
        </w:rPr>
        <w:t xml:space="preserve">In particular we hypothesise that: </w:t>
      </w:r>
    </w:p>
    <w:p w14:paraId="7B13F7BB" w14:textId="571D0252"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t>Seedling and sapling mortality was positively correlated with canopy opennes</w:t>
      </w:r>
      <w:r w:rsidR="0018360F">
        <w:rPr>
          <w:rFonts w:ascii="Arial" w:hAnsi="Arial" w:cs="Arial"/>
        </w:rPr>
        <w:t>s</w:t>
      </w:r>
      <w:r>
        <w:rPr>
          <w:rFonts w:ascii="Arial" w:hAnsi="Arial" w:cs="Arial"/>
        </w:rPr>
        <w:t xml:space="preserve">, as a result of increased grazing intensity, given that mammals tend to forage in areas where desirable food is more likely to be found </w:t>
      </w:r>
      <w:r>
        <w:rPr>
          <w:rFonts w:ascii="Arial" w:hAnsi="Arial" w:cs="Arial"/>
        </w:rPr>
        <w:fldChar w:fldCharType="begin" w:fldLock="1"/>
      </w:r>
      <w:r>
        <w:rPr>
          <w:rFonts w:ascii="Arial" w:hAnsi="Arial" w:cs="Arial"/>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"uris" : [ "http://www.mendeley.com/documents/?uuid=1ad06081-a738-4751-998a-37fcf151ae76" ] } ], "mendeley" : { "formattedCitation" : "(Pyke, Pulliam &amp; Charnov 1977)", "plainTextFormattedCitation" : "(Pyke, Pulliam &amp; Charnov 1977)", "previouslyFormattedCitation" : "(Pyke, Pulliam &amp; Charnov 1977)" }, "properties" : { "noteIndex" : 0 }, "schema" : "https://github.com/citation-style-language/schema/raw/master/csl-citation.json" }</w:instrText>
      </w:r>
      <w:r>
        <w:rPr>
          <w:rFonts w:ascii="Arial" w:hAnsi="Arial" w:cs="Arial"/>
        </w:rPr>
        <w:fldChar w:fldCharType="separate"/>
      </w:r>
      <w:r w:rsidRPr="003424F7">
        <w:rPr>
          <w:rFonts w:ascii="Arial" w:hAnsi="Arial" w:cs="Arial"/>
          <w:noProof/>
        </w:rPr>
        <w:t>(Pyke, Pulliam &amp; Charnov 1977)</w:t>
      </w:r>
      <w:r>
        <w:rPr>
          <w:rFonts w:ascii="Arial" w:hAnsi="Arial" w:cs="Arial"/>
        </w:rPr>
        <w:fldChar w:fldCharType="end"/>
      </w:r>
      <w:r>
        <w:rPr>
          <w:rFonts w:ascii="Arial" w:hAnsi="Arial" w:cs="Arial"/>
        </w:rPr>
        <w:t>.</w:t>
      </w:r>
    </w:p>
    <w:p w14:paraId="14F276A4" w14:textId="1008049C"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t xml:space="preserve">Tree mortality was positively correlated with tree size, indicative of a forest undergoing disturbance </w:t>
      </w:r>
      <w:r>
        <w:rPr>
          <w:rFonts w:ascii="Arial" w:hAnsi="Arial" w:cs="Arial"/>
        </w:rPr>
        <w:fldChar w:fldCharType="begin" w:fldLock="1"/>
      </w:r>
      <w:r>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 "properties" : { "noteIndex" : 0 }, "schema" : "https://github.com/citation-style-language/schema/raw/master/csl-citation.json" }</w:instrText>
      </w:r>
      <w:r>
        <w:rPr>
          <w:rFonts w:ascii="Arial" w:hAnsi="Arial" w:cs="Arial"/>
        </w:rPr>
        <w:fldChar w:fldCharType="separate"/>
      </w:r>
      <w:r w:rsidRPr="00C158B9">
        <w:rPr>
          <w:rFonts w:ascii="Arial" w:hAnsi="Arial" w:cs="Arial"/>
          <w:noProof/>
        </w:rPr>
        <w:t>(Coomes &amp; Allen 2007)</w:t>
      </w:r>
      <w:r>
        <w:rPr>
          <w:rFonts w:ascii="Arial" w:hAnsi="Arial" w:cs="Arial"/>
        </w:rPr>
        <w:fldChar w:fldCharType="end"/>
      </w:r>
      <w:r>
        <w:rPr>
          <w:rFonts w:ascii="Arial" w:hAnsi="Arial" w:cs="Arial"/>
        </w:rPr>
        <w:t>.</w:t>
      </w:r>
    </w:p>
    <w:p w14:paraId="11E16C64" w14:textId="1EA584B4"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lastRenderedPageBreak/>
        <w:t>Tree mortality was negatively correlated with tree growth rate.</w:t>
      </w:r>
    </w:p>
    <w:p w14:paraId="40E7E66B" w14:textId="4D6C8065" w:rsidR="00C158B9" w:rsidRDefault="00C158B9" w:rsidP="00C158B9">
      <w:pPr>
        <w:pStyle w:val="ListParagraph"/>
        <w:numPr>
          <w:ilvl w:val="0"/>
          <w:numId w:val="18"/>
        </w:numPr>
        <w:spacing w:after="0" w:line="360" w:lineRule="auto"/>
        <w:textAlignment w:val="baseline"/>
        <w:rPr>
          <w:rFonts w:ascii="Arial" w:hAnsi="Arial" w:cs="Arial"/>
        </w:rPr>
      </w:pPr>
      <w:r w:rsidRPr="002872A6">
        <w:rPr>
          <w:rFonts w:ascii="Arial" w:hAnsi="Arial" w:cs="Arial"/>
        </w:rPr>
        <w:t>Spread of root pathogens led to an increase in the likelihood of mortality for trees close to dead trees</w:t>
      </w:r>
      <w:r>
        <w:rPr>
          <w:rFonts w:ascii="Arial" w:hAnsi="Arial" w:cs="Arial"/>
        </w:rPr>
        <w:t>.</w:t>
      </w:r>
    </w:p>
    <w:p w14:paraId="4CB37AB4" w14:textId="77777777" w:rsidR="00C158B9" w:rsidRPr="00C158B9" w:rsidRDefault="00C158B9" w:rsidP="00C158B9">
      <w:pPr>
        <w:pStyle w:val="ListParagraph"/>
        <w:numPr>
          <w:ilvl w:val="0"/>
          <w:numId w:val="18"/>
        </w:numPr>
        <w:spacing w:after="0" w:line="360" w:lineRule="auto"/>
        <w:textAlignment w:val="baseline"/>
        <w:rPr>
          <w:rFonts w:ascii="Arial" w:hAnsi="Arial" w:cs="Arial"/>
        </w:rPr>
      </w:pPr>
      <w:r w:rsidRPr="00C158B9">
        <w:rPr>
          <w:rFonts w:ascii="Arial" w:hAnsi="Arial" w:cs="Arial"/>
        </w:rPr>
        <w:t>Tree mortality was positively correlated with soil clay content.</w:t>
      </w:r>
    </w:p>
    <w:p w14:paraId="4696F440" w14:textId="6C4DE959" w:rsidR="004568EB" w:rsidRDefault="004568EB" w:rsidP="004568EB">
      <w:pPr>
        <w:spacing w:after="0" w:line="360" w:lineRule="auto"/>
        <w:textAlignment w:val="baseline"/>
        <w:rPr>
          <w:rFonts w:ascii="Arial" w:hAnsi="Arial" w:cs="Arial"/>
        </w:rPr>
      </w:pPr>
    </w:p>
    <w:p w14:paraId="7EC70B5C" w14:textId="5779545B" w:rsidR="00605552" w:rsidRPr="004568EB" w:rsidRDefault="004064A9" w:rsidP="004568EB">
      <w:pPr>
        <w:spacing w:after="0" w:line="360" w:lineRule="auto"/>
        <w:textAlignment w:val="baseline"/>
        <w:rPr>
          <w:rFonts w:ascii="Arial" w:hAnsi="Arial" w:cs="Arial"/>
        </w:rPr>
      </w:pPr>
      <w:r w:rsidRPr="004568EB">
        <w:rPr>
          <w:rFonts w:ascii="Arial" w:hAnsi="Arial" w:cs="Arial"/>
        </w:rPr>
        <w:t xml:space="preserve">We </w:t>
      </w:r>
      <w:r w:rsidR="0052144A" w:rsidRPr="004568EB">
        <w:rPr>
          <w:rFonts w:ascii="Arial" w:hAnsi="Arial" w:cs="Arial"/>
        </w:rPr>
        <w:t>tested these hypotheses using</w:t>
      </w:r>
      <w:r w:rsidRPr="004568EB">
        <w:rPr>
          <w:rFonts w:ascii="Arial" w:hAnsi="Arial" w:cs="Arial"/>
        </w:rPr>
        <w:t xml:space="preserve"> statistical </w:t>
      </w:r>
      <w:r w:rsidR="0052144A" w:rsidRPr="004568EB">
        <w:rPr>
          <w:rFonts w:ascii="Arial" w:hAnsi="Arial" w:cs="Arial"/>
        </w:rPr>
        <w:t>models to investigate correlate</w:t>
      </w:r>
      <w:r w:rsidR="004568EB">
        <w:rPr>
          <w:rFonts w:ascii="Arial" w:hAnsi="Arial" w:cs="Arial"/>
        </w:rPr>
        <w:t>s</w:t>
      </w:r>
      <w:r w:rsidR="0052144A" w:rsidRPr="004568EB">
        <w:rPr>
          <w:rFonts w:ascii="Arial" w:hAnsi="Arial" w:cs="Arial"/>
        </w:rPr>
        <w:t xml:space="preserve"> of tree mortality and recruitment</w:t>
      </w:r>
      <w:r w:rsidR="004568EB">
        <w:rPr>
          <w:rFonts w:ascii="Arial" w:hAnsi="Arial" w:cs="Arial"/>
        </w:rPr>
        <w:t>.</w:t>
      </w:r>
      <w:r w:rsidR="0052144A" w:rsidRPr="004568EB">
        <w:rPr>
          <w:rFonts w:ascii="Arial" w:hAnsi="Arial" w:cs="Arial"/>
        </w:rPr>
        <w:t xml:space="preserve"> </w:t>
      </w:r>
      <w:r w:rsidR="004568EB">
        <w:rPr>
          <w:rFonts w:ascii="Arial" w:hAnsi="Arial" w:cs="Arial"/>
        </w:rPr>
        <w:t xml:space="preserve">We then </w:t>
      </w:r>
      <w:r w:rsidR="0052144A" w:rsidRPr="004568EB">
        <w:rPr>
          <w:rFonts w:ascii="Arial" w:hAnsi="Arial" w:cs="Arial"/>
        </w:rPr>
        <w:t xml:space="preserve">used results from these </w:t>
      </w:r>
      <w:r w:rsidR="004568EB">
        <w:rPr>
          <w:rFonts w:ascii="Arial" w:hAnsi="Arial" w:cs="Arial"/>
        </w:rPr>
        <w:t xml:space="preserve">models </w:t>
      </w:r>
      <w:r w:rsidR="0052144A" w:rsidRPr="004568EB">
        <w:rPr>
          <w:rFonts w:ascii="Arial" w:hAnsi="Arial" w:cs="Arial"/>
        </w:rPr>
        <w:t>and information from the scientific literature to test the effects of feedback on forest structure</w:t>
      </w:r>
      <w:r w:rsidR="004568EB">
        <w:rPr>
          <w:rFonts w:ascii="Arial" w:hAnsi="Arial" w:cs="Arial"/>
        </w:rPr>
        <w:t xml:space="preserve"> using an individual based model</w:t>
      </w:r>
      <w:r w:rsidR="0052144A" w:rsidRPr="004568EB">
        <w:rPr>
          <w:rFonts w:ascii="Arial" w:hAnsi="Arial" w:cs="Arial"/>
        </w:rPr>
        <w:t>.</w:t>
      </w:r>
      <w:commentRangeEnd w:id="3"/>
      <w:r w:rsidR="00894FA9">
        <w:rPr>
          <w:rStyle w:val="CommentReference"/>
        </w:rPr>
        <w:commentReference w:id="3"/>
      </w:r>
    </w:p>
    <w:p w14:paraId="6525E5E9"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79F2182C" w14:textId="7654E788" w:rsidR="0090383B" w:rsidRPr="004E3A00" w:rsidRDefault="0090383B" w:rsidP="00F11B0B">
      <w:pPr>
        <w:spacing w:before="40" w:after="140" w:line="360" w:lineRule="auto"/>
        <w:contextualSpacing/>
        <w:rPr>
          <w:rFonts w:ascii="Times New Roman" w:hAnsi="Times New Roman"/>
          <w:sz w:val="24"/>
          <w:szCs w:val="24"/>
          <w:lang w:eastAsia="en-GB"/>
        </w:rPr>
      </w:pPr>
      <w:commentRangeStart w:id="18"/>
      <w:r w:rsidRPr="004E3A00">
        <w:rPr>
          <w:rFonts w:ascii="Arial" w:hAnsi="Arial" w:cs="Arial"/>
          <w:b/>
          <w:bCs/>
          <w:color w:val="000000"/>
          <w:lang w:eastAsia="en-GB"/>
        </w:rPr>
        <w:t xml:space="preserve">Methods (aim for 1500 words, currently </w:t>
      </w:r>
      <w:r w:rsidR="00894FA9">
        <w:rPr>
          <w:rFonts w:ascii="Arial" w:hAnsi="Arial" w:cs="Arial"/>
          <w:b/>
          <w:bCs/>
          <w:color w:val="000000"/>
          <w:lang w:eastAsia="en-GB"/>
        </w:rPr>
        <w:t>1420</w:t>
      </w:r>
      <w:r w:rsidRPr="004E3A00">
        <w:rPr>
          <w:rFonts w:ascii="Arial" w:hAnsi="Arial" w:cs="Arial"/>
          <w:b/>
          <w:bCs/>
          <w:color w:val="000000"/>
          <w:lang w:eastAsia="en-GB"/>
        </w:rPr>
        <w:t>)</w:t>
      </w:r>
      <w:commentRangeEnd w:id="18"/>
      <w:r w:rsidR="00636E4E">
        <w:rPr>
          <w:rStyle w:val="CommentReference"/>
        </w:rPr>
        <w:commentReference w:id="18"/>
      </w:r>
    </w:p>
    <w:p w14:paraId="57964BD7"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3BE85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Site description</w:t>
      </w:r>
    </w:p>
    <w:p w14:paraId="5BEBD4C6" w14:textId="1FA3F2FA" w:rsidR="0090383B" w:rsidRPr="00B12AA7" w:rsidRDefault="0090383B" w:rsidP="00F11B0B">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For this study we used data collected over a 50 year period in Denny Wood, located in the New Forest National Park, Southern England (</w:t>
      </w:r>
      <w:proofErr w:type="spellStart"/>
      <w:r w:rsidRPr="004E3A00">
        <w:rPr>
          <w:rFonts w:ascii="Arial" w:hAnsi="Arial" w:cs="Arial"/>
          <w:color w:val="000000"/>
          <w:lang w:eastAsia="en-GB"/>
        </w:rPr>
        <w:t>Lat</w:t>
      </w:r>
      <w:proofErr w:type="spellEnd"/>
      <w:r w:rsidRPr="004E3A00">
        <w:rPr>
          <w:rFonts w:ascii="Arial" w:hAnsi="Arial" w:cs="Arial"/>
          <w:color w:val="000000"/>
          <w:lang w:eastAsia="en-GB"/>
        </w:rPr>
        <w:t>: 50</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51.5’ N and 1</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32.5’ W). The site is gently sloping (1-3</w:t>
      </w:r>
      <w:r>
        <w:rPr>
          <w:rFonts w:ascii="Arial" w:hAnsi="Arial" w:cs="Arial"/>
          <w:color w:val="000000"/>
          <w:lang w:eastAsia="en-GB"/>
        </w:rPr>
        <w:t>°</w:t>
      </w:r>
      <w:r w:rsidRPr="004E3A00">
        <w:rPr>
          <w:rFonts w:ascii="Arial" w:hAnsi="Arial" w:cs="Arial"/>
          <w:color w:val="000000"/>
          <w:lang w:eastAsia="en-GB"/>
        </w:rPr>
        <w:t>), with clay rich brown earth soils. Woodland vegetation is dominated by old-growth beech (</w:t>
      </w:r>
      <w:proofErr w:type="spellStart"/>
      <w:r w:rsidRPr="004E3A00">
        <w:rPr>
          <w:rFonts w:ascii="Arial" w:hAnsi="Arial" w:cs="Arial"/>
          <w:i/>
          <w:iCs/>
          <w:color w:val="000000"/>
          <w:lang w:eastAsia="en-GB"/>
        </w:rPr>
        <w:t>Fagus</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sylvatica</w:t>
      </w:r>
      <w:proofErr w:type="spellEnd"/>
      <w:r w:rsidRPr="004E3A00">
        <w:rPr>
          <w:rFonts w:ascii="Arial" w:hAnsi="Arial" w:cs="Arial"/>
          <w:color w:val="000000"/>
          <w:lang w:eastAsia="en-GB"/>
        </w:rPr>
        <w:t xml:space="preserve">) with frequent </w:t>
      </w:r>
      <w:proofErr w:type="spellStart"/>
      <w:r w:rsidRPr="004E3A00">
        <w:rPr>
          <w:rFonts w:ascii="Arial" w:hAnsi="Arial" w:cs="Arial"/>
          <w:color w:val="000000"/>
          <w:lang w:eastAsia="en-GB"/>
        </w:rPr>
        <w:t>pedunculate</w:t>
      </w:r>
      <w:proofErr w:type="spellEnd"/>
      <w:r w:rsidRPr="004E3A00">
        <w:rPr>
          <w:rFonts w:ascii="Arial" w:hAnsi="Arial" w:cs="Arial"/>
          <w:color w:val="000000"/>
          <w:lang w:eastAsia="en-GB"/>
        </w:rPr>
        <w:t xml:space="preserve"> oak (</w:t>
      </w:r>
      <w:proofErr w:type="spellStart"/>
      <w:r w:rsidRPr="004E3A00">
        <w:rPr>
          <w:rFonts w:ascii="Arial" w:hAnsi="Arial" w:cs="Arial"/>
          <w:i/>
          <w:iCs/>
          <w:color w:val="000000"/>
          <w:lang w:eastAsia="en-GB"/>
        </w:rPr>
        <w:t>Quercus</w:t>
      </w:r>
      <w:proofErr w:type="spellEnd"/>
      <w:r w:rsidRPr="004E3A00">
        <w:rPr>
          <w:rFonts w:ascii="Arial" w:hAnsi="Arial" w:cs="Arial"/>
          <w:i/>
          <w:iCs/>
          <w:color w:val="000000"/>
          <w:lang w:eastAsia="en-GB"/>
        </w:rPr>
        <w:t xml:space="preserve"> </w:t>
      </w:r>
      <w:proofErr w:type="spellStart"/>
      <w:r w:rsidRPr="004E3A00">
        <w:rPr>
          <w:rFonts w:ascii="Arial" w:hAnsi="Arial" w:cs="Arial"/>
          <w:color w:val="000000"/>
          <w:lang w:eastAsia="en-GB"/>
        </w:rPr>
        <w:t>robur</w:t>
      </w:r>
      <w:proofErr w:type="spellEnd"/>
      <w:r w:rsidRPr="004E3A00">
        <w:rPr>
          <w:rFonts w:ascii="Arial" w:hAnsi="Arial" w:cs="Arial"/>
          <w:color w:val="000000"/>
          <w:lang w:eastAsia="en-GB"/>
        </w:rPr>
        <w:t>) and birch (</w:t>
      </w:r>
      <w:proofErr w:type="spellStart"/>
      <w:r w:rsidRPr="004E3A00">
        <w:rPr>
          <w:rFonts w:ascii="Arial" w:hAnsi="Arial" w:cs="Arial"/>
          <w:i/>
          <w:iCs/>
          <w:color w:val="000000"/>
          <w:lang w:eastAsia="en-GB"/>
        </w:rPr>
        <w:t>Betula</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pendula</w:t>
      </w:r>
      <w:proofErr w:type="spellEnd"/>
      <w:r w:rsidRPr="004E3A00">
        <w:rPr>
          <w:rFonts w:ascii="Arial" w:hAnsi="Arial" w:cs="Arial"/>
          <w:i/>
          <w:iCs/>
          <w:color w:val="000000"/>
          <w:lang w:eastAsia="en-GB"/>
        </w:rPr>
        <w:t xml:space="preserve">, B. </w:t>
      </w:r>
      <w:proofErr w:type="spellStart"/>
      <w:r w:rsidRPr="004E3A00">
        <w:rPr>
          <w:rFonts w:ascii="Arial" w:hAnsi="Arial" w:cs="Arial"/>
          <w:i/>
          <w:iCs/>
          <w:color w:val="000000"/>
          <w:lang w:eastAsia="en-GB"/>
        </w:rPr>
        <w:t>pubescens</w:t>
      </w:r>
      <w:proofErr w:type="spellEnd"/>
      <w:r w:rsidRPr="004E3A00">
        <w:rPr>
          <w:rFonts w:ascii="Arial" w:hAnsi="Arial" w:cs="Arial"/>
          <w:color w:val="000000"/>
          <w:lang w:eastAsia="en-GB"/>
        </w:rPr>
        <w:t>), and an understory primarily of holly (</w:t>
      </w:r>
      <w:r w:rsidRPr="004E3A00">
        <w:rPr>
          <w:rFonts w:ascii="Arial" w:hAnsi="Arial" w:cs="Arial"/>
          <w:i/>
          <w:iCs/>
          <w:color w:val="000000"/>
          <w:lang w:eastAsia="en-GB"/>
        </w:rPr>
        <w:t xml:space="preserve">Ilex </w:t>
      </w:r>
      <w:proofErr w:type="spellStart"/>
      <w:r w:rsidRPr="004E3A00">
        <w:rPr>
          <w:rFonts w:ascii="Arial" w:hAnsi="Arial" w:cs="Arial"/>
          <w:i/>
          <w:iCs/>
          <w:color w:val="000000"/>
          <w:lang w:eastAsia="en-GB"/>
        </w:rPr>
        <w:t>aquifolium</w:t>
      </w:r>
      <w:proofErr w:type="spellEnd"/>
      <w:r w:rsidRPr="004E3A00">
        <w:rPr>
          <w:rFonts w:ascii="Arial" w:hAnsi="Arial" w:cs="Arial"/>
          <w:color w:val="000000"/>
          <w:lang w:eastAsia="en-GB"/>
        </w:rPr>
        <w:t xml:space="preserve">). In open areas the ground vegetation is mostly comprised of </w:t>
      </w:r>
      <w:proofErr w:type="spellStart"/>
      <w:r w:rsidRPr="004E3A00">
        <w:rPr>
          <w:rFonts w:ascii="Arial" w:hAnsi="Arial" w:cs="Arial"/>
          <w:i/>
          <w:iCs/>
          <w:color w:val="000000"/>
          <w:lang w:eastAsia="en-GB"/>
        </w:rPr>
        <w:t>Agrostis</w:t>
      </w:r>
      <w:proofErr w:type="spellEnd"/>
      <w:r w:rsidRPr="004E3A00">
        <w:rPr>
          <w:rFonts w:ascii="Arial" w:hAnsi="Arial" w:cs="Arial"/>
          <w:color w:val="000000"/>
          <w:lang w:eastAsia="en-GB"/>
        </w:rPr>
        <w:t>-dominated grassland or stands of bracken (</w:t>
      </w:r>
      <w:proofErr w:type="spellStart"/>
      <w:r w:rsidRPr="004E3A00">
        <w:rPr>
          <w:rFonts w:ascii="Arial" w:hAnsi="Arial" w:cs="Arial"/>
          <w:i/>
          <w:iCs/>
          <w:color w:val="000000"/>
          <w:lang w:eastAsia="en-GB"/>
        </w:rPr>
        <w:t>Pteridium</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aquilinum</w:t>
      </w:r>
      <w:proofErr w:type="spellEnd"/>
      <w:r w:rsidRPr="004E3A00">
        <w:rPr>
          <w:rFonts w:ascii="Arial" w:hAnsi="Arial" w:cs="Arial"/>
          <w:color w:val="000000"/>
          <w:lang w:eastAsia="en-GB"/>
        </w:rPr>
        <w:t>). There are large populations of deer, ponies and cattle in the New Forest, resulting in high herbivore pressure</w:t>
      </w:r>
      <w:r>
        <w:rPr>
          <w:rFonts w:ascii="Arial" w:hAnsi="Arial" w:cs="Arial"/>
          <w:color w:val="000000"/>
          <w:lang w:eastAsia="en-GB"/>
        </w:rPr>
        <w:t xml:space="preserve"> (Newton et al. 2013)</w:t>
      </w:r>
      <w:r w:rsidRPr="004E3A00">
        <w:rPr>
          <w:rFonts w:ascii="Arial" w:hAnsi="Arial" w:cs="Arial"/>
          <w:color w:val="000000"/>
          <w:lang w:eastAsia="en-GB"/>
        </w:rPr>
        <w:t xml:space="preserve">. </w:t>
      </w:r>
      <w:r>
        <w:rPr>
          <w:rFonts w:ascii="Arial" w:hAnsi="Arial" w:cs="Arial"/>
          <w:color w:val="000000"/>
          <w:lang w:eastAsia="en-GB"/>
        </w:rPr>
        <w:t>Denny Wood has</w:t>
      </w:r>
      <w:r w:rsidRPr="004E3A00">
        <w:rPr>
          <w:rFonts w:ascii="Arial" w:hAnsi="Arial" w:cs="Arial"/>
          <w:color w:val="000000"/>
          <w:lang w:eastAsia="en-GB"/>
        </w:rPr>
        <w:t xml:space="preserve"> experienced high browsing pressure since </w:t>
      </w:r>
      <w:r>
        <w:rPr>
          <w:rFonts w:ascii="Arial" w:hAnsi="Arial" w:cs="Arial"/>
          <w:color w:val="000000"/>
          <w:lang w:eastAsia="en-GB"/>
        </w:rPr>
        <w:t xml:space="preserve">at least </w:t>
      </w:r>
      <w:r w:rsidRPr="004E3A00">
        <w:rPr>
          <w:rFonts w:ascii="Arial" w:hAnsi="Arial" w:cs="Arial"/>
          <w:color w:val="000000"/>
          <w:lang w:eastAsia="en-GB"/>
        </w:rPr>
        <w:t xml:space="preserve">the 1960’s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(Mountford &amp; Peterken 2003)</w:t>
      </w:r>
      <w:r w:rsidRPr="004E3A00">
        <w:rPr>
          <w:rFonts w:ascii="Arial" w:hAnsi="Arial" w:cs="Arial"/>
          <w:color w:val="000000"/>
          <w:lang w:eastAsia="en-GB"/>
        </w:rPr>
        <w:fldChar w:fldCharType="end"/>
      </w:r>
      <w:r w:rsidRPr="004E3A00">
        <w:rPr>
          <w:rFonts w:ascii="Arial" w:hAnsi="Arial" w:cs="Arial"/>
          <w:color w:val="000000"/>
          <w:lang w:eastAsia="en-GB"/>
        </w:rPr>
        <w:t xml:space="preserve">. </w:t>
      </w:r>
      <w:commentRangeStart w:id="19"/>
      <w:r>
        <w:rPr>
          <w:rFonts w:ascii="Arial" w:hAnsi="Arial" w:cs="Arial"/>
          <w:color w:val="000000"/>
          <w:lang w:eastAsia="en-GB"/>
        </w:rPr>
        <w:t xml:space="preserve">Additional data </w:t>
      </w:r>
      <w:ins w:id="20" w:author="Phil" w:date="2016-02-19T16:53:00Z">
        <w:r w:rsidR="00894FA9">
          <w:rPr>
            <w:rFonts w:ascii="Arial" w:hAnsi="Arial" w:cs="Arial"/>
            <w:color w:val="000000"/>
            <w:lang w:eastAsia="en-GB"/>
          </w:rPr>
          <w:t xml:space="preserve">on seedling and sapling densities </w:t>
        </w:r>
      </w:ins>
      <w:r>
        <w:rPr>
          <w:rFonts w:ascii="Arial" w:hAnsi="Arial" w:cs="Arial"/>
          <w:color w:val="000000"/>
          <w:lang w:eastAsia="en-GB"/>
        </w:rPr>
        <w:t xml:space="preserve">was </w:t>
      </w:r>
      <w:del w:id="21" w:author="Phil" w:date="2016-02-22T17:26:00Z">
        <w:r w:rsidDel="005270FD">
          <w:rPr>
            <w:rFonts w:ascii="Arial" w:hAnsi="Arial" w:cs="Arial"/>
            <w:color w:val="000000"/>
            <w:lang w:eastAsia="en-GB"/>
          </w:rPr>
          <w:delText>taken from a recent study of forest dieback carried out at</w:delText>
        </w:r>
      </w:del>
      <w:ins w:id="22" w:author="Phil" w:date="2016-02-22T17:26:00Z">
        <w:r w:rsidR="005270FD">
          <w:rPr>
            <w:rFonts w:ascii="Arial" w:hAnsi="Arial" w:cs="Arial"/>
            <w:color w:val="000000"/>
            <w:lang w:eastAsia="en-GB"/>
          </w:rPr>
          <w:t>collected at</w:t>
        </w:r>
      </w:ins>
      <w:r>
        <w:rPr>
          <w:rFonts w:ascii="Arial" w:hAnsi="Arial" w:cs="Arial"/>
          <w:color w:val="000000"/>
          <w:lang w:eastAsia="en-GB"/>
        </w:rPr>
        <w:t xml:space="preserve"> 12 sites across the New Forest (Evans </w:t>
      </w:r>
      <w:r w:rsidRPr="000102CF">
        <w:rPr>
          <w:rFonts w:ascii="Arial" w:hAnsi="Arial" w:cs="Arial"/>
          <w:i/>
          <w:color w:val="000000"/>
          <w:lang w:eastAsia="en-GB"/>
        </w:rPr>
        <w:t>et al</w:t>
      </w:r>
      <w:r>
        <w:rPr>
          <w:rFonts w:ascii="Arial" w:hAnsi="Arial" w:cs="Arial"/>
          <w:color w:val="000000"/>
          <w:lang w:eastAsia="en-GB"/>
        </w:rPr>
        <w:t xml:space="preserve">. </w:t>
      </w:r>
      <w:r>
        <w:rPr>
          <w:rFonts w:ascii="Arial" w:hAnsi="Arial" w:cs="Arial"/>
          <w:i/>
          <w:color w:val="000000"/>
          <w:lang w:eastAsia="en-GB"/>
        </w:rPr>
        <w:t xml:space="preserve">In prep. </w:t>
      </w:r>
      <w:r w:rsidRPr="00B12AA7">
        <w:rPr>
          <w:rFonts w:ascii="Arial" w:hAnsi="Arial" w:cs="Arial"/>
          <w:color w:val="000000"/>
          <w:lang w:eastAsia="en-GB"/>
        </w:rPr>
        <w:t>)</w:t>
      </w:r>
      <w:r>
        <w:rPr>
          <w:rFonts w:ascii="Arial" w:hAnsi="Arial" w:cs="Arial"/>
          <w:i/>
          <w:color w:val="000000"/>
          <w:lang w:eastAsia="en-GB"/>
        </w:rPr>
        <w:t>.</w:t>
      </w:r>
      <w:commentRangeEnd w:id="19"/>
      <w:r w:rsidR="00636E4E">
        <w:rPr>
          <w:rStyle w:val="CommentReference"/>
        </w:rPr>
        <w:commentReference w:id="19"/>
      </w:r>
    </w:p>
    <w:p w14:paraId="014E8AAC" w14:textId="77777777" w:rsidR="0090383B" w:rsidRPr="004E3A00" w:rsidRDefault="0090383B" w:rsidP="00F11B0B">
      <w:pPr>
        <w:spacing w:after="0" w:line="360" w:lineRule="auto"/>
        <w:contextualSpacing/>
        <w:rPr>
          <w:rFonts w:ascii="Times New Roman" w:hAnsi="Times New Roman"/>
          <w:sz w:val="24"/>
          <w:szCs w:val="24"/>
          <w:lang w:eastAsia="en-GB"/>
        </w:rPr>
      </w:pPr>
    </w:p>
    <w:p w14:paraId="3D2A9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Data collection</w:t>
      </w:r>
    </w:p>
    <w:p w14:paraId="267D203E" w14:textId="4C951604" w:rsidR="0090383B" w:rsidRPr="004E3A00" w:rsidRDefault="0090383B" w:rsidP="00695472">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Measurements were conducted in </w:t>
      </w:r>
      <w:r>
        <w:rPr>
          <w:rFonts w:ascii="Arial" w:hAnsi="Arial" w:cs="Arial"/>
          <w:color w:val="000000"/>
          <w:lang w:eastAsia="en-GB"/>
        </w:rPr>
        <w:t xml:space="preserve">a </w:t>
      </w:r>
      <w:r w:rsidRPr="004E3A00">
        <w:rPr>
          <w:rFonts w:ascii="Arial" w:hAnsi="Arial" w:cs="Arial"/>
          <w:color w:val="000000"/>
          <w:lang w:eastAsia="en-GB"/>
        </w:rPr>
        <w:t xml:space="preserve">20 m-wide 1 km long transect, which was originally established in the 1950s. The transect was subdivided into </w:t>
      </w:r>
      <w:r>
        <w:rPr>
          <w:rFonts w:ascii="Arial" w:hAnsi="Arial" w:cs="Arial"/>
          <w:color w:val="000000"/>
          <w:lang w:eastAsia="en-GB"/>
        </w:rPr>
        <w:t xml:space="preserve">45 </w:t>
      </w:r>
      <w:r w:rsidRPr="004E3A00">
        <w:rPr>
          <w:rFonts w:ascii="Arial" w:hAnsi="Arial" w:cs="Arial"/>
          <w:color w:val="000000"/>
          <w:lang w:eastAsia="en-GB"/>
        </w:rPr>
        <w:t>contiguous 20 x 20 m (0.04 ha) subplots and surveyed in 1964, 1984, 1988, 1996 and 2014</w:t>
      </w:r>
      <w:r>
        <w:rPr>
          <w:rFonts w:ascii="Arial" w:hAnsi="Arial" w:cs="Arial"/>
          <w:color w:val="000000"/>
          <w:lang w:eastAsia="en-GB"/>
        </w:rPr>
        <w:t xml:space="preserve"> (as described in </w:t>
      </w:r>
      <w:proofErr w:type="spellStart"/>
      <w:r w:rsidRPr="004E3A00">
        <w:rPr>
          <w:rFonts w:ascii="Arial" w:hAnsi="Arial" w:cs="Arial"/>
          <w:color w:val="000000"/>
          <w:lang w:eastAsia="en-GB"/>
        </w:rPr>
        <w:t>Mountford</w:t>
      </w:r>
      <w:proofErr w:type="spellEnd"/>
      <w:r w:rsidRPr="004E3A00">
        <w:rPr>
          <w:rFonts w:ascii="Arial" w:hAnsi="Arial" w:cs="Arial"/>
          <w:color w:val="000000"/>
          <w:lang w:eastAsia="en-GB"/>
        </w:rPr>
        <w:t xml:space="preserve"> </w:t>
      </w:r>
      <w:r w:rsidRPr="004E3A00">
        <w:rPr>
          <w:rFonts w:ascii="Arial" w:hAnsi="Arial" w:cs="Arial"/>
          <w:i/>
          <w:color w:val="000000"/>
          <w:lang w:eastAsia="en-GB"/>
        </w:rPr>
        <w:t>et al</w:t>
      </w:r>
      <w:r>
        <w:rPr>
          <w:rFonts w:ascii="Arial" w:hAnsi="Arial" w:cs="Arial"/>
          <w:i/>
          <w:color w:val="000000"/>
          <w:lang w:eastAsia="en-GB"/>
        </w:rPr>
        <w:t>.</w:t>
      </w:r>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"manualFormatting" : "1999", "plainTextFormattedCitation" : "(1999)", "previouslyFormattedCitation" : "(1999)"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1999</w:t>
      </w:r>
      <w:r w:rsidRPr="004E3A00">
        <w:rPr>
          <w:rFonts w:ascii="Arial" w:hAnsi="Arial" w:cs="Arial"/>
          <w:color w:val="000000"/>
          <w:lang w:eastAsia="en-GB"/>
        </w:rPr>
        <w:fldChar w:fldCharType="end"/>
      </w:r>
      <w:r w:rsidRPr="004E3A00">
        <w:rPr>
          <w:rFonts w:ascii="Arial" w:hAnsi="Arial" w:cs="Arial"/>
          <w:color w:val="000000"/>
          <w:lang w:eastAsia="en-GB"/>
        </w:rPr>
        <w:t xml:space="preserve">, </w:t>
      </w:r>
      <w:proofErr w:type="spellStart"/>
      <w:r w:rsidRPr="004E3A00">
        <w:rPr>
          <w:rFonts w:ascii="Arial" w:hAnsi="Arial" w:cs="Arial"/>
          <w:color w:val="000000"/>
          <w:lang w:eastAsia="en-GB"/>
        </w:rPr>
        <w:t>Mountford</w:t>
      </w:r>
      <w:proofErr w:type="spellEnd"/>
      <w:r w:rsidRPr="004E3A00">
        <w:rPr>
          <w:rFonts w:ascii="Arial" w:hAnsi="Arial" w:cs="Arial"/>
          <w:color w:val="000000"/>
          <w:lang w:eastAsia="en-GB"/>
        </w:rPr>
        <w:t xml:space="preserve"> and </w:t>
      </w:r>
      <w:proofErr w:type="spellStart"/>
      <w:r w:rsidRPr="004E3A00">
        <w:rPr>
          <w:rFonts w:ascii="Arial" w:hAnsi="Arial" w:cs="Arial"/>
          <w:color w:val="000000"/>
          <w:lang w:eastAsia="en-GB"/>
        </w:rPr>
        <w:t>Peterken</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"manualFormatting" : "2003", "plainTextFormattedCitation" : "(2003)", "previouslyFormattedCitation" :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2003</w:t>
      </w:r>
      <w:r w:rsidRPr="004E3A00">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and Martin </w:t>
      </w:r>
      <w:r w:rsidRPr="004E3A00">
        <w:rPr>
          <w:rFonts w:ascii="Arial" w:hAnsi="Arial" w:cs="Arial"/>
          <w:i/>
          <w:color w:val="000000"/>
          <w:lang w:eastAsia="en-GB"/>
        </w:rPr>
        <w:t>et al</w:t>
      </w:r>
      <w:r>
        <w:rPr>
          <w:rFonts w:ascii="Arial" w:hAnsi="Arial" w:cs="Arial"/>
          <w:i/>
          <w:color w:val="000000"/>
          <w:lang w:eastAsia="en-GB"/>
        </w:rPr>
        <w:t>.</w:t>
      </w:r>
      <w:r w:rsidRPr="004E3A00">
        <w:rPr>
          <w:rFonts w:ascii="Arial" w:hAnsi="Arial" w:cs="Arial"/>
          <w:color w:val="000000"/>
          <w:lang w:eastAsia="en-GB"/>
        </w:rPr>
        <w:t xml:space="preserve"> </w:t>
      </w:r>
      <w:r>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"manualFormatting" : "2015)", "plainTextFormattedCitation" : "(2015)", "previouslyFormattedCitation" : "(2015)" }, "properties" : { "noteIndex" : 0 }, "schema" : "https://github.com/citation-style-language/schema/raw/master/csl-citation.json" }</w:instrText>
      </w:r>
      <w:r>
        <w:rPr>
          <w:rFonts w:ascii="Arial" w:hAnsi="Arial" w:cs="Arial"/>
          <w:color w:val="000000"/>
          <w:lang w:eastAsia="en-GB"/>
        </w:rPr>
        <w:fldChar w:fldCharType="separate"/>
      </w:r>
      <w:r w:rsidRPr="00B6284F">
        <w:rPr>
          <w:rFonts w:ascii="Arial" w:hAnsi="Arial" w:cs="Arial"/>
          <w:noProof/>
          <w:color w:val="000000"/>
          <w:lang w:eastAsia="en-GB"/>
        </w:rPr>
        <w:t>2015)</w:t>
      </w:r>
      <w:r>
        <w:rPr>
          <w:rFonts w:ascii="Arial" w:hAnsi="Arial" w:cs="Arial"/>
          <w:color w:val="000000"/>
          <w:lang w:eastAsia="en-GB"/>
        </w:rPr>
        <w:fldChar w:fldCharType="end"/>
      </w:r>
      <w:r w:rsidRPr="004E3A00">
        <w:rPr>
          <w:rFonts w:ascii="Arial" w:hAnsi="Arial" w:cs="Arial"/>
          <w:color w:val="000000"/>
          <w:lang w:eastAsia="en-GB"/>
        </w:rPr>
        <w:t xml:space="preserve">. 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Pr>
          <w:rFonts w:ascii="Arial" w:hAnsi="Arial" w:cs="Arial"/>
          <w:color w:val="000000"/>
          <w:lang w:eastAsia="en-GB"/>
        </w:rPr>
        <w:t>and those &gt;10 cm DBH as mature.</w:t>
      </w:r>
    </w:p>
    <w:p w14:paraId="294AA259" w14:textId="12910D9B"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lastRenderedPageBreak/>
        <w:t xml:space="preserve">In 2014 we </w:t>
      </w:r>
      <w:r>
        <w:rPr>
          <w:rFonts w:ascii="Arial" w:hAnsi="Arial" w:cs="Arial"/>
          <w:color w:val="000000"/>
          <w:lang w:eastAsia="en-GB"/>
        </w:rPr>
        <w:t xml:space="preserve">also </w:t>
      </w:r>
      <w:r w:rsidRPr="004E3A00">
        <w:rPr>
          <w:rFonts w:ascii="Arial" w:hAnsi="Arial" w:cs="Arial"/>
          <w:color w:val="000000"/>
          <w:lang w:eastAsia="en-GB"/>
        </w:rPr>
        <w:t xml:space="preserve">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w:t>
      </w:r>
      <w:r>
        <w:rPr>
          <w:rFonts w:ascii="Arial" w:hAnsi="Arial" w:cs="Arial"/>
          <w:color w:val="000000"/>
          <w:lang w:eastAsia="en-GB"/>
        </w:rPr>
        <w:t>three</w:t>
      </w:r>
      <w:r w:rsidRPr="004E3A00">
        <w:rPr>
          <w:rFonts w:ascii="Arial" w:hAnsi="Arial" w:cs="Arial"/>
          <w:color w:val="000000"/>
          <w:lang w:eastAsia="en-GB"/>
        </w:rPr>
        <w:t xml:space="preserve"> soil samples from within each 20 x 20</w:t>
      </w:r>
      <w:r>
        <w:rPr>
          <w:rFonts w:ascii="Arial" w:hAnsi="Arial" w:cs="Arial"/>
          <w:color w:val="000000"/>
          <w:lang w:eastAsia="en-GB"/>
        </w:rPr>
        <w:t xml:space="preserve"> </w:t>
      </w:r>
      <w:r w:rsidRPr="004E3A00">
        <w:rPr>
          <w:rFonts w:ascii="Arial" w:hAnsi="Arial" w:cs="Arial"/>
          <w:color w:val="000000"/>
          <w:lang w:eastAsia="en-GB"/>
        </w:rPr>
        <w:t xml:space="preserve">m subplot using a 5 cm diameter soil corer. The first 20 cm of the mineral layer was retained. Soil samples were </w:t>
      </w:r>
      <w:r>
        <w:rPr>
          <w:rFonts w:ascii="Arial" w:hAnsi="Arial" w:cs="Arial"/>
          <w:color w:val="000000"/>
          <w:lang w:eastAsia="en-GB"/>
        </w:rPr>
        <w:t xml:space="preserve">analysed using standard laboratory </w:t>
      </w:r>
      <w:commentRangeStart w:id="23"/>
      <w:r>
        <w:rPr>
          <w:rFonts w:ascii="Arial" w:hAnsi="Arial" w:cs="Arial"/>
          <w:color w:val="000000"/>
          <w:lang w:eastAsia="en-GB"/>
        </w:rPr>
        <w:t>procedures</w:t>
      </w:r>
      <w:commentRangeEnd w:id="23"/>
      <w:r>
        <w:rPr>
          <w:rStyle w:val="CommentReference"/>
        </w:rPr>
        <w:commentReference w:id="23"/>
      </w:r>
      <w:r>
        <w:rPr>
          <w:rFonts w:ascii="Arial" w:hAnsi="Arial" w:cs="Arial"/>
          <w:color w:val="000000"/>
          <w:lang w:eastAsia="en-GB"/>
        </w:rPr>
        <w:t xml:space="preserve"> </w:t>
      </w:r>
      <w:r w:rsidRPr="004E3A00">
        <w:rPr>
          <w:rFonts w:ascii="Arial" w:hAnsi="Arial" w:cs="Arial"/>
          <w:color w:val="000000"/>
          <w:lang w:eastAsia="en-GB"/>
        </w:rPr>
        <w:t xml:space="preserve"> </w:t>
      </w:r>
      <w:r>
        <w:rPr>
          <w:rFonts w:ascii="Arial" w:hAnsi="Arial" w:cs="Arial"/>
          <w:color w:val="000000"/>
          <w:lang w:eastAsia="en-GB"/>
        </w:rPr>
        <w:t>to determine particle size distribution</w:t>
      </w:r>
      <w:ins w:id="24" w:author="Phil" w:date="2016-02-19T17:54:00Z">
        <w:r w:rsidR="00E6322B">
          <w:rPr>
            <w:rFonts w:ascii="Arial" w:hAnsi="Arial" w:cs="Arial"/>
            <w:color w:val="000000"/>
            <w:lang w:eastAsia="en-GB"/>
          </w:rPr>
          <w:t xml:space="preserve">, allowing the </w:t>
        </w:r>
      </w:ins>
      <w:ins w:id="25" w:author="Phil" w:date="2016-02-19T17:55:00Z">
        <w:r w:rsidR="00E6322B">
          <w:rPr>
            <w:rFonts w:ascii="Arial" w:hAnsi="Arial" w:cs="Arial"/>
            <w:color w:val="000000"/>
            <w:lang w:eastAsia="en-GB"/>
          </w:rPr>
          <w:t>percentage content of clay, silt and sand to be determined</w:t>
        </w:r>
      </w:ins>
      <w:ins w:id="26" w:author="Phil" w:date="2016-02-19T16:55:00Z">
        <w:r w:rsidR="00894FA9">
          <w:rPr>
            <w:rFonts w:ascii="Arial" w:hAnsi="Arial" w:cs="Arial"/>
            <w:color w:val="000000"/>
            <w:lang w:eastAsia="en-GB"/>
          </w:rPr>
          <w:t>.</w:t>
        </w:r>
      </w:ins>
      <w:ins w:id="27" w:author="Phil" w:date="2016-02-19T17:54:00Z">
        <w:r w:rsidR="00E6322B">
          <w:rPr>
            <w:rFonts w:ascii="Arial" w:hAnsi="Arial" w:cs="Arial"/>
            <w:color w:val="000000"/>
            <w:lang w:eastAsia="en-GB"/>
          </w:rPr>
          <w:t xml:space="preserve"> </w:t>
        </w:r>
      </w:ins>
      <w:ins w:id="28" w:author="Phil" w:date="2016-02-19T16:55:00Z">
        <w:r w:rsidR="00894FA9">
          <w:rPr>
            <w:rFonts w:ascii="Arial" w:hAnsi="Arial" w:cs="Arial"/>
            <w:color w:val="000000"/>
            <w:lang w:eastAsia="en-GB"/>
          </w:rPr>
          <w:t xml:space="preserve"> The same methods were used </w:t>
        </w:r>
      </w:ins>
      <w:ins w:id="29" w:author="Phil" w:date="2016-02-22T09:10:00Z">
        <w:r w:rsidR="00864FBC">
          <w:rPr>
            <w:rFonts w:ascii="Arial" w:hAnsi="Arial" w:cs="Arial"/>
            <w:color w:val="000000"/>
            <w:lang w:eastAsia="en-GB"/>
          </w:rPr>
          <w:t>to</w:t>
        </w:r>
      </w:ins>
      <w:ins w:id="30" w:author="Phil" w:date="2016-02-19T16:55:00Z">
        <w:r w:rsidR="00894FA9">
          <w:rPr>
            <w:rFonts w:ascii="Arial" w:hAnsi="Arial" w:cs="Arial"/>
            <w:color w:val="000000"/>
            <w:lang w:eastAsia="en-GB"/>
          </w:rPr>
          <w:t xml:space="preserve"> </w:t>
        </w:r>
        <w:r w:rsidR="00864FBC">
          <w:rPr>
            <w:rFonts w:ascii="Arial" w:hAnsi="Arial" w:cs="Arial"/>
            <w:color w:val="000000"/>
            <w:lang w:eastAsia="en-GB"/>
          </w:rPr>
          <w:t>collect data</w:t>
        </w:r>
        <w:r w:rsidR="00894FA9">
          <w:rPr>
            <w:rFonts w:ascii="Arial" w:hAnsi="Arial" w:cs="Arial"/>
            <w:color w:val="000000"/>
            <w:lang w:eastAsia="en-GB"/>
          </w:rPr>
          <w:t xml:space="preserve"> at 12 sites, with </w:t>
        </w:r>
        <w:r w:rsidR="0018360F">
          <w:rPr>
            <w:rFonts w:ascii="Arial" w:hAnsi="Arial" w:cs="Arial"/>
            <w:color w:val="000000"/>
            <w:lang w:eastAsia="en-GB"/>
          </w:rPr>
          <w:t>5 subplots measured at each site</w:t>
        </w:r>
      </w:ins>
      <w:ins w:id="31" w:author="Phil" w:date="2016-02-19T16:56:00Z">
        <w:r w:rsidR="0018360F">
          <w:rPr>
            <w:rFonts w:ascii="Arial" w:hAnsi="Arial" w:cs="Arial"/>
            <w:color w:val="000000"/>
            <w:lang w:eastAsia="en-GB"/>
          </w:rPr>
          <w:t xml:space="preserve"> across a gradient of basal area</w:t>
        </w:r>
      </w:ins>
      <w:ins w:id="32" w:author="Phil" w:date="2016-02-19T17:53:00Z">
        <w:r w:rsidR="00E6322B">
          <w:rPr>
            <w:rFonts w:ascii="Arial" w:hAnsi="Arial" w:cs="Arial"/>
            <w:color w:val="000000"/>
            <w:lang w:eastAsia="en-GB"/>
          </w:rPr>
          <w:t xml:space="preserve"> </w:t>
        </w:r>
      </w:ins>
      <w:ins w:id="33" w:author="Phil" w:date="2016-02-22T09:10:00Z">
        <w:r w:rsidR="00864FBC">
          <w:rPr>
            <w:rFonts w:ascii="Arial" w:hAnsi="Arial" w:cs="Arial"/>
            <w:color w:val="000000"/>
            <w:lang w:eastAsia="en-GB"/>
          </w:rPr>
          <w:t xml:space="preserve">from </w:t>
        </w:r>
        <w:r w:rsidR="00F043AB">
          <w:rPr>
            <w:rFonts w:ascii="Arial" w:hAnsi="Arial" w:cs="Arial"/>
            <w:color w:val="000000"/>
            <w:lang w:eastAsia="en-GB"/>
          </w:rPr>
          <w:t xml:space="preserve">intact </w:t>
        </w:r>
      </w:ins>
      <w:ins w:id="34" w:author="Phil" w:date="2016-02-22T17:28:00Z">
        <w:r w:rsidR="005270FD">
          <w:rPr>
            <w:rFonts w:ascii="Arial" w:hAnsi="Arial" w:cs="Arial"/>
            <w:color w:val="000000"/>
            <w:lang w:eastAsia="en-GB"/>
          </w:rPr>
          <w:t xml:space="preserve">stands </w:t>
        </w:r>
      </w:ins>
      <w:ins w:id="35" w:author="Phil" w:date="2016-02-22T09:10:00Z">
        <w:r w:rsidR="005270FD">
          <w:rPr>
            <w:rFonts w:ascii="Arial" w:hAnsi="Arial" w:cs="Arial"/>
            <w:color w:val="000000"/>
            <w:lang w:eastAsia="en-GB"/>
          </w:rPr>
          <w:t xml:space="preserve">to </w:t>
        </w:r>
      </w:ins>
      <w:ins w:id="36" w:author="Phil" w:date="2016-02-22T17:28:00Z">
        <w:r w:rsidR="005270FD">
          <w:rPr>
            <w:rFonts w:ascii="Arial" w:hAnsi="Arial" w:cs="Arial"/>
            <w:color w:val="000000"/>
            <w:lang w:eastAsia="en-GB"/>
          </w:rPr>
          <w:t xml:space="preserve">those with </w:t>
        </w:r>
      </w:ins>
      <w:ins w:id="37" w:author="Phil" w:date="2016-02-22T09:10:00Z">
        <w:r w:rsidR="005270FD">
          <w:rPr>
            <w:rFonts w:ascii="Arial" w:hAnsi="Arial" w:cs="Arial"/>
            <w:color w:val="000000"/>
            <w:lang w:eastAsia="en-GB"/>
          </w:rPr>
          <w:t>total loss of tree cover</w:t>
        </w:r>
        <w:r w:rsidR="00F043AB">
          <w:rPr>
            <w:rFonts w:ascii="Arial" w:hAnsi="Arial" w:cs="Arial"/>
            <w:color w:val="000000"/>
            <w:lang w:eastAsia="en-GB"/>
          </w:rPr>
          <w:t xml:space="preserve"> </w:t>
        </w:r>
      </w:ins>
      <w:ins w:id="38" w:author="Phil" w:date="2016-02-19T17:53:00Z">
        <w:r w:rsidR="00E6322B">
          <w:rPr>
            <w:rFonts w:ascii="Arial" w:hAnsi="Arial" w:cs="Arial"/>
            <w:color w:val="000000"/>
            <w:lang w:eastAsia="en-GB"/>
          </w:rPr>
          <w:t xml:space="preserve">(Evans </w:t>
        </w:r>
        <w:r w:rsidR="00E6322B">
          <w:rPr>
            <w:rFonts w:ascii="Arial" w:hAnsi="Arial" w:cs="Arial"/>
            <w:i/>
            <w:color w:val="000000"/>
            <w:lang w:eastAsia="en-GB"/>
          </w:rPr>
          <w:t>et al. In prep</w:t>
        </w:r>
        <w:r w:rsidR="00E6322B">
          <w:rPr>
            <w:rFonts w:ascii="Arial" w:hAnsi="Arial" w:cs="Arial"/>
            <w:color w:val="000000"/>
            <w:lang w:eastAsia="en-GB"/>
          </w:rPr>
          <w:t>).</w:t>
        </w:r>
      </w:ins>
      <w:r>
        <w:rPr>
          <w:rFonts w:ascii="Arial" w:hAnsi="Arial" w:cs="Arial"/>
          <w:color w:val="000000"/>
          <w:lang w:eastAsia="en-GB"/>
        </w:rPr>
        <w:t xml:space="preserve"> </w:t>
      </w:r>
    </w:p>
    <w:p w14:paraId="2F42F02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36049889"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Statistical analysis</w:t>
      </w:r>
    </w:p>
    <w:p w14:paraId="695C7D5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1C42181A"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Recruitment of juveniles</w:t>
      </w:r>
    </w:p>
    <w:p w14:paraId="2EA36394" w14:textId="29CE1F99" w:rsidR="0090383B" w:rsidRPr="004E3A00" w:rsidRDefault="0090383B" w:rsidP="00695472">
      <w:pPr>
        <w:spacing w:line="360" w:lineRule="auto"/>
        <w:ind w:firstLine="720"/>
        <w:contextualSpacing/>
        <w:rPr>
          <w:rFonts w:ascii="Arial" w:hAnsi="Arial" w:cs="Arial"/>
        </w:rPr>
      </w:pPr>
      <w:r w:rsidRPr="004E3A00">
        <w:rPr>
          <w:rFonts w:ascii="Arial" w:hAnsi="Arial" w:cs="Arial"/>
          <w:color w:val="000000"/>
          <w:lang w:eastAsia="en-GB"/>
        </w:rPr>
        <w:t xml:space="preserve">Our assessment of tree recruitment focussed on </w:t>
      </w:r>
      <w:r>
        <w:rPr>
          <w:rFonts w:ascii="Arial" w:hAnsi="Arial" w:cs="Arial"/>
          <w:color w:val="000000"/>
          <w:lang w:eastAsia="en-GB"/>
        </w:rPr>
        <w:t xml:space="preserve">beech </w:t>
      </w:r>
      <w:r w:rsidRPr="004E3A00">
        <w:rPr>
          <w:rFonts w:ascii="Arial" w:hAnsi="Arial" w:cs="Arial"/>
          <w:color w:val="000000"/>
          <w:lang w:eastAsia="en-GB"/>
        </w:rPr>
        <w:t xml:space="preserve">saplings (woody stems &gt;1.3 m height and &lt;10 cm DBH) and seedlings. We tested for relationships </w:t>
      </w:r>
      <w:r>
        <w:rPr>
          <w:rFonts w:ascii="Arial" w:hAnsi="Arial" w:cs="Arial"/>
          <w:color w:val="000000"/>
          <w:lang w:eastAsia="en-GB"/>
        </w:rPr>
        <w:t xml:space="preserve">between the </w:t>
      </w:r>
      <w:ins w:id="39" w:author="Phil" w:date="2016-02-22T17:29:00Z">
        <w:r w:rsidR="005270FD">
          <w:rPr>
            <w:rFonts w:ascii="Arial" w:hAnsi="Arial" w:cs="Arial"/>
            <w:color w:val="000000"/>
            <w:lang w:eastAsia="en-GB"/>
          </w:rPr>
          <w:t xml:space="preserve">seedling and sapling </w:t>
        </w:r>
      </w:ins>
      <w:r>
        <w:rPr>
          <w:rFonts w:ascii="Arial" w:hAnsi="Arial" w:cs="Arial"/>
          <w:color w:val="000000"/>
          <w:lang w:eastAsia="en-GB"/>
        </w:rPr>
        <w:t>density</w:t>
      </w:r>
      <w:del w:id="40" w:author="Phil" w:date="2016-02-22T17:29:00Z">
        <w:r w:rsidDel="005270FD">
          <w:rPr>
            <w:rFonts w:ascii="Arial" w:hAnsi="Arial" w:cs="Arial"/>
            <w:color w:val="000000"/>
            <w:lang w:eastAsia="en-GB"/>
          </w:rPr>
          <w:delText xml:space="preserve"> of seedlings and saplings</w:delText>
        </w:r>
      </w:del>
      <w:r>
        <w:rPr>
          <w:rFonts w:ascii="Arial" w:hAnsi="Arial" w:cs="Arial"/>
          <w:color w:val="000000"/>
          <w:lang w:eastAsia="en-GB"/>
        </w:rPr>
        <w:t>,</w:t>
      </w:r>
      <w:r w:rsidRPr="004E3A00">
        <w:rPr>
          <w:rFonts w:ascii="Arial" w:hAnsi="Arial" w:cs="Arial"/>
          <w:color w:val="000000"/>
          <w:lang w:eastAsia="en-GB"/>
        </w:rPr>
        <w:t xml:space="preserve"> and canopy openness and grazing pressure using generalised linear </w:t>
      </w:r>
      <w:r>
        <w:rPr>
          <w:rFonts w:ascii="Arial" w:hAnsi="Arial" w:cs="Arial"/>
          <w:color w:val="000000"/>
          <w:lang w:eastAsia="en-GB"/>
        </w:rPr>
        <w:t xml:space="preserve">mixed </w:t>
      </w:r>
      <w:r w:rsidRPr="004E3A00">
        <w:rPr>
          <w:rFonts w:ascii="Arial" w:hAnsi="Arial" w:cs="Arial"/>
          <w:color w:val="000000"/>
          <w:lang w:eastAsia="en-GB"/>
        </w:rPr>
        <w:t xml:space="preserve">models. </w:t>
      </w:r>
      <w:commentRangeStart w:id="41"/>
      <w:r w:rsidRPr="004E3A00">
        <w:rPr>
          <w:rFonts w:ascii="Arial" w:hAnsi="Arial" w:cs="Arial"/>
          <w:color w:val="000000"/>
          <w:lang w:eastAsia="en-GB"/>
        </w:rPr>
        <w:t xml:space="preserve">To determine whether the widespread loss of smaller stems </w:t>
      </w:r>
      <w:r>
        <w:rPr>
          <w:rFonts w:ascii="Arial" w:hAnsi="Arial" w:cs="Arial"/>
          <w:color w:val="000000"/>
          <w:lang w:eastAsia="en-GB"/>
        </w:rPr>
        <w:t>observed</w:t>
      </w:r>
      <w:r w:rsidRPr="004E3A00">
        <w:rPr>
          <w:rFonts w:ascii="Arial" w:hAnsi="Arial" w:cs="Arial"/>
          <w:color w:val="000000"/>
          <w:lang w:eastAsia="en-GB"/>
        </w:rPr>
        <w:t xml:space="preserve"> in a previous study at the site (Martin </w:t>
      </w:r>
      <w:r w:rsidRPr="004E3A00">
        <w:rPr>
          <w:rFonts w:ascii="Arial" w:hAnsi="Arial" w:cs="Arial"/>
          <w:i/>
          <w:iCs/>
          <w:color w:val="000000"/>
          <w:lang w:eastAsia="en-GB"/>
        </w:rPr>
        <w:t>et al.</w:t>
      </w:r>
      <w:r w:rsidRPr="004E3A00">
        <w:rPr>
          <w:rFonts w:ascii="Arial" w:hAnsi="Arial" w:cs="Arial"/>
          <w:color w:val="000000"/>
          <w:lang w:eastAsia="en-GB"/>
        </w:rPr>
        <w:t xml:space="preserve"> 2015) was largely attributable to growth of individuals into other size classes or mortality</w:t>
      </w:r>
      <w:r>
        <w:rPr>
          <w:rFonts w:ascii="Arial" w:hAnsi="Arial" w:cs="Arial"/>
          <w:color w:val="000000"/>
          <w:lang w:eastAsia="en-GB"/>
        </w:rPr>
        <w:t>,</w:t>
      </w:r>
      <w:r w:rsidRPr="004E3A00">
        <w:rPr>
          <w:rFonts w:ascii="Arial" w:hAnsi="Arial" w:cs="Arial"/>
          <w:color w:val="000000"/>
          <w:lang w:eastAsia="en-GB"/>
        </w:rPr>
        <w:t xml:space="preserve"> we tracked the fate of each sapling recorded. </w:t>
      </w:r>
      <w:commentRangeEnd w:id="41"/>
      <w:r w:rsidR="0018360F">
        <w:rPr>
          <w:rStyle w:val="CommentReference"/>
        </w:rPr>
        <w:commentReference w:id="41"/>
      </w:r>
      <w:r w:rsidRPr="004E3A00">
        <w:rPr>
          <w:rFonts w:ascii="Arial" w:hAnsi="Arial" w:cs="Arial"/>
          <w:color w:val="000000"/>
          <w:lang w:eastAsia="en-GB"/>
        </w:rPr>
        <w:t xml:space="preserve">As part of this we also calculated the </w:t>
      </w:r>
      <w:r w:rsidRPr="004E3A00">
        <w:rPr>
          <w:rFonts w:ascii="Arial" w:hAnsi="Arial" w:cs="Arial"/>
        </w:rPr>
        <w:t xml:space="preserve">annual mortality rate, </w:t>
      </w:r>
      <m:oMath>
        <m:r>
          <w:rPr>
            <w:rFonts w:ascii="Cambria Math" w:hAnsi="Cambria Math" w:cs="Arial"/>
          </w:rPr>
          <m:t>m</m:t>
        </m:r>
      </m:oMath>
      <w:r w:rsidRPr="004E3A00">
        <w:rPr>
          <w:rFonts w:ascii="Arial" w:hAnsi="Arial" w:cs="Arial"/>
        </w:rPr>
        <w:t xml:space="preserve">, as defined by </w:t>
      </w:r>
      <w:r w:rsidRPr="004E3A00">
        <w:rPr>
          <w:rFonts w:ascii="Arial" w:hAnsi="Arial" w:cs="Arial"/>
        </w:rPr>
        <w:fldChar w:fldCharType="begin" w:fldLock="1"/>
      </w:r>
      <w:r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Sheil, Burslem &amp; Alder (1995)</w:t>
      </w:r>
      <w:r w:rsidRPr="004E3A00">
        <w:rPr>
          <w:rFonts w:ascii="Arial" w:hAnsi="Arial" w:cs="Arial"/>
        </w:rPr>
        <w:fldChar w:fldCharType="end"/>
      </w:r>
      <w:r w:rsidRPr="004E3A00">
        <w:rPr>
          <w:rFonts w:ascii="Arial" w:hAnsi="Arial" w:cs="Arial"/>
        </w:rPr>
        <w:t>:</w:t>
      </w:r>
    </w:p>
    <w:p w14:paraId="4D2FFF34" w14:textId="0453C0B7" w:rsidR="0090383B" w:rsidRPr="00EC0691" w:rsidRDefault="00EC0691" w:rsidP="00695472">
      <w:pPr>
        <w:spacing w:line="360" w:lineRule="auto"/>
        <w:contextualSpacing/>
        <w:rPr>
          <w:rFonts w:ascii="Arial"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14:paraId="455E50F2" w14:textId="307537D7" w:rsidR="0090383B" w:rsidRPr="004E3A00" w:rsidRDefault="0090383B" w:rsidP="00695472">
      <w:pPr>
        <w:spacing w:line="360" w:lineRule="auto"/>
        <w:contextualSpacing/>
        <w:rPr>
          <w:rFonts w:ascii="Arial" w:hAnsi="Arial" w:cs="Arial"/>
        </w:rPr>
      </w:pPr>
      <w:proofErr w:type="gramStart"/>
      <w:r w:rsidRPr="004E3A00">
        <w:rPr>
          <w:rFonts w:ascii="Arial" w:hAnsi="Arial" w:cs="Arial"/>
        </w:rPr>
        <w:t>where</w:t>
      </w:r>
      <w:proofErr w:type="gramEnd"/>
      <w:r w:rsidRPr="004E3A00">
        <w:rPr>
          <w:rFonts w:ascii="Arial"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hAnsi="Arial" w:cs="Arial"/>
        </w:rPr>
        <w:t xml:space="preserve"> are the number of stems at the first and second surveys respectively and </w:t>
      </w:r>
      <m:oMath>
        <m:r>
          <w:rPr>
            <w:rFonts w:ascii="Cambria Math" w:hAnsi="Cambria Math" w:cs="Arial"/>
          </w:rPr>
          <m:t>t</m:t>
        </m:r>
      </m:oMath>
      <w:r w:rsidRPr="004E3A00">
        <w:rPr>
          <w:rFonts w:ascii="Arial" w:hAnsi="Arial" w:cs="Arial"/>
        </w:rPr>
        <w:t xml:space="preserve"> is the number of years between censuses.</w:t>
      </w:r>
    </w:p>
    <w:p w14:paraId="4E5432B3" w14:textId="77777777" w:rsidR="0090383B" w:rsidRPr="004E3A00" w:rsidRDefault="0090383B" w:rsidP="00F11B0B">
      <w:pPr>
        <w:spacing w:after="0" w:line="360" w:lineRule="auto"/>
        <w:contextualSpacing/>
        <w:rPr>
          <w:rFonts w:ascii="Times New Roman" w:hAnsi="Times New Roman"/>
          <w:sz w:val="24"/>
          <w:szCs w:val="24"/>
          <w:lang w:eastAsia="en-GB"/>
        </w:rPr>
      </w:pPr>
    </w:p>
    <w:p w14:paraId="0F29CE41"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Individual tree mortality</w:t>
      </w:r>
    </w:p>
    <w:p w14:paraId="51DA4331" w14:textId="257B8BA7" w:rsidR="0090383B" w:rsidRDefault="0090383B" w:rsidP="00B06D6E">
      <w:pPr>
        <w:spacing w:before="40" w:after="140" w:line="360" w:lineRule="auto"/>
        <w:ind w:firstLine="720"/>
        <w:contextualSpacing/>
        <w:rPr>
          <w:rFonts w:ascii="Arial" w:hAnsi="Arial" w:cs="Arial"/>
          <w:color w:val="000000"/>
          <w:lang w:eastAsia="en-GB"/>
        </w:rPr>
      </w:pPr>
      <w:r w:rsidRPr="00B00350">
        <w:rPr>
          <w:rFonts w:ascii="Arial" w:hAnsi="Arial" w:cs="Arial"/>
          <w:color w:val="000000"/>
          <w:lang w:eastAsia="en-GB"/>
        </w:rPr>
        <w:t>We assessed whether some of the mature tree mortality observed in Denny wood could be explained by the self-thinning process using a linear mixed model to relate stem density to basal area</w:t>
      </w:r>
      <w:r>
        <w:rPr>
          <w:rFonts w:ascii="Arial" w:hAnsi="Arial" w:cs="Arial"/>
          <w:color w:val="000000"/>
          <w:lang w:eastAsia="en-GB"/>
        </w:rPr>
        <w:t xml:space="preserve"> (BA)</w:t>
      </w:r>
      <w:r w:rsidRPr="00B00350">
        <w:rPr>
          <w:rFonts w:ascii="Arial" w:hAnsi="Arial" w:cs="Arial"/>
          <w:color w:val="000000"/>
          <w:lang w:eastAsia="en-GB"/>
        </w:rPr>
        <w:t xml:space="preserve">, with subplot number as a random effect. </w:t>
      </w:r>
      <w:ins w:id="42" w:author="Phil" w:date="2016-02-19T16:58:00Z">
        <w:r w:rsidR="0018360F">
          <w:rPr>
            <w:rFonts w:ascii="Arial" w:hAnsi="Arial" w:cs="Arial"/>
            <w:color w:val="000000"/>
            <w:lang w:eastAsia="en-GB"/>
          </w:rPr>
          <w:t xml:space="preserve">BA </w:t>
        </w:r>
      </w:ins>
      <w:ins w:id="43" w:author="Phil" w:date="2016-02-19T16:59:00Z">
        <w:r w:rsidR="0018360F">
          <w:rPr>
            <w:rFonts w:ascii="Arial" w:hAnsi="Arial" w:cs="Arial"/>
            <w:color w:val="000000"/>
            <w:lang w:eastAsia="en-GB"/>
          </w:rPr>
          <w:t>throughout</w:t>
        </w:r>
      </w:ins>
      <w:ins w:id="44" w:author="Phil" w:date="2016-02-19T16:58:00Z">
        <w:r w:rsidR="0018360F">
          <w:rPr>
            <w:rFonts w:ascii="Arial" w:hAnsi="Arial" w:cs="Arial"/>
            <w:color w:val="000000"/>
            <w:lang w:eastAsia="en-GB"/>
          </w:rPr>
          <w:t xml:space="preserve"> this study was calculated </w:t>
        </w:r>
      </w:ins>
      <w:ins w:id="45" w:author="Phil" w:date="2016-02-19T16:59:00Z">
        <w:r w:rsidR="0018360F">
          <w:rPr>
            <w:rFonts w:ascii="Arial" w:hAnsi="Arial" w:cs="Arial"/>
            <w:color w:val="000000"/>
            <w:lang w:eastAsia="en-GB"/>
          </w:rPr>
          <w:t>following</w:t>
        </w:r>
      </w:ins>
      <w:ins w:id="46" w:author="Phil" w:date="2016-02-19T16:58:00Z">
        <w:r w:rsidR="0018360F">
          <w:rPr>
            <w:rFonts w:ascii="Arial" w:hAnsi="Arial" w:cs="Arial"/>
            <w:color w:val="000000"/>
            <w:lang w:eastAsia="en-GB"/>
          </w:rPr>
          <w:t xml:space="preserve"> </w:t>
        </w:r>
      </w:ins>
      <w:ins w:id="47" w:author="Phil" w:date="2016-02-19T16:59:00Z">
        <w:r w:rsidR="0018360F">
          <w:rPr>
            <w:rFonts w:ascii="Arial" w:hAnsi="Arial" w:cs="Arial"/>
          </w:rPr>
          <w:fldChar w:fldCharType="begin" w:fldLock="1"/>
        </w:r>
        <w:r w:rsidR="0018360F">
          <w:rPr>
            <w:rFonts w:ascii="Arial" w:hAnsi="Arial" w:cs="Arial"/>
          </w:rPr>
          <w:instrText>ADDIN CSL_CITATION { "citationItems" : [ { "id" : "ITEM-1", "itemData" : { "DOI" : "10.1016/j.foreco.2008.05.031", "ISBN" : "0378-1127", "ISSN" : "03781127", "abstract" : "The Natura 2000 (N2000) network represents one of the most important actions for biodiversity conservation in Europe; its main aim is to assure the favourable conservation status of Europe's natural habitats and wild species. Monitoring of N2000 sites is required under the Habitats Directive, and Member States are required to report monitoring results to the European Commission. However, there is a widespread lack of understanding about precisely what should be monitored and which methods should be used. This research aimed to identify potential indicators and evaluate their suitability for evaluating the conservation status of forested habitats in N2000 sites. In addition, the cost-effectiveness of monitoring methods was assessed. Three monitoring methods were assessed in two N2000 sites, the Foresta del Cansiglio (IT) and the New Forest (UK): (i) sample plots, (ii) a point-transect method and (iii) a visual assessment method. Indicators were selected on the basis of a literature review, and related to forest structure and composition, dead wood volume, tree regeneration and ground flora composition. Results suggested that mean values of indicators did not differ between the plot and the point-transect-based methods (P &gt; 0.05; paired t-test and Wilcoxon signed rank test). However, the survey method employed influenced the extent of variation within the indicators (as indicated by Z scores), a measure of their sensitivity. Correlations between indicators differed between the two sites. Of the three methods considered, the point-transect method was the most efficient in terms of set-up and total time required, but required the longest time per indicator and surveyed the smallest area (P &lt; 0.001, Kruskal-Wallis test). The visual assessment method assessed the largest forest area; however, total scores of the reference values obtained from the plot-based and point-transect methods were poorly correlated with those obtained from this subjective approach. The contrasting results obtained between different methods and between different sites suggest that a general approach to monitoring N2000 sites may be difficult to develop; rather, a framework that can be adapted to the specific needs and characteristics of individual sites may be required. ?? 2008 Elsevier B.V. All rights reserved.", "author" : [ { "dropping-particle" : "", "family" : "Cantarello", "given" : "Elena", "non-dropping-particle" : "", "parse-names" : false, "suffix" : "" }, { "dropping-particle" : "", "family" : "Newton", "given" : "Adrian C.", "non-dropping-particle" : "", "parse-names" : false, "suffix" : "" } ], "container-title" : "Forest Ecology and Management", "id" : "ITEM-1", "issued" : { "date-parts" : [ [ "2008" ] ] }, "page" : "815-826", "title" : "Identifying cost-effective indicators to assess the conservation status of forested habitats in Natura 2000 sites", "type" : "article-journal", "volume" : "256" }, "uris" : [ "http://www.mendeley.com/documents/?uuid=23137724-0e08-4739-b038-4e556a76762c" ] } ], "mendeley" : { "formattedCitation" : "(Cantarello and Newton, 2008)", "manualFormatting" : "Cantarello and Newton (2008)", "plainTextFormattedCitation" : "(Cantarello and Newton, 2008)", "previouslyFormattedCitation" : "(Cantarello and Newton, 2008)" }, "properties" : { "noteIndex" : 0 }, "schema" : "https://github.com/citation-style-language/schema/raw/master/csl-citation.json" }</w:instrText>
        </w:r>
        <w:r w:rsidR="0018360F">
          <w:rPr>
            <w:rFonts w:ascii="Arial" w:hAnsi="Arial" w:cs="Arial"/>
          </w:rPr>
          <w:fldChar w:fldCharType="separate"/>
        </w:r>
        <w:r w:rsidR="0018360F" w:rsidRPr="007605F5">
          <w:rPr>
            <w:rFonts w:ascii="Arial" w:hAnsi="Arial" w:cs="Arial"/>
            <w:noProof/>
          </w:rPr>
          <w:t>Cantarello and Newton (2008)</w:t>
        </w:r>
        <w:r w:rsidR="0018360F">
          <w:rPr>
            <w:rFonts w:ascii="Arial" w:hAnsi="Arial" w:cs="Arial"/>
          </w:rPr>
          <w:fldChar w:fldCharType="end"/>
        </w:r>
        <w:r w:rsidR="0018360F">
          <w:rPr>
            <w:rFonts w:ascii="Arial" w:hAnsi="Arial" w:cs="Arial"/>
          </w:rPr>
          <w:t xml:space="preserve">. </w:t>
        </w:r>
      </w:ins>
      <w:r>
        <w:rPr>
          <w:rFonts w:ascii="Arial" w:hAnsi="Arial" w:cs="Arial"/>
          <w:color w:val="000000"/>
          <w:lang w:eastAsia="en-GB"/>
        </w:rPr>
        <w:t>We used BA as a proxy for biomass to test for self-thinning, following</w:t>
      </w:r>
      <w:r w:rsidRPr="00B00350">
        <w:rPr>
          <w:rFonts w:ascii="Arial" w:hAnsi="Arial" w:cs="Arial"/>
          <w:color w:val="000000"/>
          <w:lang w:eastAsia="en-GB"/>
        </w:rPr>
        <w:t xml:space="preserve"> </w:t>
      </w:r>
      <w:proofErr w:type="spellStart"/>
      <w:r w:rsidRPr="00B00350">
        <w:rPr>
          <w:rFonts w:ascii="Arial" w:hAnsi="Arial" w:cs="Arial"/>
          <w:color w:val="000000"/>
          <w:lang w:eastAsia="en-GB"/>
        </w:rPr>
        <w:t>Westoby</w:t>
      </w:r>
      <w:proofErr w:type="spellEnd"/>
      <w:r w:rsidRPr="00B00350">
        <w:rPr>
          <w:rFonts w:ascii="Arial" w:hAnsi="Arial" w:cs="Arial"/>
          <w:color w:val="000000"/>
          <w:lang w:eastAsia="en-GB"/>
        </w:rPr>
        <w:t xml:space="preserve"> (1984) and Weller (1987). A negative slope suggests a gain in BA with a loss of stem density while a positive slope suggests a gain in BA with increasing stem density (</w:t>
      </w:r>
      <w:proofErr w:type="spellStart"/>
      <w:r w:rsidRPr="00B00350">
        <w:rPr>
          <w:rFonts w:ascii="Arial" w:hAnsi="Arial" w:cs="Arial"/>
          <w:color w:val="000000"/>
          <w:lang w:eastAsia="en-GB"/>
        </w:rPr>
        <w:t>Coomes</w:t>
      </w:r>
      <w:proofErr w:type="spellEnd"/>
      <w:r w:rsidRPr="00B00350">
        <w:rPr>
          <w:rFonts w:ascii="Arial" w:hAnsi="Arial" w:cs="Arial"/>
          <w:color w:val="000000"/>
          <w:lang w:eastAsia="en-GB"/>
        </w:rPr>
        <w:t xml:space="preserve"> &amp; Allen 2007). </w:t>
      </w:r>
    </w:p>
    <w:p w14:paraId="3D5095C1" w14:textId="48A473BF" w:rsidR="0090383B" w:rsidRDefault="0090383B" w:rsidP="00B06D6E">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lastRenderedPageBreak/>
        <w:t xml:space="preserve">During data processing </w:t>
      </w:r>
      <w:r>
        <w:rPr>
          <w:rFonts w:ascii="Arial" w:hAnsi="Arial" w:cs="Arial"/>
          <w:color w:val="000000"/>
          <w:lang w:eastAsia="en-GB"/>
        </w:rPr>
        <w:t xml:space="preserve">to assess the effects of different variables on tree mortality, only </w:t>
      </w:r>
      <w:r w:rsidRPr="004E3A00">
        <w:rPr>
          <w:rFonts w:ascii="Arial" w:hAnsi="Arial" w:cs="Arial"/>
          <w:color w:val="000000"/>
          <w:lang w:eastAsia="en-GB"/>
        </w:rPr>
        <w:t>trees with diameter measurements</w:t>
      </w:r>
      <w:r>
        <w:rPr>
          <w:rFonts w:ascii="Arial" w:hAnsi="Arial" w:cs="Arial"/>
          <w:color w:val="000000"/>
          <w:lang w:eastAsia="en-GB"/>
        </w:rPr>
        <w:t xml:space="preserve"> in the census year and previous census </w:t>
      </w:r>
      <w:r w:rsidRPr="004E3A00">
        <w:rPr>
          <w:rFonts w:ascii="Arial" w:hAnsi="Arial" w:cs="Arial"/>
          <w:color w:val="000000"/>
          <w:lang w:eastAsia="en-GB"/>
        </w:rPr>
        <w:t xml:space="preserve">were included in analyses. Censuses </w:t>
      </w:r>
      <w:r>
        <w:rPr>
          <w:rFonts w:ascii="Arial" w:hAnsi="Arial" w:cs="Arial"/>
          <w:color w:val="000000"/>
          <w:lang w:eastAsia="en-GB"/>
        </w:rPr>
        <w:t>of</w:t>
      </w:r>
      <w:r w:rsidRPr="004E3A00">
        <w:rPr>
          <w:rFonts w:ascii="Arial" w:hAnsi="Arial" w:cs="Arial"/>
          <w:color w:val="000000"/>
          <w:lang w:eastAsia="en-GB"/>
        </w:rPr>
        <w:t xml:space="preserve"> </w:t>
      </w:r>
      <w:proofErr w:type="gramStart"/>
      <w:r w:rsidRPr="004E3A00">
        <w:rPr>
          <w:rFonts w:ascii="Arial" w:hAnsi="Arial" w:cs="Arial"/>
          <w:color w:val="000000"/>
          <w:lang w:eastAsia="en-GB"/>
        </w:rPr>
        <w:t>the transect</w:t>
      </w:r>
      <w:proofErr w:type="gramEnd"/>
      <w:r w:rsidRPr="004E3A00">
        <w:rPr>
          <w:rFonts w:ascii="Arial" w:hAnsi="Arial" w:cs="Arial"/>
          <w:color w:val="000000"/>
          <w:lang w:eastAsia="en-GB"/>
        </w:rPr>
        <w:t xml:space="preserve"> were undertaken </w:t>
      </w:r>
      <w:r>
        <w:rPr>
          <w:rFonts w:ascii="Arial" w:hAnsi="Arial" w:cs="Arial"/>
          <w:color w:val="000000"/>
          <w:lang w:eastAsia="en-GB"/>
        </w:rPr>
        <w:t>five</w:t>
      </w:r>
      <w:r w:rsidRPr="004E3A00">
        <w:rPr>
          <w:rFonts w:ascii="Arial" w:hAnsi="Arial" w:cs="Arial"/>
          <w:color w:val="000000"/>
          <w:lang w:eastAsia="en-GB"/>
        </w:rPr>
        <w:t xml:space="preserve"> times from 1964-2014 with a mean (± SD) census interval period of 12.5 ± 6.7 years (range 4-20 years). Since trees used in mortality models required censuses </w:t>
      </w:r>
      <w:r>
        <w:rPr>
          <w:rFonts w:ascii="Arial" w:hAnsi="Arial" w:cs="Arial"/>
          <w:color w:val="000000"/>
          <w:lang w:eastAsia="en-GB"/>
        </w:rPr>
        <w:t>in</w:t>
      </w:r>
      <w:r w:rsidRPr="004E3A00">
        <w:rPr>
          <w:rFonts w:ascii="Arial" w:hAnsi="Arial" w:cs="Arial"/>
          <w:color w:val="000000"/>
          <w:lang w:eastAsia="en-GB"/>
        </w:rPr>
        <w:t xml:space="preserve"> both </w:t>
      </w:r>
      <w:r>
        <w:rPr>
          <w:rFonts w:ascii="Arial" w:hAnsi="Arial" w:cs="Arial"/>
          <w:color w:val="000000"/>
          <w:lang w:eastAsia="en-GB"/>
        </w:rPr>
        <w:t xml:space="preserve">the census year and the previous census, </w:t>
      </w:r>
      <w:r w:rsidRPr="004E3A00">
        <w:rPr>
          <w:rFonts w:ascii="Arial"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hAnsi="Arial" w:cs="Arial"/>
          <w:i/>
          <w:iCs/>
          <w:color w:val="000000"/>
          <w:lang w:eastAsia="en-GB"/>
        </w:rPr>
        <w:t>et al.</w:t>
      </w:r>
      <w:r w:rsidRPr="004E3A00">
        <w:rPr>
          <w:rFonts w:ascii="Arial" w:hAnsi="Arial" w:cs="Arial"/>
          <w:color w:val="000000"/>
          <w:lang w:eastAsia="en-GB"/>
        </w:rPr>
        <w:t xml:space="preserve"> 2008). Subplot ID number was used as a random effect to account for repeated sampling of the same plots (Fortin </w:t>
      </w:r>
      <w:r w:rsidRPr="004E3A00">
        <w:rPr>
          <w:rFonts w:ascii="Arial" w:hAnsi="Arial" w:cs="Arial"/>
          <w:i/>
          <w:iCs/>
          <w:color w:val="000000"/>
          <w:lang w:eastAsia="en-GB"/>
        </w:rPr>
        <w:t>et al.</w:t>
      </w:r>
      <w:r w:rsidRPr="004E3A00">
        <w:rPr>
          <w:rFonts w:ascii="Arial" w:hAnsi="Arial" w:cs="Arial"/>
          <w:color w:val="000000"/>
          <w:lang w:eastAsia="en-GB"/>
        </w:rPr>
        <w:t xml:space="preserve"> 2008).</w:t>
      </w:r>
    </w:p>
    <w:p w14:paraId="578DD69E" w14:textId="77777777" w:rsidR="0090383B" w:rsidRPr="00B06D6E" w:rsidRDefault="0090383B" w:rsidP="00B06D6E">
      <w:pPr>
        <w:numPr>
          <w:ins w:id="48" w:author="anewton" w:date="2016-02-11T12:48:00Z"/>
        </w:numPr>
        <w:spacing w:before="40" w:after="140" w:line="360" w:lineRule="auto"/>
        <w:ind w:firstLine="720"/>
        <w:contextualSpacing/>
        <w:rPr>
          <w:rFonts w:ascii="Arial" w:hAnsi="Arial" w:cs="Arial"/>
          <w:color w:val="000000"/>
          <w:lang w:eastAsia="en-GB"/>
        </w:rPr>
      </w:pPr>
    </w:p>
    <w:p w14:paraId="776F4C81" w14:textId="78CB24BD"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Models were developed in a four-step process similar to </w:t>
      </w:r>
      <w:del w:id="49" w:author="Phil" w:date="2016-02-22T17:32:00Z">
        <w:r w:rsidRPr="004E3A00" w:rsidDel="005270FD">
          <w:rPr>
            <w:rFonts w:ascii="Arial" w:hAnsi="Arial" w:cs="Arial"/>
            <w:color w:val="000000"/>
            <w:lang w:eastAsia="en-GB"/>
          </w:rPr>
          <w:delText xml:space="preserve">the </w:delText>
        </w:r>
        <w:r w:rsidDel="005270FD">
          <w:rPr>
            <w:rFonts w:ascii="Arial" w:hAnsi="Arial" w:cs="Arial"/>
            <w:color w:val="000000"/>
            <w:lang w:eastAsia="en-GB"/>
          </w:rPr>
          <w:delText>approach</w:delText>
        </w:r>
      </w:del>
      <w:ins w:id="50" w:author="Phil" w:date="2016-02-22T17:32:00Z">
        <w:r w:rsidR="005270FD">
          <w:rPr>
            <w:rFonts w:ascii="Arial" w:hAnsi="Arial" w:cs="Arial"/>
            <w:color w:val="000000"/>
            <w:lang w:eastAsia="en-GB"/>
          </w:rPr>
          <w:t>that</w:t>
        </w:r>
      </w:ins>
      <w:r w:rsidRPr="004E3A00">
        <w:rPr>
          <w:rFonts w:ascii="Arial" w:hAnsi="Arial" w:cs="Arial"/>
          <w:color w:val="000000"/>
          <w:lang w:eastAsia="en-GB"/>
        </w:rPr>
        <w:t xml:space="preserve"> of</w:t>
      </w:r>
      <w:r>
        <w:rPr>
          <w:rFonts w:ascii="Arial" w:hAnsi="Arial" w:cs="Arial"/>
          <w:color w:val="000000"/>
          <w:lang w:eastAsia="en-GB"/>
        </w:rPr>
        <w:t xml:space="preserve"> Chao </w:t>
      </w:r>
      <w:r w:rsidRPr="000102CF">
        <w:rPr>
          <w:rFonts w:ascii="Arial" w:hAnsi="Arial" w:cs="Arial"/>
          <w:i/>
          <w:color w:val="000000"/>
          <w:lang w:eastAsia="en-GB"/>
        </w:rPr>
        <w:t>et al</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(2008)</w:t>
      </w:r>
      <w:r>
        <w:rPr>
          <w:rFonts w:ascii="Arial" w:hAnsi="Arial" w:cs="Arial"/>
          <w:color w:val="000000"/>
          <w:lang w:eastAsia="en-GB"/>
        </w:rPr>
        <w:fldChar w:fldCharType="end"/>
      </w:r>
      <w:r w:rsidRPr="004E3A00">
        <w:rPr>
          <w:rFonts w:ascii="Arial" w:hAnsi="Arial" w:cs="Arial"/>
          <w:color w:val="000000"/>
          <w:lang w:eastAsia="en-GB"/>
        </w:rPr>
        <w:t>. In step 1 we prepared predictors classified into 4 groups:</w:t>
      </w:r>
    </w:p>
    <w:p w14:paraId="03D6DA4B"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 xml:space="preserve"> tree size – DBH (cm), Basal area (m</w:t>
      </w:r>
      <w:r w:rsidRPr="00E031F8">
        <w:rPr>
          <w:rFonts w:ascii="Arial" w:hAnsi="Arial" w:cs="Arial"/>
          <w:color w:val="000000"/>
          <w:vertAlign w:val="superscript"/>
          <w:lang w:eastAsia="en-GB"/>
        </w:rPr>
        <w:t>2</w:t>
      </w:r>
      <w:r w:rsidRPr="00E031F8">
        <w:rPr>
          <w:rFonts w:ascii="Arial" w:hAnsi="Arial" w:cs="Arial"/>
          <w:color w:val="000000"/>
          <w:lang w:eastAsia="en-GB"/>
        </w:rPr>
        <w:t>), and tree size relative to other trees in the transect (bounded between 0 and 1)</w:t>
      </w:r>
      <w:r>
        <w:rPr>
          <w:rFonts w:ascii="Arial" w:hAnsi="Arial" w:cs="Arial"/>
          <w:color w:val="000000"/>
          <w:lang w:eastAsia="en-GB"/>
        </w:rPr>
        <w:t>,</w:t>
      </w:r>
    </w:p>
    <w:p w14:paraId="6481123C"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tree growth - Annual diameter growth rate (mm year</w:t>
      </w:r>
      <w:r w:rsidRPr="00E031F8">
        <w:rPr>
          <w:rFonts w:ascii="Arial" w:hAnsi="Arial" w:cs="Arial"/>
          <w:color w:val="000000"/>
          <w:vertAlign w:val="superscript"/>
          <w:lang w:eastAsia="en-GB"/>
        </w:rPr>
        <w:t>-1</w:t>
      </w:r>
      <w:r w:rsidRPr="00E031F8">
        <w:rPr>
          <w:rFonts w:ascii="Arial" w:hAnsi="Arial" w:cs="Arial"/>
          <w:color w:val="000000"/>
          <w:lang w:eastAsia="en-GB"/>
        </w:rPr>
        <w:t>), basal area growth rate (mm</w:t>
      </w:r>
      <w:r w:rsidRPr="00E031F8">
        <w:rPr>
          <w:rFonts w:ascii="Arial" w:hAnsi="Arial" w:cs="Arial"/>
          <w:color w:val="000000"/>
          <w:vertAlign w:val="superscript"/>
          <w:lang w:eastAsia="en-GB"/>
        </w:rPr>
        <w:t xml:space="preserve">2 </w:t>
      </w:r>
      <w:r w:rsidRPr="00E031F8">
        <w:rPr>
          <w:rFonts w:ascii="Arial" w:hAnsi="Arial" w:cs="Arial"/>
          <w:color w:val="000000"/>
          <w:lang w:eastAsia="en-GB"/>
        </w:rPr>
        <w:t>year</w:t>
      </w:r>
      <w:r w:rsidRPr="00E031F8">
        <w:rPr>
          <w:rFonts w:ascii="Arial" w:hAnsi="Arial" w:cs="Arial"/>
          <w:color w:val="000000"/>
          <w:vertAlign w:val="superscript"/>
          <w:lang w:eastAsia="en-GB"/>
        </w:rPr>
        <w:t>-1</w:t>
      </w:r>
      <w:r w:rsidRPr="00E031F8">
        <w:rPr>
          <w:rFonts w:ascii="Arial" w:hAnsi="Arial" w:cs="Arial"/>
          <w:color w:val="000000"/>
          <w:lang w:eastAsia="en-GB"/>
        </w:rPr>
        <w:t>), relative DBH growth rate (% DBH increase year</w:t>
      </w:r>
      <w:r w:rsidRPr="00E031F8">
        <w:rPr>
          <w:rFonts w:ascii="Arial" w:hAnsi="Arial" w:cs="Arial"/>
          <w:color w:val="000000"/>
          <w:vertAlign w:val="superscript"/>
          <w:lang w:eastAsia="en-GB"/>
        </w:rPr>
        <w:t>-1</w:t>
      </w:r>
      <w:r w:rsidRPr="00E031F8">
        <w:rPr>
          <w:rFonts w:ascii="Arial" w:hAnsi="Arial" w:cs="Arial"/>
          <w:color w:val="000000"/>
          <w:lang w:eastAsia="en-GB"/>
        </w:rPr>
        <w:t>), and relative BA growth rate (% BA increase year</w:t>
      </w:r>
      <w:r w:rsidRPr="00E031F8">
        <w:rPr>
          <w:rFonts w:ascii="Arial" w:hAnsi="Arial" w:cs="Arial"/>
          <w:color w:val="000000"/>
          <w:vertAlign w:val="superscript"/>
          <w:lang w:eastAsia="en-GB"/>
        </w:rPr>
        <w:t>-1</w:t>
      </w:r>
      <w:r w:rsidRPr="00E031F8">
        <w:rPr>
          <w:rFonts w:ascii="Arial" w:hAnsi="Arial" w:cs="Arial"/>
          <w:color w:val="000000"/>
          <w:lang w:eastAsia="en-GB"/>
        </w:rPr>
        <w:t>)</w:t>
      </w:r>
      <w:r>
        <w:rPr>
          <w:rFonts w:ascii="Arial" w:hAnsi="Arial" w:cs="Arial"/>
          <w:color w:val="000000"/>
          <w:lang w:eastAsia="en-GB"/>
        </w:rPr>
        <w:t>,</w:t>
      </w:r>
    </w:p>
    <w:p w14:paraId="46A58155"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proximity to dead trees - distance of an individual tree to a dead tree and abundance of dead trees in a 10m buffer</w:t>
      </w:r>
      <w:r>
        <w:rPr>
          <w:rFonts w:ascii="Arial" w:hAnsi="Arial" w:cs="Arial"/>
          <w:color w:val="000000"/>
          <w:lang w:eastAsia="en-GB"/>
        </w:rPr>
        <w:t>,</w:t>
      </w:r>
    </w:p>
    <w:p w14:paraId="565F652E"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proofErr w:type="gramStart"/>
      <w:r w:rsidRPr="00E031F8">
        <w:rPr>
          <w:rFonts w:ascii="Arial" w:hAnsi="Arial" w:cs="Arial"/>
          <w:color w:val="000000"/>
          <w:lang w:eastAsia="en-GB"/>
        </w:rPr>
        <w:t>soil</w:t>
      </w:r>
      <w:proofErr w:type="gramEnd"/>
      <w:r w:rsidRPr="00E031F8">
        <w:rPr>
          <w:rFonts w:ascii="Arial" w:hAnsi="Arial" w:cs="Arial"/>
          <w:color w:val="000000"/>
          <w:lang w:eastAsia="en-GB"/>
        </w:rPr>
        <w:t xml:space="preserve"> type - percentage of each soil sample classified as sand</w:t>
      </w:r>
      <w:r>
        <w:rPr>
          <w:rFonts w:ascii="Arial" w:hAnsi="Arial" w:cs="Arial"/>
          <w:color w:val="000000"/>
          <w:lang w:eastAsia="en-GB"/>
        </w:rPr>
        <w:t>.</w:t>
      </w:r>
    </w:p>
    <w:p w14:paraId="24B9849B" w14:textId="77777777"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hAnsi="Arial" w:cs="Arial"/>
          <w:color w:val="000000"/>
          <w:lang w:eastAsia="en-GB"/>
        </w:rPr>
        <w:t>Schielzeth</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(2010)</w:t>
      </w:r>
      <w:r w:rsidRPr="004E3A00">
        <w:rPr>
          <w:rFonts w:ascii="Arial" w:hAnsi="Arial" w:cs="Arial"/>
          <w:color w:val="000000"/>
          <w:lang w:eastAsia="en-GB"/>
        </w:rPr>
        <w:fldChar w:fldCharType="end"/>
      </w:r>
      <w:r w:rsidRPr="004E3A00">
        <w:rPr>
          <w:rFonts w:ascii="Arial" w:hAnsi="Arial" w:cs="Arial"/>
          <w:color w:val="000000"/>
          <w:lang w:eastAsia="en-GB"/>
        </w:rPr>
        <w:t xml:space="preserve"> by subtracting the mean of the variable and dividing by its standard deviation. This allows coefficients to be interpreted as effect sizes, reduces </w:t>
      </w:r>
      <w:proofErr w:type="spellStart"/>
      <w:r w:rsidRPr="004E3A00">
        <w:rPr>
          <w:rFonts w:ascii="Arial" w:hAnsi="Arial" w:cs="Arial"/>
          <w:color w:val="000000"/>
          <w:lang w:eastAsia="en-GB"/>
        </w:rPr>
        <w:t>collinearity</w:t>
      </w:r>
      <w:proofErr w:type="spellEnd"/>
      <w:r w:rsidRPr="004E3A00">
        <w:rPr>
          <w:rFonts w:ascii="Arial" w:hAnsi="Arial" w:cs="Arial"/>
          <w:color w:val="000000"/>
          <w:lang w:eastAsia="en-GB"/>
        </w:rPr>
        <w:t xml:space="preserve"> between variables and improves model convergence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(Schielzeth 2010)</w:t>
      </w:r>
      <w:r w:rsidRPr="004E3A00">
        <w:rPr>
          <w:rFonts w:ascii="Arial" w:hAnsi="Arial" w:cs="Arial"/>
          <w:color w:val="000000"/>
          <w:lang w:eastAsia="en-GB"/>
        </w:rPr>
        <w:fldChar w:fldCharType="end"/>
      </w:r>
      <w:r w:rsidRPr="004E3A00">
        <w:rPr>
          <w:rFonts w:ascii="Arial" w:hAnsi="Arial" w:cs="Arial"/>
          <w:color w:val="000000"/>
          <w:lang w:eastAsia="en-GB"/>
        </w:rPr>
        <w:t>.</w:t>
      </w:r>
    </w:p>
    <w:p w14:paraId="7C21018D" w14:textId="244D60CC" w:rsidR="0090383B" w:rsidRPr="004E3A00" w:rsidRDefault="0090383B" w:rsidP="00C049AF">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In step 2 we selected the best predictor for each group by choosing the </w:t>
      </w:r>
      <w:proofErr w:type="spellStart"/>
      <w:r w:rsidRPr="004E3A00">
        <w:rPr>
          <w:rFonts w:ascii="Arial" w:hAnsi="Arial" w:cs="Arial"/>
          <w:color w:val="000000"/>
          <w:lang w:eastAsia="en-GB"/>
        </w:rPr>
        <w:t>univariate</w:t>
      </w:r>
      <w:proofErr w:type="spellEnd"/>
      <w:r w:rsidRPr="004E3A00">
        <w:rPr>
          <w:rFonts w:ascii="Arial" w:hAnsi="Arial" w:cs="Arial"/>
          <w:color w:val="000000"/>
          <w:lang w:eastAsia="en-GB"/>
        </w:rPr>
        <w:t xml:space="preserve"> logistic mixed effect models </w:t>
      </w:r>
      <w:r>
        <w:rPr>
          <w:rFonts w:ascii="Arial" w:hAnsi="Arial" w:cs="Arial"/>
          <w:color w:val="000000"/>
          <w:lang w:eastAsia="en-GB"/>
        </w:rPr>
        <w:t>that</w:t>
      </w:r>
      <w:r w:rsidRPr="004E3A00">
        <w:rPr>
          <w:rFonts w:ascii="Arial" w:hAnsi="Arial" w:cs="Arial"/>
          <w:color w:val="000000"/>
          <w:lang w:eastAsia="en-GB"/>
        </w:rPr>
        <w:t xml:space="preserve"> had the lowest </w:t>
      </w:r>
      <w:proofErr w:type="spellStart"/>
      <w:r w:rsidRPr="004E3A00">
        <w:rPr>
          <w:rFonts w:ascii="Arial" w:hAnsi="Arial" w:cs="Arial"/>
          <w:color w:val="000000"/>
          <w:lang w:eastAsia="en-GB"/>
        </w:rPr>
        <w:t>AICc</w:t>
      </w:r>
      <w:proofErr w:type="spellEnd"/>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(Burnham &amp; Anderson 2002; 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This step reduces </w:t>
      </w:r>
      <w:proofErr w:type="spellStart"/>
      <w:r w:rsidRPr="004E3A00">
        <w:rPr>
          <w:rFonts w:ascii="Arial" w:hAnsi="Arial" w:cs="Arial"/>
          <w:color w:val="000000"/>
          <w:lang w:eastAsia="en-GB"/>
        </w:rPr>
        <w:t>intercorrelation</w:t>
      </w:r>
      <w:proofErr w:type="spellEnd"/>
      <w:r w:rsidRPr="004E3A00">
        <w:rPr>
          <w:rFonts w:ascii="Arial" w:hAnsi="Arial" w:cs="Arial"/>
          <w:color w:val="000000"/>
          <w:lang w:eastAsia="en-GB"/>
        </w:rPr>
        <w:t xml:space="preserve"> of variables</w:t>
      </w:r>
      <w:r>
        <w:rPr>
          <w:rFonts w:ascii="Arial" w:hAnsi="Arial" w:cs="Arial"/>
          <w:color w:val="000000"/>
          <w:lang w:eastAsia="en-GB"/>
        </w:rPr>
        <w:t>,</w:t>
      </w:r>
      <w:r w:rsidRPr="004E3A00">
        <w:rPr>
          <w:rFonts w:ascii="Arial" w:hAnsi="Arial" w:cs="Arial"/>
          <w:color w:val="000000"/>
          <w:lang w:eastAsia="en-GB"/>
        </w:rPr>
        <w:t xml:space="preserve"> which can lead to difficulty in interpreting effects</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In step 3 a full multivariate model was developed using these selected variables using additive terms only. In step 4 model averaging </w:t>
      </w:r>
      <w:del w:id="51" w:author="Phil" w:date="2016-02-22T17:34:00Z">
        <w:r w:rsidDel="005270FD">
          <w:rPr>
            <w:rFonts w:ascii="Arial" w:hAnsi="Arial" w:cs="Arial"/>
            <w:color w:val="000000"/>
            <w:lang w:eastAsia="en-GB"/>
          </w:rPr>
          <w:delText xml:space="preserve">using </w:delText>
        </w:r>
      </w:del>
      <w:r w:rsidRPr="004E3A00">
        <w:rPr>
          <w:rFonts w:ascii="Arial" w:hAnsi="Arial" w:cs="Arial"/>
          <w:color w:val="000000"/>
          <w:lang w:eastAsia="en-GB"/>
        </w:rPr>
        <w:t>was used to produce parameter estimates for models with a ΔAICc≤7.</w:t>
      </w:r>
      <w:r>
        <w:rPr>
          <w:rFonts w:ascii="Arial" w:hAnsi="Arial" w:cs="Arial"/>
          <w:color w:val="000000"/>
          <w:lang w:eastAsia="en-GB"/>
        </w:rPr>
        <w:t xml:space="preserve"> All analyses were conducted using R 3.2.1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(R Development Core Team 2011)</w:t>
      </w:r>
      <w:r>
        <w:rPr>
          <w:rFonts w:ascii="Arial" w:hAnsi="Arial" w:cs="Arial"/>
          <w:color w:val="000000"/>
          <w:lang w:eastAsia="en-GB"/>
        </w:rPr>
        <w:fldChar w:fldCharType="end"/>
      </w:r>
      <w:r>
        <w:rPr>
          <w:rFonts w:ascii="Arial" w:hAnsi="Arial" w:cs="Arial"/>
          <w:color w:val="000000"/>
          <w:lang w:eastAsia="en-GB"/>
        </w:rPr>
        <w:t xml:space="preserve"> with generalised linear mixed </w:t>
      </w:r>
      <w:r>
        <w:rPr>
          <w:rFonts w:ascii="Arial" w:hAnsi="Arial" w:cs="Arial"/>
          <w:color w:val="000000"/>
          <w:lang w:eastAsia="en-GB"/>
        </w:rPr>
        <w:lastRenderedPageBreak/>
        <w:t xml:space="preserve">models performed using the lme4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Pr>
          <w:rFonts w:ascii="Arial" w:hAnsi="Arial" w:cs="Arial"/>
          <w:color w:val="000000"/>
          <w:lang w:eastAsia="en-GB"/>
        </w:rPr>
        <w:fldChar w:fldCharType="separate"/>
      </w:r>
      <w:r w:rsidRPr="00C3566F">
        <w:rPr>
          <w:rFonts w:ascii="Arial" w:hAnsi="Arial" w:cs="Arial"/>
          <w:noProof/>
          <w:color w:val="000000"/>
          <w:lang w:eastAsia="en-GB"/>
        </w:rPr>
        <w:t xml:space="preserve">(Bates </w:t>
      </w:r>
      <w:r w:rsidRPr="00C3566F">
        <w:rPr>
          <w:rFonts w:ascii="Arial" w:hAnsi="Arial" w:cs="Arial"/>
          <w:i/>
          <w:noProof/>
          <w:color w:val="000000"/>
          <w:lang w:eastAsia="en-GB"/>
        </w:rPr>
        <w:t>et al.</w:t>
      </w:r>
      <w:r w:rsidRPr="00C3566F">
        <w:rPr>
          <w:rFonts w:ascii="Arial" w:hAnsi="Arial" w:cs="Arial"/>
          <w:noProof/>
          <w:color w:val="000000"/>
          <w:lang w:eastAsia="en-GB"/>
        </w:rPr>
        <w:t xml:space="preserve"> 2014)</w:t>
      </w:r>
      <w:r>
        <w:rPr>
          <w:rFonts w:ascii="Arial" w:hAnsi="Arial" w:cs="Arial"/>
          <w:color w:val="000000"/>
          <w:lang w:eastAsia="en-GB"/>
        </w:rPr>
        <w:fldChar w:fldCharType="end"/>
      </w:r>
      <w:r>
        <w:rPr>
          <w:rFonts w:ascii="Arial" w:hAnsi="Arial" w:cs="Arial"/>
          <w:color w:val="000000"/>
          <w:lang w:eastAsia="en-GB"/>
        </w:rPr>
        <w:t xml:space="preserve"> and </w:t>
      </w:r>
      <w:proofErr w:type="spellStart"/>
      <w:r>
        <w:rPr>
          <w:rFonts w:ascii="Arial" w:hAnsi="Arial" w:cs="Arial"/>
          <w:color w:val="000000"/>
          <w:lang w:eastAsia="en-GB"/>
        </w:rPr>
        <w:t>multimodel</w:t>
      </w:r>
      <w:proofErr w:type="spellEnd"/>
      <w:r>
        <w:rPr>
          <w:rFonts w:ascii="Arial" w:hAnsi="Arial" w:cs="Arial"/>
          <w:color w:val="000000"/>
          <w:lang w:eastAsia="en-GB"/>
        </w:rPr>
        <w:t xml:space="preserve"> averaging using the </w:t>
      </w:r>
      <w:proofErr w:type="spellStart"/>
      <w:r>
        <w:rPr>
          <w:rFonts w:ascii="Arial" w:hAnsi="Arial" w:cs="Arial"/>
          <w:color w:val="000000"/>
          <w:lang w:eastAsia="en-GB"/>
        </w:rPr>
        <w:t>MuMIn</w:t>
      </w:r>
      <w:proofErr w:type="spellEnd"/>
      <w:r>
        <w:rPr>
          <w:rFonts w:ascii="Arial" w:hAnsi="Arial" w:cs="Arial"/>
          <w:color w:val="000000"/>
          <w:lang w:eastAsia="en-GB"/>
        </w:rPr>
        <w:t xml:space="preserve">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(Barton 2014)</w:t>
      </w:r>
      <w:r>
        <w:rPr>
          <w:rFonts w:ascii="Arial" w:hAnsi="Arial" w:cs="Arial"/>
          <w:color w:val="000000"/>
          <w:lang w:eastAsia="en-GB"/>
        </w:rPr>
        <w:fldChar w:fldCharType="end"/>
      </w:r>
      <w:r>
        <w:rPr>
          <w:rFonts w:ascii="Arial" w:hAnsi="Arial" w:cs="Arial"/>
          <w:color w:val="000000"/>
          <w:lang w:eastAsia="en-GB"/>
        </w:rPr>
        <w:t>.</w:t>
      </w:r>
    </w:p>
    <w:p w14:paraId="194576DC" w14:textId="77777777" w:rsidR="0090383B" w:rsidRPr="004E3A00" w:rsidRDefault="0090383B" w:rsidP="00F11B0B">
      <w:pPr>
        <w:spacing w:line="360" w:lineRule="auto"/>
        <w:contextualSpacing/>
        <w:rPr>
          <w:rFonts w:ascii="Arial" w:hAnsi="Arial" w:cs="Arial"/>
          <w:b/>
        </w:rPr>
      </w:pPr>
    </w:p>
    <w:p w14:paraId="18ED9A7C" w14:textId="77777777" w:rsidR="0090383B" w:rsidRPr="004E3A00" w:rsidRDefault="0090383B" w:rsidP="00F11B0B">
      <w:pPr>
        <w:spacing w:line="360" w:lineRule="auto"/>
        <w:contextualSpacing/>
        <w:rPr>
          <w:rFonts w:ascii="Arial" w:hAnsi="Arial" w:cs="Arial"/>
          <w:b/>
        </w:rPr>
      </w:pPr>
      <w:r w:rsidRPr="004E3A00">
        <w:rPr>
          <w:rFonts w:ascii="Arial" w:hAnsi="Arial" w:cs="Arial"/>
          <w:b/>
        </w:rPr>
        <w:t xml:space="preserve">Individual based model </w:t>
      </w:r>
    </w:p>
    <w:p w14:paraId="7E960B07" w14:textId="38B953C5" w:rsidR="0090383B" w:rsidRPr="0018360F" w:rsidRDefault="0090383B" w:rsidP="0018360F">
      <w:pPr>
        <w:spacing w:line="360" w:lineRule="auto"/>
        <w:ind w:firstLine="720"/>
        <w:contextualSpacing/>
        <w:rPr>
          <w:rFonts w:ascii="Arial" w:hAnsi="Arial" w:cs="Arial"/>
          <w:rPrChange w:id="52" w:author="Phil" w:date="2016-02-19T17:04:00Z">
            <w:rPr>
              <w:rFonts w:ascii="Arial" w:hAnsi="Arial" w:cs="Arial"/>
              <w:b/>
            </w:rPr>
          </w:rPrChange>
        </w:rPr>
      </w:pPr>
      <w:r w:rsidRPr="004E3A00">
        <w:rPr>
          <w:rFonts w:ascii="Arial" w:hAnsi="Arial" w:cs="Arial"/>
        </w:rPr>
        <w:t xml:space="preserve">We </w:t>
      </w:r>
      <w:r>
        <w:rPr>
          <w:rFonts w:ascii="Arial" w:hAnsi="Arial" w:cs="Arial"/>
        </w:rPr>
        <w:t>developed</w:t>
      </w:r>
      <w:r w:rsidRPr="004E3A00">
        <w:rPr>
          <w:rFonts w:ascii="Arial" w:hAnsi="Arial" w:cs="Arial"/>
        </w:rPr>
        <w:t xml:space="preserve"> an individual based model, built using </w:t>
      </w:r>
      <w:proofErr w:type="spellStart"/>
      <w:r w:rsidRPr="004E3A00">
        <w:rPr>
          <w:rFonts w:ascii="Arial" w:hAnsi="Arial" w:cs="Arial"/>
        </w:rPr>
        <w:t>Netlogo</w:t>
      </w:r>
      <w:proofErr w:type="spellEnd"/>
      <w:r w:rsidRPr="004E3A00">
        <w:rPr>
          <w:rFonts w:ascii="Arial" w:hAnsi="Arial" w:cs="Arial"/>
        </w:rPr>
        <w:t xml:space="preserve"> </w:t>
      </w:r>
      <w:r w:rsidRPr="004E3A00">
        <w:rPr>
          <w:rFonts w:ascii="Arial" w:hAnsi="Arial" w:cs="Arial"/>
        </w:rPr>
        <w:fldChar w:fldCharType="begin" w:fldLock="1"/>
      </w:r>
      <w:r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(Wilensky 1999)</w:t>
      </w:r>
      <w:r w:rsidRPr="004E3A00">
        <w:rPr>
          <w:rFonts w:ascii="Arial" w:hAnsi="Arial" w:cs="Arial"/>
        </w:rPr>
        <w:fldChar w:fldCharType="end"/>
      </w:r>
      <w:r w:rsidRPr="004E3A00">
        <w:rPr>
          <w:rFonts w:ascii="Arial" w:hAnsi="Arial" w:cs="Arial"/>
        </w:rPr>
        <w:t xml:space="preserve"> </w:t>
      </w:r>
      <w:r w:rsidR="00531A69">
        <w:rPr>
          <w:rFonts w:ascii="Arial" w:hAnsi="Arial" w:cs="Arial"/>
        </w:rPr>
        <w:t>t</w:t>
      </w:r>
      <w:r w:rsidR="00531A69" w:rsidRPr="004E3A00">
        <w:rPr>
          <w:rFonts w:ascii="Arial" w:hAnsi="Arial" w:cs="Arial"/>
        </w:rPr>
        <w:t xml:space="preserve">o test </w:t>
      </w:r>
      <w:r w:rsidR="00531A69">
        <w:rPr>
          <w:rFonts w:ascii="Arial" w:hAnsi="Arial" w:cs="Arial"/>
        </w:rPr>
        <w:t>our hypotheses</w:t>
      </w:r>
      <w:r w:rsidR="00531A69" w:rsidRPr="004E3A00">
        <w:rPr>
          <w:rFonts w:ascii="Arial" w:hAnsi="Arial" w:cs="Arial"/>
        </w:rPr>
        <w:t xml:space="preserve"> </w:t>
      </w:r>
      <w:r w:rsidR="00531A69">
        <w:rPr>
          <w:rFonts w:ascii="Arial" w:hAnsi="Arial" w:cs="Arial"/>
        </w:rPr>
        <w:t>that positive feedbacks and drought were required to cause transition to a non-forest state</w:t>
      </w:r>
      <w:r w:rsidRPr="004E3A00">
        <w:rPr>
          <w:rFonts w:ascii="Arial" w:hAnsi="Arial" w:cs="Arial"/>
        </w:rPr>
        <w:t xml:space="preserve">. </w:t>
      </w:r>
      <w:ins w:id="53" w:author="Phil" w:date="2016-02-19T17:04:00Z">
        <w:r w:rsidR="0018360F">
          <w:rPr>
            <w:rFonts w:ascii="Arial" w:hAnsi="Arial" w:cs="Arial"/>
          </w:rPr>
          <w:t>For a detailed description of the model see the supplementary materials.</w:t>
        </w:r>
      </w:ins>
      <w:ins w:id="54" w:author="Phil" w:date="2016-02-19T17:05:00Z">
        <w:r w:rsidR="0018360F">
          <w:rPr>
            <w:rFonts w:ascii="Arial" w:hAnsi="Arial" w:cs="Arial"/>
          </w:rPr>
          <w:t xml:space="preserve"> </w:t>
        </w:r>
      </w:ins>
      <w:del w:id="55" w:author="Phil" w:date="2016-02-19T17:04:00Z">
        <w:r w:rsidRPr="004E3A00" w:rsidDel="0018360F">
          <w:rPr>
            <w:rFonts w:ascii="Arial" w:hAnsi="Arial" w:cs="Arial"/>
          </w:rPr>
          <w:delText xml:space="preserve">The model description follows the ODD protocol for describing individual based models </w:delText>
        </w:r>
        <w:r w:rsidRPr="004E3A00" w:rsidDel="0018360F">
          <w:rPr>
            <w:rFonts w:ascii="Arial" w:hAnsi="Arial" w:cs="Arial"/>
          </w:rPr>
          <w:fldChar w:fldCharType="begin" w:fldLock="1"/>
        </w:r>
        <w:r w:rsidRPr="004E3A00" w:rsidDel="0018360F">
          <w:rPr>
            <w:rFonts w:ascii="Arial" w:hAnsi="Arial" w:cs="Arial"/>
          </w:rPr>
          <w:del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delInstrText>
        </w:r>
        <w:r w:rsidRPr="004E3A00" w:rsidDel="0018360F">
          <w:rPr>
            <w:rFonts w:ascii="Arial" w:hAnsi="Arial" w:cs="Arial"/>
          </w:rPr>
          <w:fldChar w:fldCharType="separate"/>
        </w:r>
        <w:r w:rsidRPr="004E3A00" w:rsidDel="0018360F">
          <w:rPr>
            <w:rFonts w:ascii="Arial" w:hAnsi="Arial" w:cs="Arial"/>
            <w:noProof/>
          </w:rPr>
          <w:delText xml:space="preserve">(Grimm </w:delText>
        </w:r>
        <w:r w:rsidRPr="004E3A00" w:rsidDel="0018360F">
          <w:rPr>
            <w:rFonts w:ascii="Arial" w:hAnsi="Arial" w:cs="Arial"/>
            <w:i/>
            <w:noProof/>
          </w:rPr>
          <w:delText>et al.</w:delText>
        </w:r>
        <w:r w:rsidRPr="004E3A00" w:rsidDel="0018360F">
          <w:rPr>
            <w:rFonts w:ascii="Arial" w:hAnsi="Arial" w:cs="Arial"/>
            <w:noProof/>
          </w:rPr>
          <w:delText xml:space="preserve"> 2006)</w:delText>
        </w:r>
        <w:r w:rsidRPr="004E3A00" w:rsidDel="0018360F">
          <w:rPr>
            <w:rFonts w:ascii="Arial" w:hAnsi="Arial" w:cs="Arial"/>
          </w:rPr>
          <w:fldChar w:fldCharType="end"/>
        </w:r>
        <w:r w:rsidDel="0018360F">
          <w:rPr>
            <w:rFonts w:ascii="Arial" w:hAnsi="Arial" w:cs="Arial"/>
          </w:rPr>
          <w:delText xml:space="preserve">. </w:delText>
        </w:r>
      </w:del>
      <w:r>
        <w:rPr>
          <w:rFonts w:ascii="Arial" w:hAnsi="Arial" w:cs="Arial"/>
        </w:rPr>
        <w:t xml:space="preserve">Parameters used in the model were taken from the results of statistical analysis in this study or from the scientific literature (Table </w:t>
      </w:r>
      <w:r w:rsidR="00153761">
        <w:rPr>
          <w:rFonts w:ascii="Arial" w:hAnsi="Arial" w:cs="Arial"/>
        </w:rPr>
        <w:t>S1</w:t>
      </w:r>
      <w:r>
        <w:rPr>
          <w:rFonts w:ascii="Arial" w:hAnsi="Arial" w:cs="Arial"/>
        </w:rPr>
        <w:t>).</w:t>
      </w:r>
      <w:ins w:id="56" w:author="Phil" w:date="2016-02-19T16:08:00Z">
        <w:r w:rsidR="00153761">
          <w:rPr>
            <w:rFonts w:ascii="Arial" w:hAnsi="Arial" w:cs="Arial"/>
          </w:rPr>
          <w:t xml:space="preserve"> The model </w:t>
        </w:r>
      </w:ins>
      <w:ins w:id="57" w:author="Phil" w:date="2016-02-19T16:09:00Z">
        <w:r w:rsidR="00153761">
          <w:rPr>
            <w:rFonts w:ascii="Arial" w:hAnsi="Arial" w:cs="Arial"/>
          </w:rPr>
          <w:t xml:space="preserve">simulates recruitment, death and growth in a single hectare of forest where all individuals represent the canopy dominant in Denny wood, </w:t>
        </w:r>
      </w:ins>
      <w:ins w:id="58" w:author="Phil" w:date="2016-02-19T16:10:00Z">
        <w:r w:rsidR="00531A69">
          <w:rPr>
            <w:rFonts w:ascii="Arial" w:hAnsi="Arial" w:cs="Arial"/>
          </w:rPr>
          <w:t>beech (</w:t>
        </w:r>
        <w:proofErr w:type="spellStart"/>
        <w:r w:rsidR="00531A69">
          <w:rPr>
            <w:rFonts w:ascii="Arial" w:hAnsi="Arial" w:cs="Arial"/>
            <w:i/>
          </w:rPr>
          <w:t>Fagus</w:t>
        </w:r>
        <w:proofErr w:type="spellEnd"/>
        <w:r w:rsidR="00531A69">
          <w:rPr>
            <w:rFonts w:ascii="Arial" w:hAnsi="Arial" w:cs="Arial"/>
            <w:i/>
          </w:rPr>
          <w:t xml:space="preserve"> </w:t>
        </w:r>
        <w:proofErr w:type="spellStart"/>
        <w:r w:rsidR="00531A69">
          <w:rPr>
            <w:rFonts w:ascii="Arial" w:hAnsi="Arial" w:cs="Arial"/>
            <w:i/>
          </w:rPr>
          <w:t>sylvatica</w:t>
        </w:r>
        <w:proofErr w:type="spellEnd"/>
        <w:r w:rsidR="00531A69">
          <w:rPr>
            <w:rFonts w:ascii="Arial" w:hAnsi="Arial" w:cs="Arial"/>
          </w:rPr>
          <w:t>).</w:t>
        </w:r>
      </w:ins>
      <w:ins w:id="59" w:author="Phil" w:date="2016-02-19T16:15:00Z">
        <w:r w:rsidR="00531A69">
          <w:rPr>
            <w:rFonts w:ascii="Arial" w:hAnsi="Arial" w:cs="Arial"/>
          </w:rPr>
          <w:t xml:space="preserve"> The model contains sub-models to simulate </w:t>
        </w:r>
      </w:ins>
      <w:ins w:id="60" w:author="Phil" w:date="2016-02-19T16:16:00Z">
        <w:r w:rsidR="00531A69">
          <w:rPr>
            <w:rFonts w:ascii="Arial" w:hAnsi="Arial" w:cs="Arial"/>
          </w:rPr>
          <w:t xml:space="preserve">tree reproduction including </w:t>
        </w:r>
      </w:ins>
      <w:proofErr w:type="spellStart"/>
      <w:ins w:id="61" w:author="Phil" w:date="2016-02-19T16:15:00Z">
        <w:r w:rsidR="00531A69">
          <w:rPr>
            <w:rFonts w:ascii="Arial" w:hAnsi="Arial" w:cs="Arial"/>
          </w:rPr>
          <w:t>masting</w:t>
        </w:r>
        <w:proofErr w:type="spellEnd"/>
        <w:r w:rsidR="00531A69">
          <w:rPr>
            <w:rFonts w:ascii="Arial" w:hAnsi="Arial" w:cs="Arial"/>
          </w:rPr>
          <w:t xml:space="preserve"> events, </w:t>
        </w:r>
      </w:ins>
      <w:ins w:id="62" w:author="Phil" w:date="2016-02-19T16:16:00Z">
        <w:r w:rsidR="00531A69">
          <w:rPr>
            <w:rFonts w:ascii="Arial" w:hAnsi="Arial" w:cs="Arial"/>
          </w:rPr>
          <w:t xml:space="preserve">tree growth, mortality </w:t>
        </w:r>
      </w:ins>
      <w:ins w:id="63" w:author="Phil" w:date="2016-02-19T16:17:00Z">
        <w:r w:rsidR="00531A69">
          <w:rPr>
            <w:rFonts w:ascii="Arial" w:hAnsi="Arial" w:cs="Arial"/>
          </w:rPr>
          <w:t>as a function of tree size, growth-rate, and distance to nearest dead tree</w:t>
        </w:r>
      </w:ins>
      <w:ins w:id="64" w:author="Phil" w:date="2016-02-19T16:16:00Z">
        <w:r w:rsidR="00531A69">
          <w:rPr>
            <w:rFonts w:ascii="Arial" w:hAnsi="Arial" w:cs="Arial"/>
          </w:rPr>
          <w:t xml:space="preserve">; </w:t>
        </w:r>
      </w:ins>
      <w:ins w:id="65" w:author="Phil" w:date="2016-02-19T16:18:00Z">
        <w:r w:rsidR="00531A69">
          <w:rPr>
            <w:rFonts w:ascii="Arial" w:hAnsi="Arial" w:cs="Arial"/>
          </w:rPr>
          <w:t xml:space="preserve">size-asymmetric </w:t>
        </w:r>
      </w:ins>
      <w:ins w:id="66" w:author="Phil" w:date="2016-02-19T16:17:00Z">
        <w:r w:rsidR="00531A69">
          <w:rPr>
            <w:rFonts w:ascii="Arial" w:hAnsi="Arial" w:cs="Arial"/>
          </w:rPr>
          <w:t xml:space="preserve">density dependant mortality, </w:t>
        </w:r>
      </w:ins>
      <w:ins w:id="67" w:author="Phil" w:date="2016-02-19T16:18:00Z">
        <w:r w:rsidR="00531A69">
          <w:rPr>
            <w:rFonts w:ascii="Arial" w:hAnsi="Arial" w:cs="Arial"/>
          </w:rPr>
          <w:t xml:space="preserve">and occurrence of droughts. </w:t>
        </w:r>
      </w:ins>
    </w:p>
    <w:p w14:paraId="64F31AEA" w14:textId="40BB9A39" w:rsidR="00531A69" w:rsidRDefault="0090383B" w:rsidP="0018360F">
      <w:pPr>
        <w:spacing w:line="360" w:lineRule="auto"/>
        <w:ind w:firstLine="720"/>
        <w:contextualSpacing/>
        <w:rPr>
          <w:ins w:id="68" w:author="Phil" w:date="2016-02-19T16:19:00Z"/>
          <w:rFonts w:ascii="Arial" w:hAnsi="Arial" w:cs="Arial"/>
        </w:rPr>
      </w:pPr>
      <w:del w:id="69" w:author="Phil" w:date="2016-02-19T16:14:00Z">
        <w:r w:rsidRPr="004E3A00" w:rsidDel="00531A69">
          <w:rPr>
            <w:rFonts w:ascii="Arial" w:hAnsi="Arial" w:cs="Arial"/>
          </w:rPr>
          <w:delText xml:space="preserve">To test </w:delText>
        </w:r>
      </w:del>
      <w:del w:id="70" w:author="Phil" w:date="2016-02-19T16:08:00Z">
        <w:r w:rsidRPr="004E3A00" w:rsidDel="00153761">
          <w:rPr>
            <w:rFonts w:ascii="Arial" w:hAnsi="Arial" w:cs="Arial"/>
          </w:rPr>
          <w:delText>the model</w:delText>
        </w:r>
      </w:del>
      <w:commentRangeStart w:id="71"/>
      <w:ins w:id="72" w:author="Phil" w:date="2016-02-19T16:14:00Z">
        <w:r w:rsidR="00531A69">
          <w:rPr>
            <w:rFonts w:ascii="Arial" w:hAnsi="Arial" w:cs="Arial"/>
          </w:rPr>
          <w:t>First</w:t>
        </w:r>
      </w:ins>
      <w:r w:rsidRPr="004E3A00">
        <w:rPr>
          <w:rFonts w:ascii="Arial" w:hAnsi="Arial" w:cs="Arial"/>
        </w:rPr>
        <w:t xml:space="preserve"> we </w:t>
      </w:r>
      <w:del w:id="73" w:author="Phil" w:date="2016-02-19T17:03:00Z">
        <w:r w:rsidRPr="004E3A00" w:rsidDel="0018360F">
          <w:rPr>
            <w:rFonts w:ascii="Arial" w:hAnsi="Arial" w:cs="Arial"/>
          </w:rPr>
          <w:delText xml:space="preserve">first </w:delText>
        </w:r>
      </w:del>
      <w:r w:rsidRPr="004E3A00">
        <w:rPr>
          <w:rFonts w:ascii="Arial" w:hAnsi="Arial" w:cs="Arial"/>
        </w:rPr>
        <w:t>initiated the model so that forest structure</w:t>
      </w:r>
      <w:ins w:id="74" w:author="Phil" w:date="2016-02-19T16:08:00Z">
        <w:r w:rsidR="00153761">
          <w:rPr>
            <w:rFonts w:ascii="Arial" w:hAnsi="Arial" w:cs="Arial"/>
          </w:rPr>
          <w:t>, stem density</w:t>
        </w:r>
      </w:ins>
      <w:r w:rsidRPr="004E3A00">
        <w:rPr>
          <w:rFonts w:ascii="Arial" w:hAnsi="Arial" w:cs="Arial"/>
        </w:rPr>
        <w:t xml:space="preserve"> </w:t>
      </w:r>
      <w:r>
        <w:rPr>
          <w:rFonts w:ascii="Arial" w:hAnsi="Arial" w:cs="Arial"/>
        </w:rPr>
        <w:t xml:space="preserve">and BA </w:t>
      </w:r>
      <w:del w:id="75" w:author="Phil" w:date="2016-02-19T16:08:00Z">
        <w:r w:rsidRPr="004E3A00" w:rsidDel="00153761">
          <w:rPr>
            <w:rFonts w:ascii="Arial" w:hAnsi="Arial" w:cs="Arial"/>
          </w:rPr>
          <w:delText xml:space="preserve">was </w:delText>
        </w:r>
      </w:del>
      <w:ins w:id="76" w:author="Phil" w:date="2016-02-19T16:08:00Z">
        <w:r w:rsidR="00153761">
          <w:rPr>
            <w:rFonts w:ascii="Arial" w:hAnsi="Arial" w:cs="Arial"/>
          </w:rPr>
          <w:t>were</w:t>
        </w:r>
        <w:r w:rsidR="00153761" w:rsidRPr="004E3A00">
          <w:rPr>
            <w:rFonts w:ascii="Arial" w:hAnsi="Arial" w:cs="Arial"/>
          </w:rPr>
          <w:t xml:space="preserve"> </w:t>
        </w:r>
      </w:ins>
      <w:r w:rsidRPr="004E3A00">
        <w:rPr>
          <w:rFonts w:ascii="Arial" w:hAnsi="Arial" w:cs="Arial"/>
        </w:rPr>
        <w:t xml:space="preserve">similar to that seen in </w:t>
      </w:r>
      <w:ins w:id="77" w:author="Phil" w:date="2016-02-19T16:08:00Z">
        <w:r w:rsidR="00153761">
          <w:rPr>
            <w:rFonts w:ascii="Arial" w:hAnsi="Arial" w:cs="Arial"/>
          </w:rPr>
          <w:t xml:space="preserve">Denny wood in </w:t>
        </w:r>
      </w:ins>
      <w:r w:rsidRPr="004E3A00">
        <w:rPr>
          <w:rFonts w:ascii="Arial" w:hAnsi="Arial" w:cs="Arial"/>
        </w:rPr>
        <w:t>1964</w:t>
      </w:r>
      <w:commentRangeEnd w:id="71"/>
      <w:r w:rsidR="0086272C">
        <w:rPr>
          <w:rStyle w:val="CommentReference"/>
        </w:rPr>
        <w:commentReference w:id="71"/>
      </w:r>
      <w:r w:rsidRPr="004E3A00">
        <w:rPr>
          <w:rFonts w:ascii="Arial" w:hAnsi="Arial" w:cs="Arial"/>
        </w:rPr>
        <w:t xml:space="preserve">. </w:t>
      </w:r>
      <w:ins w:id="78" w:author="Phil" w:date="2016-02-19T16:20:00Z">
        <w:r w:rsidR="0086272C">
          <w:rPr>
            <w:rFonts w:ascii="Arial" w:hAnsi="Arial" w:cs="Arial"/>
          </w:rPr>
          <w:t>We the</w:t>
        </w:r>
        <w:r w:rsidR="00531A69">
          <w:rPr>
            <w:rFonts w:ascii="Arial" w:hAnsi="Arial" w:cs="Arial"/>
          </w:rPr>
          <w:t xml:space="preserve">n ran the model for 50 time steps with </w:t>
        </w:r>
      </w:ins>
      <w:ins w:id="79" w:author="Phil" w:date="2016-02-19T16:21:00Z">
        <w:r w:rsidR="007F6EA7">
          <w:rPr>
            <w:rFonts w:ascii="Arial" w:hAnsi="Arial" w:cs="Arial"/>
          </w:rPr>
          <w:t xml:space="preserve">combinations of </w:t>
        </w:r>
      </w:ins>
      <w:ins w:id="80" w:author="Phil" w:date="2016-02-19T16:20:00Z">
        <w:r w:rsidR="00531A69">
          <w:rPr>
            <w:rFonts w:ascii="Arial" w:hAnsi="Arial" w:cs="Arial"/>
          </w:rPr>
          <w:t xml:space="preserve">different </w:t>
        </w:r>
      </w:ins>
      <w:ins w:id="81" w:author="Phil" w:date="2016-02-19T16:21:00Z">
        <w:r w:rsidR="007F6EA7">
          <w:rPr>
            <w:rFonts w:ascii="Arial" w:hAnsi="Arial" w:cs="Arial"/>
          </w:rPr>
          <w:t>juvenile mortality, juvenile mortality in gaps (to simulate grazing by deer and ponies) and spatial feedbacks determining mature tree mortality.</w:t>
        </w:r>
      </w:ins>
      <w:ins w:id="82" w:author="Phil" w:date="2016-02-19T16:22:00Z">
        <w:r w:rsidR="007F6EA7">
          <w:rPr>
            <w:rFonts w:ascii="Arial" w:hAnsi="Arial" w:cs="Arial"/>
          </w:rPr>
          <w:t xml:space="preserve"> We used these simulations to compare changes in BA after 50 time steps to those we observed in 2014.</w:t>
        </w:r>
      </w:ins>
      <w:del w:id="83" w:author="Phil" w:date="2016-02-19T16:22:00Z">
        <w:r w:rsidRPr="004E3A00" w:rsidDel="007F6EA7">
          <w:rPr>
            <w:rFonts w:ascii="Arial" w:hAnsi="Arial" w:cs="Arial"/>
          </w:rPr>
          <w:delText>We then ran different scenarios with and without differential juvenile mortality and spatial mortality feedbacks an</w:delText>
        </w:r>
        <w:r w:rsidDel="007F6EA7">
          <w:rPr>
            <w:rFonts w:ascii="Arial" w:hAnsi="Arial" w:cs="Arial"/>
          </w:rPr>
          <w:delText xml:space="preserve">d compared the change in BA </w:delText>
        </w:r>
        <w:r w:rsidRPr="004E3A00" w:rsidDel="007F6EA7">
          <w:rPr>
            <w:rFonts w:ascii="Arial" w:hAnsi="Arial" w:cs="Arial"/>
          </w:rPr>
          <w:delText xml:space="preserve">after 50 time steps to those we observed in 2014. </w:delText>
        </w:r>
      </w:del>
    </w:p>
    <w:p w14:paraId="6D6AC07F" w14:textId="23C7E4EF"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Following this we ran the models using the </w:t>
      </w:r>
      <w:del w:id="84" w:author="Phil" w:date="2016-02-19T17:06:00Z">
        <w:r w:rsidRPr="004E3A00" w:rsidDel="0018360F">
          <w:rPr>
            <w:rFonts w:ascii="Arial" w:hAnsi="Arial" w:cs="Arial"/>
          </w:rPr>
          <w:delText>same parameterisation</w:delText>
        </w:r>
      </w:del>
      <w:ins w:id="85" w:author="Phil" w:date="2016-02-19T17:06:00Z">
        <w:r w:rsidR="0018360F">
          <w:rPr>
            <w:rFonts w:ascii="Arial" w:hAnsi="Arial" w:cs="Arial"/>
          </w:rPr>
          <w:t xml:space="preserve"> parameterisation </w:t>
        </w:r>
      </w:ins>
      <w:del w:id="86" w:author="Phil" w:date="2016-02-22T17:40:00Z">
        <w:r w:rsidRPr="004E3A00" w:rsidDel="0086272C">
          <w:rPr>
            <w:rFonts w:ascii="Arial" w:hAnsi="Arial" w:cs="Arial"/>
          </w:rPr>
          <w:delText xml:space="preserve"> </w:delText>
        </w:r>
      </w:del>
      <w:bookmarkStart w:id="87" w:name="_GoBack"/>
      <w:bookmarkEnd w:id="87"/>
      <w:ins w:id="88" w:author="Phil" w:date="2016-02-22T17:40:00Z">
        <w:r w:rsidR="0086272C">
          <w:rPr>
            <w:rFonts w:ascii="Arial" w:hAnsi="Arial" w:cs="Arial"/>
          </w:rPr>
          <w:t xml:space="preserve">that </w:t>
        </w:r>
        <w:r w:rsidR="0086272C" w:rsidRPr="004E3A00">
          <w:rPr>
            <w:rFonts w:ascii="Arial" w:hAnsi="Arial" w:cs="Arial"/>
          </w:rPr>
          <w:t>led</w:t>
        </w:r>
      </w:ins>
      <w:ins w:id="89" w:author="Phil" w:date="2016-02-19T17:06:00Z">
        <w:r w:rsidR="0018360F">
          <w:rPr>
            <w:rFonts w:ascii="Arial" w:hAnsi="Arial" w:cs="Arial"/>
          </w:rPr>
          <w:t xml:space="preserve"> to a structure that most closely resembled that found in 2014 </w:t>
        </w:r>
      </w:ins>
      <w:r w:rsidRPr="004E3A00">
        <w:rPr>
          <w:rFonts w:ascii="Arial" w:hAnsi="Arial" w:cs="Arial"/>
        </w:rPr>
        <w:t>for a further 100 years to investigate possible future changes in BA and tree cover under the different scenarios. Each model run had 100 iterations and median values were used to summarise model results.</w:t>
      </w:r>
      <w:r>
        <w:rPr>
          <w:rFonts w:ascii="Arial" w:hAnsi="Arial" w:cs="Arial"/>
        </w:rPr>
        <w:t xml:space="preserve"> Following this we tested the potential effects of projected increases in drought in the region by examining the effect of increasing the chance of major annual droughts from 1-4% on BA and tree cover.</w:t>
      </w:r>
    </w:p>
    <w:p w14:paraId="3367AC78"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2B503377"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Results</w:t>
      </w:r>
    </w:p>
    <w:p w14:paraId="3ED314BA" w14:textId="77777777" w:rsidR="0090383B" w:rsidRPr="004E3A00" w:rsidRDefault="0090383B" w:rsidP="00A87DA1">
      <w:pPr>
        <w:spacing w:line="360" w:lineRule="auto"/>
        <w:contextualSpacing/>
        <w:rPr>
          <w:rFonts w:ascii="Arial" w:hAnsi="Arial" w:cs="Arial"/>
          <w:color w:val="000000"/>
          <w:lang w:eastAsia="en-GB"/>
        </w:rPr>
      </w:pPr>
    </w:p>
    <w:p w14:paraId="42CEFBC3" w14:textId="77777777" w:rsidR="0090383B" w:rsidRPr="00B67877" w:rsidRDefault="0090383B" w:rsidP="00A87DA1">
      <w:pPr>
        <w:spacing w:line="360" w:lineRule="auto"/>
        <w:contextualSpacing/>
        <w:rPr>
          <w:rFonts w:ascii="Arial" w:hAnsi="Arial" w:cs="Arial"/>
          <w:b/>
        </w:rPr>
      </w:pPr>
      <w:r>
        <w:rPr>
          <w:rFonts w:ascii="Arial" w:hAnsi="Arial" w:cs="Arial"/>
          <w:b/>
        </w:rPr>
        <w:t>Tree recruitment</w:t>
      </w:r>
    </w:p>
    <w:p w14:paraId="199D39AA" w14:textId="31AC4BA2" w:rsidR="0090383B" w:rsidRPr="004E3A00" w:rsidRDefault="0090383B"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xml:space="preserve">. Canopy openness was positively related to beech seedling density (slope=0.56 ± 0.09, P value &lt;0.001), but no other variables were included in models </w:t>
      </w:r>
      <w:r>
        <w:rPr>
          <w:rFonts w:ascii="Arial" w:hAnsi="Arial" w:cs="Arial"/>
        </w:rPr>
        <w:t>that</w:t>
      </w:r>
      <w:r w:rsidRPr="004E3A00">
        <w:rPr>
          <w:rFonts w:ascii="Arial" w:hAnsi="Arial" w:cs="Arial"/>
        </w:rPr>
        <w:t xml:space="preserve"> had ΔAICc≤7</w:t>
      </w:r>
      <w:r>
        <w:rPr>
          <w:rFonts w:ascii="Arial" w:hAnsi="Arial" w:cs="Arial"/>
        </w:rPr>
        <w:t>,</w:t>
      </w:r>
      <w:r w:rsidRPr="004E3A00">
        <w:rPr>
          <w:rFonts w:ascii="Arial" w:hAnsi="Arial" w:cs="Arial"/>
        </w:rPr>
        <w:t xml:space="preserve"> and </w:t>
      </w:r>
      <w:r>
        <w:rPr>
          <w:rFonts w:ascii="Arial" w:hAnsi="Arial" w:cs="Arial"/>
        </w:rPr>
        <w:lastRenderedPageBreak/>
        <w:t xml:space="preserve">therefore no other variables were </w:t>
      </w:r>
      <w:r w:rsidRPr="004E3A00">
        <w:rPr>
          <w:rFonts w:ascii="Arial" w:hAnsi="Arial" w:cs="Arial"/>
        </w:rPr>
        <w:t>considered to have support. No metrics of deer or pony density were related to seedling density in any way.</w:t>
      </w:r>
      <w:r>
        <w:rPr>
          <w:rFonts w:ascii="Arial" w:hAnsi="Arial" w:cs="Arial"/>
        </w:rPr>
        <w:t xml:space="preserve"> Similar relationships were seen in supplementary data collected from </w:t>
      </w:r>
      <w:commentRangeStart w:id="90"/>
      <w:r>
        <w:rPr>
          <w:rFonts w:ascii="Arial" w:hAnsi="Arial" w:cs="Arial"/>
        </w:rPr>
        <w:t>12 sites distributed across the New Forest</w:t>
      </w:r>
      <w:commentRangeEnd w:id="90"/>
      <w:r>
        <w:rPr>
          <w:rStyle w:val="CommentReference"/>
        </w:rPr>
        <w:commentReference w:id="90"/>
      </w:r>
      <w:r>
        <w:rPr>
          <w:rFonts w:ascii="Arial" w:hAnsi="Arial" w:cs="Arial"/>
        </w:rPr>
        <w:t>, with a positive relationship between canopy openness and beech seedling density (slope=-</w:t>
      </w:r>
      <w:r w:rsidRPr="003D20CF">
        <w:rPr>
          <w:rFonts w:ascii="Arial" w:hAnsi="Arial" w:cs="Arial"/>
        </w:rPr>
        <w:t>0.4</w:t>
      </w:r>
      <w:r>
        <w:rPr>
          <w:rFonts w:ascii="Arial" w:hAnsi="Arial" w:cs="Arial"/>
        </w:rPr>
        <w:t>1± 0.06</w:t>
      </w:r>
      <w:r w:rsidRPr="004E3A00">
        <w:rPr>
          <w:rFonts w:ascii="Arial" w:hAnsi="Arial" w:cs="Arial"/>
        </w:rPr>
        <w:t>, P value &lt;0.001</w:t>
      </w:r>
      <w:r>
        <w:rPr>
          <w:rFonts w:ascii="Arial" w:hAnsi="Arial" w:cs="Arial"/>
        </w:rPr>
        <w:t>).</w:t>
      </w:r>
    </w:p>
    <w:p w14:paraId="3FB9EFB9" w14:textId="77777777" w:rsidR="0090383B" w:rsidRPr="004E3A00" w:rsidRDefault="0090383B" w:rsidP="00A87DA1">
      <w:pPr>
        <w:spacing w:line="360" w:lineRule="auto"/>
        <w:ind w:firstLine="360"/>
        <w:contextualSpacing/>
        <w:rPr>
          <w:rFonts w:ascii="Arial" w:hAnsi="Arial" w:cs="Arial"/>
        </w:rPr>
      </w:pPr>
      <w:r>
        <w:rPr>
          <w:rFonts w:ascii="Arial" w:hAnsi="Arial" w:cs="Arial"/>
        </w:rPr>
        <w:t xml:space="preserve">There was no clear relationship between sapling density and canopy openness at Denny wood or other sites across the New Forest (Figures 1b &amp; 1d). </w:t>
      </w:r>
      <w:r w:rsidRPr="004E3A00">
        <w:rPr>
          <w:rFonts w:ascii="Arial" w:hAnsi="Arial" w:cs="Arial"/>
        </w:rPr>
        <w:t>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14:paraId="5B2E5230" w14:textId="77777777" w:rsidR="0090383B" w:rsidRPr="004E3A00" w:rsidRDefault="0090383B" w:rsidP="00A87DA1">
      <w:pPr>
        <w:spacing w:before="40" w:after="0" w:line="360" w:lineRule="auto"/>
        <w:contextualSpacing/>
        <w:textAlignment w:val="baseline"/>
        <w:rPr>
          <w:rFonts w:ascii="Arial" w:hAnsi="Arial" w:cs="Arial"/>
          <w:color w:val="000000"/>
          <w:lang w:eastAsia="en-GB"/>
        </w:rPr>
      </w:pPr>
    </w:p>
    <w:p w14:paraId="1B13EE4E" w14:textId="77777777" w:rsidR="0090383B" w:rsidRPr="004E3A00" w:rsidRDefault="0090383B" w:rsidP="00DD6D42">
      <w:pPr>
        <w:spacing w:after="0" w:line="360" w:lineRule="auto"/>
        <w:contextualSpacing/>
        <w:textAlignment w:val="baseline"/>
        <w:rPr>
          <w:rFonts w:ascii="Arial" w:hAnsi="Arial" w:cs="Arial"/>
          <w:b/>
          <w:color w:val="000000"/>
          <w:lang w:eastAsia="en-GB"/>
        </w:rPr>
      </w:pPr>
      <w:r>
        <w:rPr>
          <w:rFonts w:ascii="Arial" w:hAnsi="Arial" w:cs="Arial"/>
          <w:b/>
          <w:color w:val="000000"/>
          <w:lang w:eastAsia="en-GB"/>
        </w:rPr>
        <w:t>Mature t</w:t>
      </w:r>
      <w:r w:rsidRPr="004E3A00">
        <w:rPr>
          <w:rFonts w:ascii="Arial" w:hAnsi="Arial" w:cs="Arial"/>
          <w:b/>
          <w:color w:val="000000"/>
          <w:lang w:eastAsia="en-GB"/>
        </w:rPr>
        <w:t>ree mortality</w:t>
      </w:r>
    </w:p>
    <w:p w14:paraId="66A9EB45" w14:textId="21776D15" w:rsidR="0090383B" w:rsidRPr="004E3A00" w:rsidRDefault="0090383B"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 xml:space="preserve">=0.24, Figure 1). However, in general subplots lost both stem density and basal area between 1964 and 2014 (Figure 2). Given that self-thinning processes tend to be strongest when plots are increasing in biomass and losing stem density at the same time </w:t>
      </w:r>
      <w:r w:rsidRPr="004E3A00">
        <w:rPr>
          <w:rFonts w:ascii="Arial" w:hAnsi="Arial" w:cs="Arial"/>
        </w:rPr>
        <w:fldChar w:fldCharType="begin" w:fldLock="1"/>
      </w:r>
      <w:r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(Coomes &amp; Allen 2007)</w:t>
      </w:r>
      <w:r w:rsidRPr="004E3A00">
        <w:rPr>
          <w:rFonts w:ascii="Arial" w:hAnsi="Arial" w:cs="Arial"/>
        </w:rPr>
        <w:fldChar w:fldCharType="end"/>
      </w:r>
      <w:r>
        <w:rPr>
          <w:rFonts w:ascii="Arial" w:hAnsi="Arial" w:cs="Arial"/>
        </w:rPr>
        <w:t>,</w:t>
      </w:r>
      <w:r w:rsidRPr="004E3A00">
        <w:rPr>
          <w:rFonts w:ascii="Arial" w:hAnsi="Arial" w:cs="Arial"/>
        </w:rPr>
        <w:t xml:space="preserve"> such processes are unlikely to be responsible for the majority of tree death </w:t>
      </w:r>
      <w:r>
        <w:rPr>
          <w:rFonts w:ascii="Arial" w:hAnsi="Arial" w:cs="Arial"/>
        </w:rPr>
        <w:t>observed</w:t>
      </w:r>
      <w:r w:rsidRPr="004E3A00">
        <w:rPr>
          <w:rFonts w:ascii="Arial" w:hAnsi="Arial" w:cs="Arial"/>
        </w:rPr>
        <w:t xml:space="preserve"> in Denny </w:t>
      </w:r>
      <w:r>
        <w:rPr>
          <w:rFonts w:ascii="Arial" w:hAnsi="Arial" w:cs="Arial"/>
        </w:rPr>
        <w:t>W</w:t>
      </w:r>
      <w:r w:rsidRPr="004E3A00">
        <w:rPr>
          <w:rFonts w:ascii="Arial" w:hAnsi="Arial" w:cs="Arial"/>
        </w:rPr>
        <w:t>ood from 1964-2014.</w:t>
      </w:r>
    </w:p>
    <w:p w14:paraId="1FB3941B" w14:textId="21E1F0F8" w:rsidR="0090383B" w:rsidRPr="004E3A00" w:rsidRDefault="0090383B" w:rsidP="00DD6D42">
      <w:pPr>
        <w:spacing w:line="360" w:lineRule="auto"/>
        <w:ind w:firstLine="357"/>
        <w:contextualSpacing/>
        <w:rPr>
          <w:rFonts w:ascii="Arial" w:hAnsi="Arial" w:cs="Arial"/>
        </w:rPr>
      </w:pPr>
      <w:r w:rsidRPr="004E3A00">
        <w:rPr>
          <w:rFonts w:ascii="Arial" w:hAnsi="Arial" w:cs="Arial"/>
        </w:rPr>
        <w:t>When predicting the mortality of individual beech trees</w:t>
      </w:r>
      <w:r>
        <w:rPr>
          <w:rFonts w:ascii="Arial" w:hAnsi="Arial" w:cs="Arial"/>
        </w:rPr>
        <w:t>,</w:t>
      </w:r>
      <w:r w:rsidRPr="004E3A00">
        <w:rPr>
          <w:rFonts w:ascii="Arial" w:hAnsi="Arial" w:cs="Arial"/>
        </w:rPr>
        <w:t xml:space="preserve"> growth rate was considered </w:t>
      </w:r>
      <w:r>
        <w:rPr>
          <w:rFonts w:ascii="Arial" w:hAnsi="Arial" w:cs="Arial"/>
        </w:rPr>
        <w:t xml:space="preserve">to be </w:t>
      </w:r>
      <w:r w:rsidRPr="004E3A00">
        <w:rPr>
          <w:rFonts w:ascii="Arial" w:hAnsi="Arial" w:cs="Arial"/>
        </w:rPr>
        <w:t xml:space="preserve">the most important predictor, as it was included in all models with a ΔAICc≤7. Trees that grew slowly or </w:t>
      </w:r>
      <w:r>
        <w:rPr>
          <w:rFonts w:ascii="Arial" w:hAnsi="Arial" w:cs="Arial"/>
        </w:rPr>
        <w:t xml:space="preserve">not at all </w:t>
      </w:r>
      <w:r w:rsidRPr="004E3A00">
        <w:rPr>
          <w:rFonts w:ascii="Arial" w:hAnsi="Arial" w:cs="Arial"/>
        </w:rPr>
        <w:t>were more likely to die than those that grew relatively quickly</w:t>
      </w:r>
      <w:r>
        <w:rPr>
          <w:rFonts w:ascii="Arial" w:hAnsi="Arial" w:cs="Arial"/>
        </w:rPr>
        <w:t xml:space="preserve"> (slope=-0.93</w:t>
      </w:r>
      <w:r w:rsidRPr="004E3A00">
        <w:rPr>
          <w:rFonts w:ascii="Arial" w:hAnsi="Arial" w:cs="Arial"/>
        </w:rPr>
        <w:t xml:space="preserve"> </w:t>
      </w:r>
      <w:r>
        <w:rPr>
          <w:rFonts w:ascii="Arial" w:hAnsi="Arial" w:cs="Arial"/>
        </w:rPr>
        <w:t>± 0.15</w:t>
      </w:r>
      <w:r w:rsidRPr="004E3A00">
        <w:rPr>
          <w:rFonts w:ascii="Arial" w:hAnsi="Arial" w:cs="Arial"/>
        </w:rPr>
        <w:t xml:space="preserve">, P value &lt;0.001, Figure 3a). </w:t>
      </w:r>
      <w:r>
        <w:rPr>
          <w:rFonts w:ascii="Arial" w:hAnsi="Arial" w:cs="Arial"/>
        </w:rPr>
        <w:t>The next</w:t>
      </w:r>
      <w:r w:rsidRPr="004E3A00">
        <w:rPr>
          <w:rFonts w:ascii="Arial" w:hAnsi="Arial" w:cs="Arial"/>
        </w:rPr>
        <w:t xml:space="preserve"> most important </w:t>
      </w:r>
      <w:r>
        <w:rPr>
          <w:rFonts w:ascii="Arial" w:hAnsi="Arial" w:cs="Arial"/>
        </w:rPr>
        <w:t xml:space="preserve">variable </w:t>
      </w:r>
      <w:r w:rsidRPr="004E3A00">
        <w:rPr>
          <w:rFonts w:ascii="Arial" w:hAnsi="Arial" w:cs="Arial"/>
        </w:rPr>
        <w:t>was tree DBH</w:t>
      </w:r>
      <w:r>
        <w:rPr>
          <w:rFonts w:ascii="Arial" w:hAnsi="Arial" w:cs="Arial"/>
        </w:rPr>
        <w:t>, with an importance value of 0.8. M</w:t>
      </w:r>
      <w:r w:rsidRPr="004E3A00">
        <w:rPr>
          <w:rFonts w:ascii="Arial" w:hAnsi="Arial" w:cs="Arial"/>
        </w:rPr>
        <w:t>odels suggested that tree size was positively correlated with prob</w:t>
      </w:r>
      <w:r>
        <w:rPr>
          <w:rFonts w:ascii="Arial" w:hAnsi="Arial" w:cs="Arial"/>
        </w:rPr>
        <w:t>ability of mortality (slope=0.23 ± 0.1, P value=</w:t>
      </w:r>
      <w:r w:rsidRPr="004E3A00">
        <w:rPr>
          <w:rFonts w:ascii="Arial" w:hAnsi="Arial" w:cs="Arial"/>
        </w:rPr>
        <w:t>0.0</w:t>
      </w:r>
      <w:r>
        <w:rPr>
          <w:rFonts w:ascii="Arial" w:hAnsi="Arial" w:cs="Arial"/>
        </w:rPr>
        <w:t>45</w:t>
      </w:r>
      <w:r w:rsidRPr="004E3A00">
        <w:rPr>
          <w:rFonts w:ascii="Arial" w:hAnsi="Arial" w:cs="Arial"/>
        </w:rPr>
        <w:t xml:space="preserve">, Figure 3b). </w:t>
      </w:r>
      <w:r>
        <w:rPr>
          <w:rFonts w:ascii="Arial" w:hAnsi="Arial" w:cs="Arial"/>
        </w:rPr>
        <w:t>There was no significant relationship between distance to dead trees (slope=-0.1</w:t>
      </w:r>
      <w:r w:rsidRPr="004E3A00">
        <w:rPr>
          <w:rFonts w:ascii="Arial" w:hAnsi="Arial" w:cs="Arial"/>
        </w:rPr>
        <w:t>4 ± 0.</w:t>
      </w:r>
      <w:r>
        <w:rPr>
          <w:rFonts w:ascii="Arial" w:hAnsi="Arial" w:cs="Arial"/>
        </w:rPr>
        <w:t>19</w:t>
      </w:r>
      <w:r w:rsidRPr="004E3A00">
        <w:rPr>
          <w:rFonts w:ascii="Arial" w:hAnsi="Arial" w:cs="Arial"/>
        </w:rPr>
        <w:t>,</w:t>
      </w:r>
      <w:r>
        <w:rPr>
          <w:rFonts w:ascii="Arial" w:hAnsi="Arial" w:cs="Arial"/>
        </w:rPr>
        <w:t xml:space="preserve"> P value=</w:t>
      </w:r>
      <w:r w:rsidRPr="004E3A00">
        <w:rPr>
          <w:rFonts w:ascii="Arial" w:hAnsi="Arial" w:cs="Arial"/>
        </w:rPr>
        <w:t>0.</w:t>
      </w:r>
      <w:r>
        <w:rPr>
          <w:rFonts w:ascii="Arial" w:hAnsi="Arial" w:cs="Arial"/>
        </w:rPr>
        <w:t>46</w:t>
      </w:r>
      <w:r w:rsidRPr="004E3A00">
        <w:rPr>
          <w:rFonts w:ascii="Arial" w:hAnsi="Arial" w:cs="Arial"/>
        </w:rPr>
        <w:t xml:space="preserve">, Figure 3c) </w:t>
      </w:r>
      <w:r>
        <w:rPr>
          <w:rFonts w:ascii="Arial" w:hAnsi="Arial" w:cs="Arial"/>
        </w:rPr>
        <w:t>or</w:t>
      </w:r>
      <w:r w:rsidRPr="004E3A00">
        <w:rPr>
          <w:rFonts w:ascii="Arial" w:hAnsi="Arial" w:cs="Arial"/>
        </w:rPr>
        <w:t xml:space="preserve"> </w:t>
      </w:r>
      <w:r>
        <w:rPr>
          <w:rFonts w:ascii="Arial" w:hAnsi="Arial" w:cs="Arial"/>
        </w:rPr>
        <w:t>soil</w:t>
      </w:r>
      <w:r w:rsidRPr="004E3A00">
        <w:rPr>
          <w:rFonts w:ascii="Arial" w:hAnsi="Arial" w:cs="Arial"/>
        </w:rPr>
        <w:t xml:space="preserve"> </w:t>
      </w:r>
      <w:r>
        <w:rPr>
          <w:rFonts w:ascii="Arial" w:hAnsi="Arial" w:cs="Arial"/>
        </w:rPr>
        <w:t>texture and mortality</w:t>
      </w:r>
      <w:r w:rsidRPr="004E3A00">
        <w:rPr>
          <w:rFonts w:ascii="Arial" w:hAnsi="Arial" w:cs="Arial"/>
        </w:rPr>
        <w:t xml:space="preserve"> (slope=-0.</w:t>
      </w:r>
      <w:r>
        <w:rPr>
          <w:rFonts w:ascii="Arial" w:hAnsi="Arial" w:cs="Arial"/>
        </w:rPr>
        <w:t>14</w:t>
      </w:r>
      <w:r w:rsidRPr="004E3A00">
        <w:rPr>
          <w:rFonts w:ascii="Arial" w:hAnsi="Arial" w:cs="Arial"/>
        </w:rPr>
        <w:t xml:space="preserve"> ± </w:t>
      </w:r>
      <w:r>
        <w:rPr>
          <w:rFonts w:ascii="Arial" w:hAnsi="Arial" w:cs="Arial"/>
        </w:rPr>
        <w:t>0.19, P value=</w:t>
      </w:r>
      <w:r w:rsidRPr="004E3A00">
        <w:rPr>
          <w:rFonts w:ascii="Arial" w:hAnsi="Arial" w:cs="Arial"/>
        </w:rPr>
        <w:t>0.</w:t>
      </w:r>
      <w:r>
        <w:rPr>
          <w:rFonts w:ascii="Arial" w:hAnsi="Arial" w:cs="Arial"/>
        </w:rPr>
        <w:t>45</w:t>
      </w:r>
      <w:r w:rsidRPr="004E3A00">
        <w:rPr>
          <w:rFonts w:ascii="Arial" w:hAnsi="Arial" w:cs="Arial"/>
        </w:rPr>
        <w:t>, Figure 3d).</w:t>
      </w:r>
    </w:p>
    <w:p w14:paraId="474581B6"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p>
    <w:p w14:paraId="508DFBE8"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Individual based model</w:t>
      </w:r>
    </w:p>
    <w:p w14:paraId="7205D67C" w14:textId="5DA314B0" w:rsidR="0090383B" w:rsidRDefault="0090383B" w:rsidP="00695472">
      <w:pPr>
        <w:spacing w:after="14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Results from our individual based model suggest that when the annual probability of juvenile death is low, the forest does not undergo a transition to a treeless state even if feedbacks are present. However, when annual probability of juvenile death is &gt;0.4</w:t>
      </w:r>
      <w:r>
        <w:rPr>
          <w:rFonts w:ascii="Arial" w:hAnsi="Arial" w:cs="Arial"/>
          <w:color w:val="000000"/>
          <w:lang w:eastAsia="en-GB"/>
        </w:rPr>
        <w:t>,</w:t>
      </w:r>
      <w:r w:rsidRPr="004E3A00">
        <w:rPr>
          <w:rFonts w:ascii="Arial" w:hAnsi="Arial" w:cs="Arial"/>
          <w:color w:val="000000"/>
          <w:lang w:eastAsia="en-GB"/>
        </w:rPr>
        <w:t xml:space="preserve"> </w:t>
      </w:r>
      <w:r>
        <w:rPr>
          <w:rFonts w:ascii="Arial" w:hAnsi="Arial" w:cs="Arial"/>
          <w:color w:val="000000"/>
          <w:lang w:eastAsia="en-GB"/>
        </w:rPr>
        <w:t xml:space="preserve">with or without </w:t>
      </w:r>
      <w:r w:rsidRPr="004E3A00">
        <w:rPr>
          <w:rFonts w:ascii="Arial" w:hAnsi="Arial" w:cs="Arial"/>
          <w:color w:val="000000"/>
          <w:lang w:eastAsia="en-GB"/>
        </w:rPr>
        <w:t>feedbacks</w:t>
      </w:r>
      <w:r>
        <w:rPr>
          <w:rFonts w:ascii="Arial" w:hAnsi="Arial" w:cs="Arial"/>
          <w:color w:val="000000"/>
          <w:lang w:eastAsia="en-GB"/>
        </w:rPr>
        <w:t>,</w:t>
      </w:r>
      <w:r w:rsidRPr="004E3A00">
        <w:rPr>
          <w:rFonts w:ascii="Arial" w:hAnsi="Arial" w:cs="Arial"/>
          <w:color w:val="000000"/>
          <w:lang w:eastAsia="en-GB"/>
        </w:rPr>
        <w:t xml:space="preserve"> </w:t>
      </w:r>
      <w:r>
        <w:rPr>
          <w:rFonts w:ascii="Arial" w:hAnsi="Arial" w:cs="Arial"/>
          <w:color w:val="000000"/>
          <w:lang w:eastAsia="en-GB"/>
        </w:rPr>
        <w:t xml:space="preserve">BA declines </w:t>
      </w:r>
      <w:r w:rsidRPr="004E3A00">
        <w:rPr>
          <w:rFonts w:ascii="Arial" w:hAnsi="Arial" w:cs="Arial"/>
          <w:color w:val="000000"/>
          <w:lang w:eastAsia="en-GB"/>
        </w:rPr>
        <w:t xml:space="preserve">(Figure 4). </w:t>
      </w:r>
      <w:r>
        <w:rPr>
          <w:rFonts w:ascii="Arial" w:hAnsi="Arial" w:cs="Arial"/>
          <w:color w:val="000000"/>
          <w:lang w:eastAsia="en-GB"/>
        </w:rPr>
        <w:t>Therefore</w:t>
      </w:r>
      <w:r w:rsidRPr="004E3A00">
        <w:rPr>
          <w:rFonts w:ascii="Arial" w:hAnsi="Arial" w:cs="Arial"/>
          <w:color w:val="000000"/>
          <w:lang w:eastAsia="en-GB"/>
        </w:rPr>
        <w:t xml:space="preserve"> the effect of feedbacks was dependent upon high background juvenile mortality</w:t>
      </w:r>
      <w:r>
        <w:rPr>
          <w:rFonts w:ascii="Arial" w:hAnsi="Arial" w:cs="Arial"/>
          <w:color w:val="000000"/>
          <w:lang w:eastAsia="en-GB"/>
        </w:rPr>
        <w:t>, but made relatively little difference to forest structure</w:t>
      </w:r>
      <w:r w:rsidRPr="004E3A00">
        <w:rPr>
          <w:rFonts w:ascii="Arial" w:hAnsi="Arial" w:cs="Arial"/>
          <w:color w:val="000000"/>
          <w:lang w:eastAsia="en-GB"/>
        </w:rPr>
        <w:t>.</w:t>
      </w:r>
      <w:r>
        <w:rPr>
          <w:rFonts w:ascii="Arial" w:hAnsi="Arial" w:cs="Arial"/>
          <w:color w:val="000000"/>
          <w:lang w:eastAsia="en-GB"/>
        </w:rPr>
        <w:t xml:space="preserve"> </w:t>
      </w:r>
      <w:ins w:id="91" w:author="anewton" w:date="2016-02-11T13:16:00Z">
        <w:r w:rsidRPr="0090383B">
          <w:rPr>
            <w:rFonts w:ascii="Arial" w:hAnsi="Arial" w:cs="Arial"/>
            <w:color w:val="000000"/>
            <w:highlight w:val="yellow"/>
            <w:lang w:eastAsia="en-GB"/>
            <w:rPrChange w:id="92" w:author="anewton" w:date="2016-02-11T13:16:00Z">
              <w:rPr>
                <w:rFonts w:ascii="Arial" w:hAnsi="Arial" w:cs="Arial"/>
                <w:color w:val="000000"/>
                <w:lang w:eastAsia="en-GB"/>
              </w:rPr>
            </w:rPrChange>
          </w:rPr>
          <w:t>You have not cited Figure 5 in the text.</w:t>
        </w:r>
        <w:r>
          <w:rPr>
            <w:rFonts w:ascii="Arial" w:hAnsi="Arial" w:cs="Arial"/>
            <w:color w:val="000000"/>
            <w:lang w:eastAsia="en-GB"/>
          </w:rPr>
          <w:t xml:space="preserve"> </w:t>
        </w:r>
      </w:ins>
    </w:p>
    <w:p w14:paraId="65023FC4" w14:textId="77777777" w:rsidR="0090383B" w:rsidRPr="004E3A00" w:rsidRDefault="0090383B" w:rsidP="00695472">
      <w:pPr>
        <w:spacing w:after="140" w:line="360" w:lineRule="auto"/>
        <w:ind w:firstLine="720"/>
        <w:contextualSpacing/>
        <w:textAlignment w:val="baseline"/>
        <w:rPr>
          <w:rFonts w:ascii="Arial" w:hAnsi="Arial" w:cs="Arial"/>
          <w:color w:val="000000"/>
          <w:lang w:eastAsia="en-GB"/>
        </w:rPr>
      </w:pPr>
    </w:p>
    <w:p w14:paraId="225531A0" w14:textId="77777777" w:rsidR="0090383B" w:rsidRPr="004E3A00" w:rsidRDefault="0090383B" w:rsidP="00DD6D42">
      <w:pPr>
        <w:spacing w:after="140" w:line="360" w:lineRule="auto"/>
        <w:contextualSpacing/>
        <w:textAlignment w:val="baseline"/>
        <w:rPr>
          <w:rFonts w:ascii="Arial" w:hAnsi="Arial" w:cs="Arial"/>
          <w:color w:val="000000"/>
          <w:lang w:eastAsia="en-GB"/>
        </w:rPr>
      </w:pPr>
    </w:p>
    <w:p w14:paraId="395D7E6C" w14:textId="77777777" w:rsidR="0090383B" w:rsidRPr="004E3A00" w:rsidRDefault="0090383B" w:rsidP="00534FAA">
      <w:pPr>
        <w:spacing w:before="40" w:after="140" w:line="360" w:lineRule="auto"/>
        <w:contextualSpacing/>
        <w:rPr>
          <w:rFonts w:ascii="Arial" w:hAnsi="Arial" w:cs="Arial"/>
          <w:color w:val="000000"/>
          <w:lang w:eastAsia="en-GB"/>
        </w:rPr>
      </w:pPr>
      <w:commentRangeStart w:id="93"/>
      <w:r>
        <w:rPr>
          <w:rFonts w:ascii="Arial" w:hAnsi="Arial" w:cs="Arial"/>
          <w:b/>
          <w:bCs/>
          <w:color w:val="000000"/>
          <w:lang w:eastAsia="en-GB"/>
        </w:rPr>
        <w:t>Discussion</w:t>
      </w:r>
      <w:commentRangeEnd w:id="93"/>
      <w:r>
        <w:rPr>
          <w:rStyle w:val="CommentReference"/>
        </w:rPr>
        <w:commentReference w:id="93"/>
      </w:r>
    </w:p>
    <w:p w14:paraId="52C7D105"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In our study we found that recruitment of beech seedlings and saplings in Denny wood was limited. Seedling density was negatively correlated with canopy cover, while sapling abundance was </w:t>
      </w:r>
      <w:r>
        <w:rPr>
          <w:rFonts w:ascii="Arial" w:hAnsi="Arial" w:cs="Arial"/>
          <w:color w:val="000000"/>
          <w:lang w:eastAsia="en-GB"/>
        </w:rPr>
        <w:t>not</w:t>
      </w:r>
      <w:r w:rsidRPr="004E3A00">
        <w:rPr>
          <w:rFonts w:ascii="Arial" w:hAnsi="Arial" w:cs="Arial"/>
          <w:color w:val="000000"/>
          <w:lang w:eastAsia="en-GB"/>
        </w:rPr>
        <w:t xml:space="preserve"> correlated</w:t>
      </w:r>
      <w:r>
        <w:rPr>
          <w:rFonts w:ascii="Arial" w:hAnsi="Arial" w:cs="Arial"/>
          <w:color w:val="000000"/>
          <w:lang w:eastAsia="en-GB"/>
        </w:rPr>
        <w:t xml:space="preserve"> with canopy cover</w:t>
      </w:r>
      <w:r w:rsidRPr="004E3A00">
        <w:rPr>
          <w:rFonts w:ascii="Arial" w:hAnsi="Arial" w:cs="Arial"/>
          <w:color w:val="000000"/>
          <w:lang w:eastAsia="en-GB"/>
        </w:rPr>
        <w:t xml:space="preserve">. Modelling of mortality showed </w:t>
      </w:r>
      <w:r>
        <w:rPr>
          <w:rFonts w:ascii="Arial" w:hAnsi="Arial" w:cs="Arial"/>
          <w:color w:val="000000"/>
          <w:lang w:eastAsia="en-GB"/>
        </w:rPr>
        <w:t xml:space="preserve">that slow growing, large trees </w:t>
      </w:r>
      <w:r w:rsidRPr="004E3A00">
        <w:rPr>
          <w:rFonts w:ascii="Arial" w:hAnsi="Arial" w:cs="Arial"/>
          <w:color w:val="000000"/>
          <w:lang w:eastAsia="en-GB"/>
        </w:rPr>
        <w:t>were the most likely to die</w:t>
      </w:r>
      <w:r>
        <w:rPr>
          <w:rFonts w:ascii="Arial" w:hAnsi="Arial" w:cs="Arial"/>
          <w:color w:val="000000"/>
          <w:lang w:eastAsia="en-GB"/>
        </w:rPr>
        <w:t>, but that distance</w:t>
      </w:r>
      <w:r w:rsidRPr="004E3A00">
        <w:rPr>
          <w:rFonts w:ascii="Arial" w:hAnsi="Arial" w:cs="Arial"/>
          <w:color w:val="000000"/>
          <w:lang w:eastAsia="en-GB"/>
        </w:rPr>
        <w:t xml:space="preserve"> to dead trees</w:t>
      </w:r>
      <w:r>
        <w:rPr>
          <w:rFonts w:ascii="Arial" w:hAnsi="Arial" w:cs="Arial"/>
          <w:color w:val="000000"/>
          <w:lang w:eastAsia="en-GB"/>
        </w:rPr>
        <w:t xml:space="preserve"> and</w:t>
      </w:r>
      <w:r w:rsidRPr="004E3A00">
        <w:rPr>
          <w:rFonts w:ascii="Arial" w:hAnsi="Arial" w:cs="Arial"/>
          <w:color w:val="000000"/>
          <w:lang w:eastAsia="en-GB"/>
        </w:rPr>
        <w:t xml:space="preserve"> sand content</w:t>
      </w:r>
      <w:r>
        <w:rPr>
          <w:rFonts w:ascii="Arial" w:hAnsi="Arial" w:cs="Arial"/>
          <w:color w:val="000000"/>
          <w:lang w:eastAsia="en-GB"/>
        </w:rPr>
        <w:t xml:space="preserve"> had little impact on the probability of mortality</w:t>
      </w:r>
      <w:r w:rsidRPr="004E3A00">
        <w:rPr>
          <w:rFonts w:ascii="Arial" w:hAnsi="Arial" w:cs="Arial"/>
          <w:color w:val="000000"/>
          <w:lang w:eastAsia="en-GB"/>
        </w:rPr>
        <w:t>. An individual based model</w:t>
      </w:r>
      <w:r>
        <w:rPr>
          <w:rFonts w:ascii="Arial" w:hAnsi="Arial" w:cs="Arial"/>
          <w:color w:val="000000"/>
          <w:lang w:eastAsia="en-GB"/>
        </w:rPr>
        <w:t xml:space="preserve"> we constructed</w:t>
      </w:r>
      <w:r w:rsidRPr="004E3A00">
        <w:rPr>
          <w:rFonts w:ascii="Arial" w:hAnsi="Arial" w:cs="Arial"/>
          <w:color w:val="000000"/>
          <w:lang w:eastAsia="en-GB"/>
        </w:rPr>
        <w:t xml:space="preserve"> suggested that forest basal area would decline unless juvenile mortality was dramatically reduced. However, none of the scenarios suggested the potential </w:t>
      </w:r>
      <w:r>
        <w:rPr>
          <w:rFonts w:ascii="Arial" w:hAnsi="Arial" w:cs="Arial"/>
          <w:color w:val="000000"/>
          <w:lang w:eastAsia="en-GB"/>
        </w:rPr>
        <w:t>for transition to a non-forest state with &lt; 40% canopy cover, even when drought frequency was increased</w:t>
      </w:r>
      <w:r w:rsidRPr="004E3A00">
        <w:rPr>
          <w:rFonts w:ascii="Arial" w:hAnsi="Arial" w:cs="Arial"/>
          <w:color w:val="000000"/>
          <w:lang w:eastAsia="en-GB"/>
        </w:rPr>
        <w:t>.</w:t>
      </w:r>
    </w:p>
    <w:p w14:paraId="56AA9A36"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p>
    <w:p w14:paraId="69EAEAF2"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juvenile recruitment limitation</w:t>
      </w:r>
    </w:p>
    <w:p w14:paraId="7444443E" w14:textId="77777777" w:rsidR="0090383B" w:rsidRDefault="0090383B" w:rsidP="007D6626">
      <w:pPr>
        <w:spacing w:before="40" w:after="0" w:line="360" w:lineRule="auto"/>
        <w:contextualSpacing/>
        <w:textAlignment w:val="baseline"/>
        <w:rPr>
          <w:rFonts w:ascii="Arial" w:hAnsi="Arial" w:cs="Arial"/>
          <w:color w:val="000000"/>
          <w:lang w:eastAsia="en-GB"/>
        </w:rPr>
      </w:pPr>
    </w:p>
    <w:p w14:paraId="79FAE1C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Seedling density was highest in areas with low canopy cover reflecting increased germination and growth rates of tree seedlings where light intensity is higher and grass or shrubs provide protection against ungulate herbivores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(Collet, Lantera &amp; Pardos 2001; Kuijper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2010; 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However, this was not reflected by higher sapling density in areas with low canopy cover, resulting in very limited regeneration following death of large trees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Pr>
          <w:rFonts w:ascii="Arial" w:hAnsi="Arial" w:cs="Arial"/>
          <w:color w:val="000000"/>
          <w:lang w:eastAsia="en-GB"/>
        </w:rPr>
        <w:t xml:space="preserve"> or trampled while </w:t>
      </w:r>
      <w:r w:rsidRPr="004E3A00">
        <w:rPr>
          <w:rFonts w:ascii="Arial" w:hAnsi="Arial" w:cs="Arial"/>
          <w:color w:val="000000"/>
          <w:lang w:eastAsia="en-GB"/>
        </w:rPr>
        <w:t xml:space="preserve">seedlings </w:t>
      </w:r>
      <w:r>
        <w:rPr>
          <w:rFonts w:ascii="Arial" w:hAnsi="Arial" w:cs="Arial"/>
          <w:color w:val="000000"/>
          <w:lang w:eastAsia="en-GB"/>
        </w:rPr>
        <w:t>growing</w:t>
      </w:r>
      <w:r w:rsidRPr="004E3A00">
        <w:rPr>
          <w:rFonts w:ascii="Arial" w:hAnsi="Arial" w:cs="Arial"/>
          <w:color w:val="000000"/>
          <w:lang w:eastAsia="en-GB"/>
        </w:rPr>
        <w:t xml:space="preserve"> under closed canopies may be less likely to </w:t>
      </w:r>
      <w:r>
        <w:rPr>
          <w:rFonts w:ascii="Arial" w:hAnsi="Arial" w:cs="Arial"/>
          <w:color w:val="000000"/>
          <w:lang w:eastAsia="en-GB"/>
        </w:rPr>
        <w:t>suffer damage</w:t>
      </w:r>
      <w:r w:rsidRPr="004E3A00">
        <w:rPr>
          <w:rFonts w:ascii="Arial" w:hAnsi="Arial" w:cs="Arial"/>
          <w:color w:val="000000"/>
          <w:lang w:eastAsia="en-GB"/>
        </w:rPr>
        <w:t xml:space="preserve">. </w:t>
      </w:r>
      <w:r>
        <w:rPr>
          <w:rFonts w:ascii="Arial" w:hAnsi="Arial" w:cs="Arial"/>
          <w:color w:val="000000"/>
          <w:lang w:eastAsia="en-GB"/>
        </w:rPr>
        <w:t xml:space="preserve">The observation by </w:t>
      </w:r>
      <w:proofErr w:type="spellStart"/>
      <w:r>
        <w:rPr>
          <w:rFonts w:ascii="Arial" w:hAnsi="Arial" w:cs="Arial"/>
          <w:color w:val="000000"/>
          <w:lang w:eastAsia="en-GB"/>
        </w:rPr>
        <w:t>Pyke</w:t>
      </w:r>
      <w:proofErr w:type="spellEnd"/>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"label" : "line", "suppress-author" : 1, "uris" : [ "http://www.mendeley.com/documents/?uuid=1ad06081-a738-4751-998a-37fcf151ae76" ] } ], "mendeley" : { "formattedCitation" : "(1977)", "plainTextFormattedCitation" : "(1977)", "previouslyFormattedCitation" : "(1977)" }, "properties" : { "noteIndex" : 0 }, "schema" : "https://github.com/citation-style-language/schema/raw/master/csl-citation.json" }</w:instrText>
      </w:r>
      <w:r>
        <w:rPr>
          <w:rFonts w:ascii="Arial" w:hAnsi="Arial" w:cs="Arial"/>
          <w:color w:val="000000"/>
          <w:lang w:eastAsia="en-GB"/>
        </w:rPr>
        <w:fldChar w:fldCharType="separate"/>
      </w:r>
      <w:r w:rsidRPr="004F289D">
        <w:rPr>
          <w:rFonts w:ascii="Arial" w:hAnsi="Arial" w:cs="Arial"/>
          <w:noProof/>
          <w:color w:val="000000"/>
          <w:lang w:eastAsia="en-GB"/>
        </w:rPr>
        <w:t>(1977)</w:t>
      </w:r>
      <w:r>
        <w:rPr>
          <w:rFonts w:ascii="Arial" w:hAnsi="Arial" w:cs="Arial"/>
          <w:color w:val="000000"/>
          <w:lang w:eastAsia="en-GB"/>
        </w:rPr>
        <w:fldChar w:fldCharType="end"/>
      </w:r>
      <w:r>
        <w:rPr>
          <w:rFonts w:ascii="Arial" w:hAnsi="Arial" w:cs="Arial"/>
          <w:color w:val="000000"/>
          <w:lang w:eastAsia="en-GB"/>
        </w:rPr>
        <w:t xml:space="preserve"> that many mammal species move towards areas where desirable food is more likely to be found supports this hypothesis. </w:t>
      </w:r>
      <w:r w:rsidRPr="004E3A00">
        <w:rPr>
          <w:rFonts w:ascii="Arial" w:hAnsi="Arial" w:cs="Arial"/>
          <w:color w:val="000000"/>
          <w:lang w:eastAsia="en-GB"/>
        </w:rPr>
        <w:t xml:space="preserve">Though grass </w:t>
      </w:r>
      <w:r>
        <w:rPr>
          <w:rFonts w:ascii="Arial" w:hAnsi="Arial" w:cs="Arial"/>
          <w:color w:val="000000"/>
          <w:lang w:eastAsia="en-GB"/>
        </w:rPr>
        <w:t>has previously been shown to</w:t>
      </w:r>
      <w:r w:rsidRPr="004E3A00">
        <w:rPr>
          <w:rFonts w:ascii="Arial" w:hAnsi="Arial" w:cs="Arial"/>
          <w:color w:val="000000"/>
          <w:lang w:eastAsia="en-GB"/>
        </w:rPr>
        <w:t xml:space="preserve"> provide protection </w:t>
      </w:r>
      <w:r>
        <w:rPr>
          <w:rFonts w:ascii="Arial" w:hAnsi="Arial" w:cs="Arial"/>
          <w:color w:val="000000"/>
          <w:lang w:eastAsia="en-GB"/>
        </w:rPr>
        <w:t xml:space="preserve">for tree seedlings </w:t>
      </w:r>
      <w:r w:rsidRPr="004E3A00">
        <w:rPr>
          <w:rFonts w:ascii="Arial" w:hAnsi="Arial" w:cs="Arial"/>
          <w:color w:val="000000"/>
          <w:lang w:eastAsia="en-GB"/>
        </w:rPr>
        <w:t xml:space="preserve">from browsing herbivores, at high densities this protection can be overwhelmed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Given the high density of herbivores in the New Forest, this appears to be the most likely cause of recruitment failure in the woodland we used in our study. However, debarking of beech saplings by grey squirrels has also been seen in Denny wood, suggesting </w:t>
      </w:r>
      <w:r>
        <w:rPr>
          <w:rFonts w:ascii="Arial" w:hAnsi="Arial" w:cs="Arial"/>
          <w:color w:val="000000"/>
          <w:lang w:eastAsia="en-GB"/>
        </w:rPr>
        <w:t xml:space="preserve">the potential for </w:t>
      </w:r>
      <w:r w:rsidRPr="004E3A00">
        <w:rPr>
          <w:rFonts w:ascii="Arial" w:hAnsi="Arial" w:cs="Arial"/>
          <w:color w:val="000000"/>
          <w:lang w:eastAsia="en-GB"/>
        </w:rPr>
        <w:t>a further mechanism limiting recruitment.</w:t>
      </w:r>
    </w:p>
    <w:p w14:paraId="28B5693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p>
    <w:p w14:paraId="52931510"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mature tree death</w:t>
      </w:r>
    </w:p>
    <w:p w14:paraId="6F9BE0B9" w14:textId="77777777" w:rsidR="0090383B" w:rsidRPr="004E3A00" w:rsidRDefault="0090383B" w:rsidP="00A55BA5">
      <w:pPr>
        <w:spacing w:before="40" w:after="0" w:line="360" w:lineRule="auto"/>
        <w:contextualSpacing/>
        <w:textAlignment w:val="baseline"/>
        <w:rPr>
          <w:rFonts w:ascii="Arial" w:hAnsi="Arial" w:cs="Arial"/>
          <w:color w:val="000000"/>
          <w:lang w:eastAsia="en-GB"/>
        </w:rPr>
      </w:pPr>
    </w:p>
    <w:p w14:paraId="4A091836" w14:textId="77777777" w:rsidR="0090383B" w:rsidRDefault="0090383B" w:rsidP="00A55BA5">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The strongest predictor of tree death was its growth rate, with slow growing trees more likely to die. Previous work has shown that beech trees that grow slowly are more likely to die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(Holzwarth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2013)</w:t>
      </w:r>
      <w:r w:rsidRPr="004E3A00">
        <w:rPr>
          <w:rFonts w:ascii="Arial" w:hAnsi="Arial" w:cs="Arial"/>
          <w:color w:val="000000"/>
          <w:lang w:eastAsia="en-GB"/>
        </w:rPr>
        <w:fldChar w:fldCharType="end"/>
      </w:r>
      <w:r w:rsidRPr="004E3A00">
        <w:rPr>
          <w:rFonts w:ascii="Arial" w:hAnsi="Arial" w:cs="Arial"/>
          <w:color w:val="000000"/>
          <w:lang w:eastAsia="en-GB"/>
        </w:rPr>
        <w:t>, and this correlation may reflect increased mortality under</w:t>
      </w:r>
      <w:r>
        <w:rPr>
          <w:rFonts w:ascii="Arial" w:hAnsi="Arial" w:cs="Arial"/>
          <w:color w:val="000000"/>
          <w:lang w:eastAsia="en-GB"/>
        </w:rPr>
        <w:t xml:space="preserve"> unfavourable growing conditions</w:t>
      </w:r>
      <w:r w:rsidRPr="004E3A00">
        <w:rPr>
          <w:rFonts w:ascii="Arial" w:hAnsi="Arial" w:cs="Arial"/>
          <w:color w:val="000000"/>
          <w:lang w:eastAsia="en-GB"/>
        </w:rPr>
        <w:t xml:space="preserve">. </w:t>
      </w:r>
      <w:r>
        <w:rPr>
          <w:rFonts w:ascii="Arial" w:hAnsi="Arial" w:cs="Arial"/>
          <w:color w:val="000000"/>
          <w:lang w:eastAsia="en-GB"/>
        </w:rPr>
        <w:t xml:space="preserve">We hypothesise that some of the slow growing trees that </w:t>
      </w:r>
      <w:r>
        <w:rPr>
          <w:rFonts w:ascii="Arial" w:hAnsi="Arial" w:cs="Arial"/>
          <w:color w:val="000000"/>
          <w:lang w:eastAsia="en-GB"/>
        </w:rPr>
        <w:lastRenderedPageBreak/>
        <w:t xml:space="preserve">died in Denny Wood, did so because of reduced growth following a major drought in 1976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&lt;i&gt;et al.&lt;/i&gt; 1999; Mountford &amp; Peterken 2003)", "plainTextFormattedCitation" : "(Mountford et al. 1999; Mountford &amp; Peterken 2003)", "previouslyFormattedCitation" : "(Mountford &lt;i&gt;et al.&lt;/i&gt; 1999; Mountford &amp; Peterken 2003)" }, "properties" : { "noteIndex" : 0 }, "schema" : "https://github.com/citation-style-language/schema/raw/master/csl-citation.json" }</w:instrText>
      </w:r>
      <w:r>
        <w:rPr>
          <w:rFonts w:ascii="Arial" w:hAnsi="Arial" w:cs="Arial"/>
          <w:color w:val="000000"/>
          <w:lang w:eastAsia="en-GB"/>
        </w:rPr>
        <w:fldChar w:fldCharType="separate"/>
      </w:r>
      <w:r w:rsidRPr="007D4B1F">
        <w:rPr>
          <w:rFonts w:ascii="Arial" w:hAnsi="Arial" w:cs="Arial"/>
          <w:noProof/>
          <w:color w:val="000000"/>
          <w:lang w:eastAsia="en-GB"/>
        </w:rPr>
        <w:t xml:space="preserve">(Mountford </w:t>
      </w:r>
      <w:r w:rsidRPr="007D4B1F">
        <w:rPr>
          <w:rFonts w:ascii="Arial" w:hAnsi="Arial" w:cs="Arial"/>
          <w:i/>
          <w:noProof/>
          <w:color w:val="000000"/>
          <w:lang w:eastAsia="en-GB"/>
        </w:rPr>
        <w:t>et al.</w:t>
      </w:r>
      <w:r w:rsidRPr="007D4B1F">
        <w:rPr>
          <w:rFonts w:ascii="Arial" w:hAnsi="Arial" w:cs="Arial"/>
          <w:noProof/>
          <w:color w:val="000000"/>
          <w:lang w:eastAsia="en-GB"/>
        </w:rPr>
        <w:t xml:space="preserve"> 1999; Mountford &amp; Peterken 2003)</w:t>
      </w:r>
      <w:r>
        <w:rPr>
          <w:rFonts w:ascii="Arial" w:hAnsi="Arial" w:cs="Arial"/>
          <w:color w:val="000000"/>
          <w:lang w:eastAsia="en-GB"/>
        </w:rPr>
        <w:fldChar w:fldCharType="end"/>
      </w:r>
      <w:r>
        <w:rPr>
          <w:rFonts w:ascii="Arial" w:hAnsi="Arial" w:cs="Arial"/>
          <w:color w:val="000000"/>
          <w:lang w:eastAsia="en-GB"/>
        </w:rPr>
        <w:t xml:space="preserve">. This drought rapidly reduced beech growth in a woodland in western England, from which affected trees took &gt;20 years to recover to pre-drought growth rates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color w:val="000000"/>
          <w:lang w:eastAsia="en-GB"/>
        </w:rPr>
        <w:fldChar w:fldCharType="separate"/>
      </w:r>
      <w:r w:rsidRPr="00E13C49">
        <w:rPr>
          <w:rFonts w:ascii="Arial" w:hAnsi="Arial" w:cs="Arial"/>
          <w:noProof/>
          <w:color w:val="000000"/>
          <w:lang w:eastAsia="en-GB"/>
        </w:rPr>
        <w:t xml:space="preserve">(Cavin </w:t>
      </w:r>
      <w:r w:rsidRPr="00E13C49">
        <w:rPr>
          <w:rFonts w:ascii="Arial" w:hAnsi="Arial" w:cs="Arial"/>
          <w:i/>
          <w:noProof/>
          <w:color w:val="000000"/>
          <w:lang w:eastAsia="en-GB"/>
        </w:rPr>
        <w:t>et al.</w:t>
      </w:r>
      <w:r w:rsidRPr="00E13C49">
        <w:rPr>
          <w:rFonts w:ascii="Arial" w:hAnsi="Arial" w:cs="Arial"/>
          <w:noProof/>
          <w:color w:val="000000"/>
          <w:lang w:eastAsia="en-GB"/>
        </w:rPr>
        <w:t xml:space="preserve"> 2013)</w:t>
      </w:r>
      <w:r>
        <w:rPr>
          <w:rFonts w:ascii="Arial" w:hAnsi="Arial" w:cs="Arial"/>
          <w:color w:val="000000"/>
          <w:lang w:eastAsia="en-GB"/>
        </w:rPr>
        <w:fldChar w:fldCharType="end"/>
      </w:r>
      <w:r>
        <w:rPr>
          <w:rFonts w:ascii="Arial" w:hAnsi="Arial" w:cs="Arial"/>
          <w:color w:val="000000"/>
          <w:lang w:eastAsia="en-GB"/>
        </w:rPr>
        <w:t xml:space="preserve">. </w:t>
      </w:r>
    </w:p>
    <w:p w14:paraId="59F2A4F6"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The s</w:t>
      </w:r>
      <w:r w:rsidRPr="004E3A00">
        <w:rPr>
          <w:rFonts w:ascii="Arial" w:hAnsi="Arial" w:cs="Arial"/>
          <w:color w:val="000000"/>
          <w:lang w:eastAsia="en-GB"/>
        </w:rPr>
        <w:t xml:space="preserve">econd most important predictor of beech mortality was DBH. This positive relationship between DBH and mortality indicates a stand </w:t>
      </w:r>
      <w:r>
        <w:rPr>
          <w:rFonts w:ascii="Arial" w:hAnsi="Arial" w:cs="Arial"/>
          <w:color w:val="000000"/>
          <w:lang w:eastAsia="en-GB"/>
        </w:rPr>
        <w:t>in which mortality is largely governed by exogenous</w:t>
      </w:r>
      <w:r w:rsidRPr="004E3A00">
        <w:rPr>
          <w:rFonts w:ascii="Arial" w:hAnsi="Arial" w:cs="Arial"/>
          <w:color w:val="000000"/>
          <w:lang w:eastAsia="en-GB"/>
        </w:rPr>
        <w:t xml:space="preserve"> disturbance</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Pr>
          <w:rFonts w:ascii="Arial" w:hAnsi="Arial" w:cs="Arial"/>
          <w:color w:val="000000"/>
          <w:lang w:eastAsia="en-GB"/>
        </w:rPr>
        <w:fldChar w:fldCharType="separate"/>
      </w:r>
      <w:r w:rsidRPr="002D37F9">
        <w:rPr>
          <w:rFonts w:ascii="Arial" w:hAnsi="Arial" w:cs="Arial"/>
          <w:noProof/>
          <w:color w:val="000000"/>
          <w:lang w:eastAsia="en-GB"/>
        </w:rPr>
        <w:t xml:space="preserve">(Coomes </w:t>
      </w:r>
      <w:r w:rsidRPr="002D37F9">
        <w:rPr>
          <w:rFonts w:ascii="Arial" w:hAnsi="Arial" w:cs="Arial"/>
          <w:i/>
          <w:noProof/>
          <w:color w:val="000000"/>
          <w:lang w:eastAsia="en-GB"/>
        </w:rPr>
        <w:t>et al.</w:t>
      </w:r>
      <w:r w:rsidRPr="002D37F9">
        <w:rPr>
          <w:rFonts w:ascii="Arial" w:hAnsi="Arial" w:cs="Arial"/>
          <w:noProof/>
          <w:color w:val="000000"/>
          <w:lang w:eastAsia="en-GB"/>
        </w:rPr>
        <w:t xml:space="preserve"> 2003)</w:t>
      </w:r>
      <w:r>
        <w:rPr>
          <w:rFonts w:ascii="Arial" w:hAnsi="Arial" w:cs="Arial"/>
          <w:color w:val="000000"/>
          <w:lang w:eastAsia="en-GB"/>
        </w:rPr>
        <w:fldChar w:fldCharType="end"/>
      </w:r>
      <w:r>
        <w:rPr>
          <w:rFonts w:ascii="Arial" w:hAnsi="Arial" w:cs="Arial"/>
          <w:color w:val="000000"/>
          <w:lang w:eastAsia="en-GB"/>
        </w:rPr>
        <w:t>. I</w:t>
      </w:r>
      <w:r w:rsidRPr="004E3A00">
        <w:rPr>
          <w:rFonts w:ascii="Arial" w:hAnsi="Arial" w:cs="Arial"/>
          <w:color w:val="000000"/>
          <w:lang w:eastAsia="en-GB"/>
        </w:rPr>
        <w:t xml:space="preserve">n </w:t>
      </w:r>
      <w:r>
        <w:rPr>
          <w:rFonts w:ascii="Arial" w:hAnsi="Arial" w:cs="Arial"/>
          <w:color w:val="000000"/>
          <w:lang w:eastAsia="en-GB"/>
        </w:rPr>
        <w:t>the</w:t>
      </w:r>
      <w:r w:rsidRPr="004E3A00">
        <w:rPr>
          <w:rFonts w:ascii="Arial" w:hAnsi="Arial" w:cs="Arial"/>
          <w:color w:val="000000"/>
          <w:lang w:eastAsia="en-GB"/>
        </w:rPr>
        <w:t xml:space="preserve"> case </w:t>
      </w:r>
      <w:r>
        <w:rPr>
          <w:rFonts w:ascii="Arial" w:hAnsi="Arial" w:cs="Arial"/>
          <w:color w:val="000000"/>
          <w:lang w:eastAsia="en-GB"/>
        </w:rPr>
        <w:t xml:space="preserve">of Denny Wood this disturbance </w:t>
      </w:r>
      <w:r w:rsidRPr="004E3A00">
        <w:rPr>
          <w:rFonts w:ascii="Arial" w:hAnsi="Arial" w:cs="Arial"/>
          <w:color w:val="000000"/>
          <w:lang w:eastAsia="en-GB"/>
        </w:rPr>
        <w:t xml:space="preserve">probably </w:t>
      </w:r>
      <w:r>
        <w:rPr>
          <w:rFonts w:ascii="Arial" w:hAnsi="Arial" w:cs="Arial"/>
          <w:color w:val="000000"/>
          <w:lang w:eastAsia="en-GB"/>
        </w:rPr>
        <w:t>comprises</w:t>
      </w:r>
      <w:r w:rsidRPr="004E3A00">
        <w:rPr>
          <w:rFonts w:ascii="Arial" w:hAnsi="Arial" w:cs="Arial"/>
          <w:color w:val="000000"/>
          <w:lang w:eastAsia="en-GB"/>
        </w:rPr>
        <w:t xml:space="preserve"> the combined effects of summe</w:t>
      </w:r>
      <w:r>
        <w:rPr>
          <w:rFonts w:ascii="Arial" w:hAnsi="Arial" w:cs="Arial"/>
          <w:color w:val="000000"/>
          <w:lang w:eastAsia="en-GB"/>
        </w:rPr>
        <w:t xml:space="preserve">r drought, winter waterlogging, and </w:t>
      </w:r>
      <w:r w:rsidRPr="004E3A00">
        <w:rPr>
          <w:rFonts w:ascii="Arial" w:hAnsi="Arial" w:cs="Arial"/>
          <w:color w:val="000000"/>
          <w:lang w:eastAsia="en-GB"/>
        </w:rPr>
        <w:t xml:space="preserve">disease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However, in reality it is likely that mortality of beech trees &lt;1.3 m height was also high, as a result of high herbivore density, since the abundance of saplings steadily declined from 1964-2014. </w:t>
      </w:r>
    </w:p>
    <w:p w14:paraId="4CAF46EF"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commentRangeStart w:id="94"/>
      <w:proofErr w:type="gramStart"/>
      <w:r>
        <w:rPr>
          <w:rFonts w:ascii="Arial" w:hAnsi="Arial" w:cs="Arial"/>
          <w:color w:val="000000"/>
          <w:lang w:eastAsia="en-GB"/>
        </w:rPr>
        <w:t>Neither t</w:t>
      </w:r>
      <w:r w:rsidRPr="004E3A00">
        <w:rPr>
          <w:rFonts w:ascii="Arial" w:hAnsi="Arial" w:cs="Arial"/>
          <w:color w:val="000000"/>
          <w:lang w:eastAsia="en-GB"/>
        </w:rPr>
        <w:t xml:space="preserve">ree proximity to dead trees </w:t>
      </w:r>
      <w:r>
        <w:rPr>
          <w:rFonts w:ascii="Arial" w:hAnsi="Arial" w:cs="Arial"/>
          <w:color w:val="000000"/>
          <w:lang w:eastAsia="en-GB"/>
        </w:rPr>
        <w:t>or</w:t>
      </w:r>
      <w:proofErr w:type="gramEnd"/>
      <w:r>
        <w:rPr>
          <w:rFonts w:ascii="Arial" w:hAnsi="Arial" w:cs="Arial"/>
          <w:color w:val="000000"/>
          <w:lang w:eastAsia="en-GB"/>
        </w:rPr>
        <w:t xml:space="preserve"> the </w:t>
      </w:r>
      <w:r w:rsidRPr="004E3A00">
        <w:rPr>
          <w:rFonts w:ascii="Arial" w:hAnsi="Arial" w:cs="Arial"/>
          <w:color w:val="000000"/>
          <w:lang w:eastAsia="en-GB"/>
        </w:rPr>
        <w:t>percentage sand content</w:t>
      </w:r>
      <w:r>
        <w:rPr>
          <w:rFonts w:ascii="Arial" w:hAnsi="Arial" w:cs="Arial"/>
          <w:color w:val="000000"/>
          <w:lang w:eastAsia="en-GB"/>
        </w:rPr>
        <w:t xml:space="preserve"> of soils were related to tree mortality</w:t>
      </w:r>
      <w:commentRangeEnd w:id="94"/>
      <w:r>
        <w:rPr>
          <w:rStyle w:val="CommentReference"/>
        </w:rPr>
        <w:commentReference w:id="94"/>
      </w:r>
      <w:r>
        <w:rPr>
          <w:rFonts w:ascii="Arial" w:hAnsi="Arial" w:cs="Arial"/>
          <w:color w:val="000000"/>
          <w:lang w:eastAsia="en-GB"/>
        </w:rPr>
        <w:t xml:space="preserve">. </w:t>
      </w:r>
    </w:p>
    <w:p w14:paraId="7B41294B" w14:textId="77777777" w:rsidR="0090383B" w:rsidRDefault="0090383B" w:rsidP="00A55BA5">
      <w:pPr>
        <w:spacing w:before="40" w:after="0" w:line="360" w:lineRule="auto"/>
        <w:contextualSpacing/>
        <w:textAlignment w:val="baseline"/>
        <w:rPr>
          <w:rFonts w:ascii="Arial" w:hAnsi="Arial" w:cs="Arial"/>
          <w:color w:val="000000"/>
          <w:lang w:eastAsia="en-GB"/>
        </w:rPr>
      </w:pPr>
    </w:p>
    <w:p w14:paraId="0DDA26B9" w14:textId="77777777" w:rsidR="0090383B" w:rsidRPr="008264CF" w:rsidRDefault="0090383B" w:rsidP="00A55BA5">
      <w:pPr>
        <w:spacing w:before="40" w:after="0" w:line="360" w:lineRule="auto"/>
        <w:contextualSpacing/>
        <w:textAlignment w:val="baseline"/>
        <w:rPr>
          <w:rFonts w:ascii="Arial" w:hAnsi="Arial" w:cs="Arial"/>
          <w:b/>
          <w:color w:val="000000"/>
          <w:lang w:eastAsia="en-GB"/>
        </w:rPr>
      </w:pPr>
      <w:r w:rsidRPr="008264CF">
        <w:rPr>
          <w:rFonts w:ascii="Arial" w:hAnsi="Arial" w:cs="Arial"/>
          <w:b/>
          <w:color w:val="000000"/>
          <w:lang w:eastAsia="en-GB"/>
        </w:rPr>
        <w:t>Lack of evidence of feedbacks</w:t>
      </w:r>
    </w:p>
    <w:p w14:paraId="050C4015" w14:textId="77777777" w:rsidR="0090383B" w:rsidRDefault="0090383B" w:rsidP="002521B1">
      <w:pPr>
        <w:spacing w:before="40"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P</w:t>
      </w:r>
      <w:r w:rsidRPr="004E3A00">
        <w:rPr>
          <w:rFonts w:ascii="Arial" w:hAnsi="Arial" w:cs="Arial"/>
          <w:color w:val="000000"/>
          <w:lang w:eastAsia="en-GB"/>
        </w:rPr>
        <w:t xml:space="preserve">ositive feedbacks are </w:t>
      </w:r>
      <w:r>
        <w:rPr>
          <w:rFonts w:ascii="Arial" w:hAnsi="Arial" w:cs="Arial"/>
          <w:color w:val="000000"/>
          <w:lang w:eastAsia="en-GB"/>
        </w:rPr>
        <w:t xml:space="preserve">considered to be important for allowing systems to recover from disturbance and maintaining them in a given state. However, they have also been cited as drivers of degradation in the case of regime shifts. We found little evidence for such positive feedbacks in our system. There was little support our hypothesis that proximity to dead trees results in an increased probability of mature tree death. Our results also showed that though seedling density showed a positive relationship with canopy openness, this was not observed for saplings. This suggests the potential for different mortality rates for juvenile trees in gaps and those under closed canopies. A number of factors could have contributed to this higher mortality rate in gaps, but the most likely candidate is preferential feeding of deer and ponies in gaps. However, further work is needed to establish the potential mechanism for any differences in mortality in open </w:t>
      </w:r>
      <w:proofErr w:type="spellStart"/>
      <w:r>
        <w:rPr>
          <w:rFonts w:ascii="Arial" w:hAnsi="Arial" w:cs="Arial"/>
          <w:color w:val="000000"/>
          <w:lang w:eastAsia="en-GB"/>
        </w:rPr>
        <w:t>vs</w:t>
      </w:r>
      <w:proofErr w:type="spellEnd"/>
      <w:r>
        <w:rPr>
          <w:rFonts w:ascii="Arial" w:hAnsi="Arial" w:cs="Arial"/>
          <w:color w:val="000000"/>
          <w:lang w:eastAsia="en-GB"/>
        </w:rPr>
        <w:t xml:space="preserve"> closed canopy areas.</w:t>
      </w:r>
    </w:p>
    <w:p w14:paraId="420313EF" w14:textId="77777777" w:rsidR="0090383B" w:rsidRDefault="0090383B" w:rsidP="00FC21BD">
      <w:pPr>
        <w:spacing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 xml:space="preserve">Though our individual based model showed the potential for continued loss of basal area and tree cover at Denny wood changes </w:t>
      </w:r>
      <w:r w:rsidRPr="004E3A00">
        <w:rPr>
          <w:rFonts w:ascii="Arial"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w:t>
      </w:r>
      <w:r>
        <w:rPr>
          <w:rFonts w:ascii="Arial" w:hAnsi="Arial" w:cs="Arial"/>
          <w:color w:val="000000"/>
          <w:lang w:eastAsia="en-GB"/>
        </w:rPr>
        <w:t>transition to a non-forest state</w:t>
      </w:r>
      <w:r w:rsidRPr="004E3A00">
        <w:rPr>
          <w:rFonts w:ascii="Arial" w:hAnsi="Arial" w:cs="Arial"/>
          <w:color w:val="000000"/>
          <w:lang w:eastAsia="en-GB"/>
        </w:rPr>
        <w:t xml:space="preserve"> </w:t>
      </w:r>
      <w:r>
        <w:rPr>
          <w:rFonts w:ascii="Arial" w:hAnsi="Arial" w:cs="Arial"/>
          <w:color w:val="000000"/>
          <w:lang w:eastAsia="en-GB"/>
        </w:rPr>
        <w:t>for</w:t>
      </w:r>
      <w:r w:rsidRPr="004E3A00">
        <w:rPr>
          <w:rFonts w:ascii="Arial" w:hAnsi="Arial" w:cs="Arial"/>
          <w:color w:val="000000"/>
          <w:lang w:eastAsia="en-GB"/>
        </w:rPr>
        <w:t xml:space="preserve"> the foreseeable future. </w:t>
      </w:r>
      <w:r>
        <w:rPr>
          <w:rFonts w:ascii="Arial" w:hAnsi="Arial" w:cs="Arial"/>
          <w:color w:val="000000"/>
          <w:lang w:eastAsia="en-GB"/>
        </w:rPr>
        <w:t>Our individual based model showed that increasing drought frequency would lead to a more open forest, but again not enough to result in transition to a non-forest state. Both</w:t>
      </w:r>
      <w:r w:rsidRPr="004E3A00">
        <w:rPr>
          <w:rFonts w:ascii="Arial" w:hAnsi="Arial" w:cs="Arial"/>
          <w:color w:val="000000"/>
          <w:lang w:eastAsia="en-GB"/>
        </w:rPr>
        <w:t xml:space="preserve"> </w:t>
      </w:r>
      <w:r>
        <w:rPr>
          <w:rFonts w:ascii="Arial" w:hAnsi="Arial" w:cs="Arial"/>
          <w:color w:val="000000"/>
          <w:lang w:eastAsia="en-GB"/>
        </w:rPr>
        <w:t xml:space="preserve">the </w:t>
      </w:r>
      <w:r w:rsidRPr="004E3A00">
        <w:rPr>
          <w:rFonts w:ascii="Arial" w:hAnsi="Arial" w:cs="Arial"/>
          <w:color w:val="000000"/>
          <w:lang w:eastAsia="en-GB"/>
        </w:rPr>
        <w:t xml:space="preserve">intensity </w:t>
      </w:r>
      <w:r>
        <w:rPr>
          <w:rFonts w:ascii="Arial" w:hAnsi="Arial" w:cs="Arial"/>
          <w:color w:val="000000"/>
          <w:lang w:eastAsia="en-GB"/>
        </w:rPr>
        <w:t xml:space="preserve">of droughts </w:t>
      </w:r>
      <w:r w:rsidRPr="004E3A00">
        <w:rPr>
          <w:rFonts w:ascii="Arial" w:hAnsi="Arial" w:cs="Arial"/>
          <w:color w:val="000000"/>
          <w:lang w:eastAsia="en-GB"/>
        </w:rPr>
        <w:t xml:space="preserve">and </w:t>
      </w:r>
      <w:r>
        <w:rPr>
          <w:rFonts w:ascii="Arial" w:hAnsi="Arial" w:cs="Arial"/>
          <w:color w:val="000000"/>
          <w:lang w:eastAsia="en-GB"/>
        </w:rPr>
        <w:t xml:space="preserve">damage from </w:t>
      </w:r>
      <w:r w:rsidRPr="004E3A00">
        <w:rPr>
          <w:rFonts w:ascii="Arial" w:hAnsi="Arial" w:cs="Arial"/>
          <w:color w:val="000000"/>
          <w:lang w:eastAsia="en-GB"/>
        </w:rPr>
        <w:t xml:space="preserve">pests are predicted to increase in European forests in the coming century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meaning </w:t>
      </w:r>
      <w:r>
        <w:rPr>
          <w:rFonts w:ascii="Arial" w:hAnsi="Arial" w:cs="Arial"/>
          <w:color w:val="000000"/>
          <w:lang w:eastAsia="en-GB"/>
        </w:rPr>
        <w:t xml:space="preserve">that our failure to account for the impacts of pests may have led to </w:t>
      </w:r>
      <w:r w:rsidRPr="004E3A00">
        <w:rPr>
          <w:rFonts w:ascii="Arial" w:hAnsi="Arial" w:cs="Arial"/>
          <w:color w:val="000000"/>
          <w:lang w:eastAsia="en-GB"/>
        </w:rPr>
        <w:t>conservative</w:t>
      </w:r>
      <w:r>
        <w:rPr>
          <w:rFonts w:ascii="Arial" w:hAnsi="Arial" w:cs="Arial"/>
          <w:color w:val="000000"/>
          <w:lang w:eastAsia="en-GB"/>
        </w:rPr>
        <w:t xml:space="preserve"> predictions</w:t>
      </w:r>
      <w:r w:rsidRPr="004E3A00">
        <w:rPr>
          <w:rFonts w:ascii="Arial" w:hAnsi="Arial" w:cs="Arial"/>
          <w:color w:val="000000"/>
          <w:lang w:eastAsia="en-GB"/>
        </w:rPr>
        <w:t xml:space="preserve">. </w:t>
      </w:r>
    </w:p>
    <w:p w14:paraId="0B209B68" w14:textId="77777777" w:rsidR="0090383B" w:rsidRPr="004E3A00" w:rsidRDefault="0090383B" w:rsidP="00FC21BD">
      <w:pPr>
        <w:spacing w:after="0" w:line="360" w:lineRule="auto"/>
        <w:ind w:firstLine="360"/>
        <w:contextualSpacing/>
        <w:textAlignment w:val="baseline"/>
        <w:rPr>
          <w:rFonts w:ascii="Arial" w:hAnsi="Arial" w:cs="Arial"/>
          <w:color w:val="000000"/>
          <w:lang w:eastAsia="en-GB"/>
        </w:rPr>
      </w:pPr>
      <w:r w:rsidRPr="004E3A00">
        <w:rPr>
          <w:rFonts w:ascii="Arial" w:hAnsi="Arial" w:cs="Arial"/>
          <w:color w:val="000000"/>
          <w:lang w:eastAsia="en-GB"/>
        </w:rPr>
        <w:lastRenderedPageBreak/>
        <w:t xml:space="preserve">This lack of loss of forest cover in our study was a result of the long generation times of trees, which helped to buffer against total loss </w:t>
      </w:r>
      <w:r>
        <w:rPr>
          <w:rFonts w:ascii="Arial" w:hAnsi="Arial" w:cs="Arial"/>
          <w:color w:val="000000"/>
          <w:lang w:eastAsia="en-GB"/>
        </w:rPr>
        <w:t xml:space="preserve">of trees </w:t>
      </w:r>
      <w:r w:rsidRPr="004E3A00">
        <w:rPr>
          <w:rFonts w:ascii="Arial" w:hAnsi="Arial" w:cs="Arial"/>
          <w:color w:val="000000"/>
          <w:lang w:eastAsia="en-GB"/>
        </w:rPr>
        <w:t xml:space="preserve">as a result of disturbance. </w:t>
      </w:r>
      <w:r>
        <w:rPr>
          <w:rFonts w:ascii="Arial" w:hAnsi="Arial" w:cs="Arial"/>
          <w:color w:val="000000"/>
          <w:lang w:eastAsia="en-GB"/>
        </w:rPr>
        <w:t>Given the long-lived nature of trees s</w:t>
      </w:r>
      <w:r w:rsidRPr="004E3A00">
        <w:rPr>
          <w:rFonts w:ascii="Arial" w:hAnsi="Arial" w:cs="Arial"/>
          <w:color w:val="000000"/>
          <w:lang w:eastAsia="en-GB"/>
        </w:rPr>
        <w:t xml:space="preserve">uch declines are likely to relatively common in forest, compared to mass mortality over relatively short period of time. </w:t>
      </w:r>
      <w:r>
        <w:rPr>
          <w:rFonts w:ascii="Arial" w:hAnsi="Arial" w:cs="Arial"/>
          <w:color w:val="000000"/>
          <w:lang w:eastAsia="en-GB"/>
        </w:rPr>
        <w:t>R</w:t>
      </w:r>
      <w:r w:rsidRPr="004E3A00">
        <w:rPr>
          <w:rFonts w:ascii="Arial" w:hAnsi="Arial" w:cs="Arial"/>
          <w:color w:val="000000"/>
          <w:lang w:eastAsia="en-GB"/>
        </w:rPr>
        <w:t xml:space="preserve">apid loss of tree cover </w:t>
      </w:r>
      <w:r>
        <w:rPr>
          <w:rFonts w:ascii="Arial" w:hAnsi="Arial" w:cs="Arial"/>
          <w:color w:val="000000"/>
          <w:lang w:eastAsia="en-GB"/>
        </w:rPr>
        <w:t>as a result of feedback loops seems</w:t>
      </w:r>
      <w:r w:rsidRPr="004E3A00">
        <w:rPr>
          <w:rFonts w:ascii="Arial" w:hAnsi="Arial" w:cs="Arial"/>
          <w:color w:val="000000"/>
          <w:lang w:eastAsia="en-GB"/>
        </w:rPr>
        <w:t xml:space="preserve"> to require interactions between </w:t>
      </w:r>
      <w:r>
        <w:rPr>
          <w:rFonts w:ascii="Arial" w:hAnsi="Arial" w:cs="Arial"/>
          <w:color w:val="000000"/>
          <w:lang w:eastAsia="en-GB"/>
        </w:rPr>
        <w:t xml:space="preserve">changes in </w:t>
      </w:r>
      <w:r w:rsidRPr="004E3A00">
        <w:rPr>
          <w:rFonts w:ascii="Arial" w:hAnsi="Arial" w:cs="Arial"/>
          <w:color w:val="000000"/>
          <w:lang w:eastAsia="en-GB"/>
        </w:rPr>
        <w:t xml:space="preserve">disturbance and </w:t>
      </w:r>
      <w:proofErr w:type="spellStart"/>
      <w:r>
        <w:rPr>
          <w:rFonts w:ascii="Arial" w:hAnsi="Arial" w:cs="Arial"/>
          <w:color w:val="000000"/>
          <w:lang w:eastAsia="en-GB"/>
        </w:rPr>
        <w:t>recurrant</w:t>
      </w:r>
      <w:proofErr w:type="spellEnd"/>
      <w:r>
        <w:rPr>
          <w:rFonts w:ascii="Arial" w:hAnsi="Arial" w:cs="Arial"/>
          <w:color w:val="000000"/>
          <w:lang w:eastAsia="en-GB"/>
        </w:rPr>
        <w:t xml:space="preserve"> </w:t>
      </w:r>
      <w:r w:rsidRPr="004E3A00">
        <w:rPr>
          <w:rFonts w:ascii="Arial" w:hAnsi="Arial" w:cs="Arial"/>
          <w:color w:val="000000"/>
          <w:lang w:eastAsia="en-GB"/>
        </w:rPr>
        <w:t xml:space="preserve">fire. Such interactions have been observed in tropical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Pr="000102CF">
        <w:rPr>
          <w:rFonts w:ascii="Arial" w:hAnsi="Arial" w:cs="Arial"/>
          <w:color w:val="000000"/>
          <w:lang w:val="es-ES_tradnl" w:eastAsia="en-GB"/>
        </w:rPr>
        <w:instrText xml:space="preserve">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"dropping-particle" : "", "family" : "Barlow", "given" : "Jos", "non-dropping-particle" : "", "parse-names" : false, "suffix"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"dropping-particle" : "", "family" : "Peres", "given" : "Carlos A", "non-dropping-particle" : "", "parse-names" : false, "suffix"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 "container-title" : "Philosophical Transactions of the Royal Society B: Biological Sciences", "id" : "ITEM-1", "issue" : "1498", "issued"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"date-parts" : [ [ "2008"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"page" : "1787-1794", "title" : "Fire-mediated dieback and compositional cascade in an Amazonian forest", "type" : "article-journal", "volume" : "363"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"uris" : [ "http://www.mendeley.com/documents/?uuid=1aa4f099-c13b-4a2f-91e1-9288d28b143d"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 "mendeley"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"formattedCitation" : "(Barlow &amp; Peres 2008)", "plainTextFormattedCitation" : "(Barlow &amp; Peres 2008)", "previouslyFormattedCitation" : "(Barlow &amp; Peres 2008)"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"properties"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"noteIndex" : 0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"schema" : "https://github.com/citation-style-language/schema/raw/master/csl-citation.json" </w:instrText>
      </w:r>
      <w:r>
        <w:rPr>
          <w:rFonts w:ascii="Arial" w:hAnsi="Arial" w:cs="Arial"/>
          <w:color w:val="000000"/>
          <w:lang w:eastAsia="en-GB"/>
        </w:rPr>
        <w:instrText>}</w:instrText>
      </w:r>
      <w:r w:rsidRPr="004E3A00">
        <w:rPr>
          <w:rFonts w:ascii="Arial" w:hAnsi="Arial" w:cs="Arial"/>
          <w:color w:val="000000"/>
          <w:lang w:eastAsia="en-GB"/>
        </w:rPr>
        <w:fldChar w:fldCharType="separate"/>
      </w:r>
      <w:r w:rsidRPr="000102CF">
        <w:rPr>
          <w:rFonts w:ascii="Arial" w:hAnsi="Arial" w:cs="Arial"/>
          <w:noProof/>
          <w:color w:val="000000"/>
          <w:lang w:val="es-ES_tradnl" w:eastAsia="en-GB"/>
        </w:rPr>
        <w:t>(Barlow &amp; Peres 2008)</w:t>
      </w:r>
      <w:r w:rsidRPr="004E3A00">
        <w:rPr>
          <w:rFonts w:ascii="Arial" w:hAnsi="Arial" w:cs="Arial"/>
          <w:color w:val="000000"/>
          <w:lang w:eastAsia="en-GB"/>
        </w:rPr>
        <w:fldChar w:fldCharType="end"/>
      </w:r>
      <w:r w:rsidRPr="000102CF">
        <w:rPr>
          <w:rFonts w:ascii="Arial" w:hAnsi="Arial" w:cs="Arial"/>
          <w:color w:val="000000"/>
          <w:lang w:val="es-ES_tradnl" w:eastAsia="en-GB"/>
        </w:rPr>
        <w:t xml:space="preserve">, </w:t>
      </w:r>
      <w:proofErr w:type="spellStart"/>
      <w:r w:rsidRPr="000102CF">
        <w:rPr>
          <w:rFonts w:ascii="Arial" w:hAnsi="Arial" w:cs="Arial"/>
          <w:color w:val="000000"/>
          <w:lang w:val="es-ES_tradnl" w:eastAsia="en-GB"/>
        </w:rPr>
        <w:t>Mediterranean</w:t>
      </w:r>
      <w:proofErr w:type="spellEnd"/>
      <w:r w:rsidRPr="000102CF">
        <w:rPr>
          <w:rFonts w:ascii="Arial" w:hAnsi="Arial" w:cs="Arial"/>
          <w:color w:val="000000"/>
          <w:lang w:val="es-ES_tradnl" w:eastAsia="en-GB"/>
        </w:rPr>
        <w:t xml:space="preserve"> </w:t>
      </w:r>
      <w:r w:rsidRPr="006C5313">
        <w:rPr>
          <w:rFonts w:ascii="Arial" w:hAnsi="Arial" w:cs="Arial"/>
          <w:color w:val="000000"/>
          <w:lang w:val="es-ES" w:eastAsia="en-GB"/>
        </w:rPr>
        <w:fldChar w:fldCharType="begin" w:fldLock="1"/>
      </w:r>
      <w:r w:rsidRPr="000102CF">
        <w:rPr>
          <w:rFonts w:ascii="Arial" w:hAnsi="Arial" w:cs="Arial"/>
          <w:color w:val="000000"/>
          <w:lang w:val="es-ES_tradnl" w:eastAsia="en-GB"/>
        </w:rPr>
        <w:instrText xml:space="preserve">ADDIN CSL_CITATION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"citationItems"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"id" : "ITEM-1", "itemData"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"DOI" : "10.1007/s10021-007-9089-9", "ISSN" : "1432-9840", "author"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u00e1cio", "given" : "Vanda",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"Holmgren", "given" : "Milena",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"Jansen", "given" : "Patrick 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"Schrotter", "given" : "Ondrej",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 "container-title" : "Ecosystems", "id" : "ITEM-1", "issue" : "7", "issued"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"date-parts" : [ [ "2007", "10", "9"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"page" : "1220-1230", "title" : "Multiple Recruitment Limitation Causes Arrested Succession in Mediterranean Cork Oak Systems", "type" : "article-journal", "volume" : "10"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"uris" : [ "http://www.mendeley.com/documents/?uuid=9c2faf34-ddee-480d-97e1-66109aa85828"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 "mendeley"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u00e1cio &lt;i&gt;et al.&lt;/i&gt; 2007)", "plainTextFormattedCitation"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u00e1cio et al. 2007)", "previouslyFormattedCitation"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u00e1cio &lt;i&gt;et al.&lt;/i&gt; 2007)"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"properties"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"noteIndex" : 0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"schema" : "https://github.com/citation-style-language/schema/raw/master/csl-citation.json" </w:instrText>
      </w:r>
      <w:r w:rsidRPr="006C5313">
        <w:rPr>
          <w:rFonts w:ascii="Arial" w:hAnsi="Arial" w:cs="Arial"/>
          <w:color w:val="000000"/>
          <w:lang w:val="es-ES" w:eastAsia="en-GB"/>
        </w:rPr>
        <w:instrText>}</w:instrText>
      </w:r>
      <w:r w:rsidRPr="006C5313">
        <w:rPr>
          <w:rFonts w:ascii="Arial" w:hAnsi="Arial" w:cs="Arial"/>
          <w:color w:val="000000"/>
          <w:lang w:val="es-ES" w:eastAsia="en-GB"/>
        </w:rPr>
        <w:fldChar w:fldCharType="separate"/>
      </w:r>
      <w:r w:rsidRPr="000102CF">
        <w:rPr>
          <w:rFonts w:ascii="Arial" w:hAnsi="Arial" w:cs="Arial"/>
          <w:noProof/>
          <w:color w:val="000000"/>
          <w:lang w:val="es-ES_tradnl" w:eastAsia="en-GB"/>
        </w:rPr>
        <w:t xml:space="preserve">(Acácio </w:t>
      </w:r>
      <w:r w:rsidRPr="000102CF">
        <w:rPr>
          <w:rFonts w:ascii="Arial" w:hAnsi="Arial" w:cs="Arial"/>
          <w:i/>
          <w:noProof/>
          <w:color w:val="000000"/>
          <w:lang w:val="es-ES_tradnl" w:eastAsia="en-GB"/>
        </w:rPr>
        <w:t>et al.</w:t>
      </w:r>
      <w:r w:rsidRPr="000102CF">
        <w:rPr>
          <w:rFonts w:ascii="Arial" w:hAnsi="Arial" w:cs="Arial"/>
          <w:noProof/>
          <w:color w:val="000000"/>
          <w:lang w:val="es-ES_tradnl" w:eastAsia="en-GB"/>
        </w:rPr>
        <w:t xml:space="preserve"> </w:t>
      </w:r>
      <w:r w:rsidRPr="00A824A1">
        <w:rPr>
          <w:rFonts w:ascii="Arial" w:hAnsi="Arial" w:cs="Arial"/>
          <w:noProof/>
          <w:color w:val="000000"/>
          <w:lang w:val="es-ES_tradnl" w:eastAsia="en-GB"/>
        </w:rPr>
        <w:t>2007)</w:t>
      </w:r>
      <w:r w:rsidRPr="006C5313">
        <w:rPr>
          <w:rFonts w:ascii="Arial" w:hAnsi="Arial" w:cs="Arial"/>
          <w:color w:val="000000"/>
          <w:lang w:val="es-ES" w:eastAsia="en-GB"/>
        </w:rPr>
        <w:fldChar w:fldCharType="end"/>
      </w:r>
      <w:r w:rsidRPr="00A824A1">
        <w:rPr>
          <w:rFonts w:ascii="Arial" w:hAnsi="Arial" w:cs="Arial"/>
          <w:color w:val="000000"/>
          <w:lang w:val="es-ES_tradnl" w:eastAsia="en-GB"/>
        </w:rPr>
        <w:t xml:space="preserve">, </w:t>
      </w:r>
      <w:proofErr w:type="spellStart"/>
      <w:r w:rsidRPr="00A824A1">
        <w:rPr>
          <w:rFonts w:ascii="Arial" w:hAnsi="Arial" w:cs="Arial"/>
          <w:color w:val="000000"/>
          <w:lang w:val="es-ES_tradnl" w:eastAsia="en-GB"/>
        </w:rPr>
        <w:t>temperate</w:t>
      </w:r>
      <w:proofErr w:type="spellEnd"/>
      <w:r w:rsidRPr="00A824A1">
        <w:rPr>
          <w:rFonts w:ascii="Arial" w:hAnsi="Arial" w:cs="Arial"/>
          <w:color w:val="000000"/>
          <w:lang w:val="es-ES_tradnl" w:eastAsia="en-GB"/>
        </w:rPr>
        <w:t xml:space="preserve"> </w:t>
      </w:r>
      <w:r w:rsidRPr="00A824A1">
        <w:rPr>
          <w:rFonts w:ascii="Arial" w:hAnsi="Arial" w:cs="Arial"/>
          <w:color w:val="000000"/>
          <w:lang w:val="es-ES_tradnl" w:eastAsia="en-GB"/>
        </w:rPr>
        <w:fldChar w:fldCharType="begin" w:fldLock="1"/>
      </w:r>
      <w:r w:rsidRPr="00A824A1">
        <w:rPr>
          <w:rFonts w:ascii="Arial"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Pr="00A824A1">
        <w:rPr>
          <w:rFonts w:ascii="Arial" w:hAnsi="Arial" w:cs="Arial"/>
          <w:color w:val="000000"/>
          <w:lang w:val="es-ES_tradnl" w:eastAsia="en-GB"/>
        </w:rPr>
        <w:fldChar w:fldCharType="separate"/>
      </w:r>
      <w:r w:rsidRPr="00A824A1">
        <w:rPr>
          <w:rFonts w:ascii="Arial" w:hAnsi="Arial" w:cs="Arial"/>
          <w:noProof/>
          <w:color w:val="000000"/>
          <w:lang w:val="es-ES_tradnl" w:eastAsia="en-GB"/>
        </w:rPr>
        <w:t xml:space="preserve">(Flory </w:t>
      </w:r>
      <w:r w:rsidRPr="00A824A1">
        <w:rPr>
          <w:rFonts w:ascii="Arial" w:hAnsi="Arial" w:cs="Arial"/>
          <w:i/>
          <w:noProof/>
          <w:color w:val="000000"/>
          <w:lang w:val="es-ES_tradnl" w:eastAsia="en-GB"/>
        </w:rPr>
        <w:t>et al.</w:t>
      </w:r>
      <w:r w:rsidRPr="00A824A1">
        <w:rPr>
          <w:rFonts w:ascii="Arial" w:hAnsi="Arial" w:cs="Arial"/>
          <w:noProof/>
          <w:color w:val="000000"/>
          <w:lang w:val="es-ES_tradnl" w:eastAsia="en-GB"/>
        </w:rPr>
        <w:t xml:space="preserve"> 2015)</w:t>
      </w:r>
      <w:r w:rsidRPr="00A824A1">
        <w:rPr>
          <w:rFonts w:ascii="Arial" w:hAnsi="Arial" w:cs="Arial"/>
          <w:color w:val="000000"/>
          <w:lang w:val="es-ES_tradnl" w:eastAsia="en-GB"/>
        </w:rPr>
        <w:fldChar w:fldCharType="end"/>
      </w:r>
      <w:r w:rsidRPr="00A824A1">
        <w:rPr>
          <w:rFonts w:ascii="Arial" w:hAnsi="Arial" w:cs="Arial"/>
          <w:color w:val="000000"/>
          <w:lang w:val="es-ES_tradnl" w:eastAsia="en-GB"/>
        </w:rPr>
        <w:t xml:space="preserve"> and boreal </w:t>
      </w:r>
      <w:proofErr w:type="spellStart"/>
      <w:r w:rsidRPr="00A824A1">
        <w:rPr>
          <w:rFonts w:ascii="Arial" w:hAnsi="Arial" w:cs="Arial"/>
          <w:color w:val="000000"/>
          <w:lang w:val="es-ES_tradnl" w:eastAsia="en-GB"/>
        </w:rPr>
        <w:t>forests</w:t>
      </w:r>
      <w:proofErr w:type="spellEnd"/>
      <w:r w:rsidRPr="00A824A1">
        <w:rPr>
          <w:rFonts w:ascii="Arial" w:hAnsi="Arial" w:cs="Arial"/>
          <w:color w:val="000000"/>
          <w:lang w:val="es-ES_tradnl" w:eastAsia="en-GB"/>
        </w:rPr>
        <w:t xml:space="preserve"> </w:t>
      </w:r>
      <w:r>
        <w:rPr>
          <w:rFonts w:ascii="Arial" w:hAnsi="Arial" w:cs="Arial"/>
          <w:color w:val="000000"/>
          <w:lang w:val="es-ES_tradnl" w:eastAsia="en-GB"/>
        </w:rPr>
        <w:fldChar w:fldCharType="begin" w:fldLock="1"/>
      </w:r>
      <w:r>
        <w:rPr>
          <w:rFonts w:ascii="Arial"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Pr="00B6284F">
        <w:rPr>
          <w:rFonts w:ascii="Arial"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Pr>
          <w:rFonts w:ascii="Arial" w:hAnsi="Arial" w:cs="Arial"/>
          <w:color w:val="000000"/>
          <w:lang w:val="es-ES_tradnl"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2012)</w:t>
      </w:r>
      <w:r>
        <w:rPr>
          <w:rFonts w:ascii="Arial" w:hAnsi="Arial" w:cs="Arial"/>
          <w:color w:val="000000"/>
          <w:lang w:val="es-ES_tradnl" w:eastAsia="en-GB"/>
        </w:rPr>
        <w:fldChar w:fldCharType="end"/>
      </w:r>
      <w:r w:rsidRPr="004E3A00">
        <w:rPr>
          <w:rFonts w:ascii="Arial" w:hAnsi="Arial" w:cs="Arial"/>
          <w:color w:val="000000"/>
          <w:lang w:eastAsia="en-GB"/>
        </w:rPr>
        <w:t xml:space="preserve"> suggesting a </w:t>
      </w:r>
      <w:r>
        <w:rPr>
          <w:rFonts w:ascii="Arial" w:hAnsi="Arial" w:cs="Arial"/>
          <w:color w:val="000000"/>
          <w:lang w:eastAsia="en-GB"/>
        </w:rPr>
        <w:t xml:space="preserve">common </w:t>
      </w:r>
      <w:r w:rsidRPr="004E3A00">
        <w:rPr>
          <w:rFonts w:ascii="Arial" w:hAnsi="Arial" w:cs="Arial"/>
          <w:color w:val="000000"/>
          <w:lang w:eastAsia="en-GB"/>
        </w:rPr>
        <w:t xml:space="preserve">mechanism for feedbacks resulting in </w:t>
      </w:r>
      <w:r>
        <w:rPr>
          <w:rFonts w:ascii="Arial" w:hAnsi="Arial" w:cs="Arial"/>
          <w:color w:val="000000"/>
          <w:lang w:eastAsia="en-GB"/>
        </w:rPr>
        <w:t xml:space="preserve">rapid </w:t>
      </w:r>
      <w:r w:rsidRPr="004E3A00">
        <w:rPr>
          <w:rFonts w:ascii="Arial" w:hAnsi="Arial" w:cs="Arial"/>
          <w:color w:val="000000"/>
          <w:lang w:eastAsia="en-GB"/>
        </w:rPr>
        <w:t>forest loss</w:t>
      </w:r>
      <w:r>
        <w:rPr>
          <w:rFonts w:ascii="Arial" w:hAnsi="Arial" w:cs="Arial"/>
          <w:color w:val="000000"/>
          <w:lang w:eastAsia="en-GB"/>
        </w:rPr>
        <w:t xml:space="preserve"> without active deforestation by humans</w:t>
      </w:r>
      <w:r w:rsidRPr="004E3A00">
        <w:rPr>
          <w:rFonts w:ascii="Arial" w:hAnsi="Arial" w:cs="Arial"/>
          <w:color w:val="000000"/>
          <w:lang w:eastAsia="en-GB"/>
        </w:rPr>
        <w:t>.</w:t>
      </w:r>
    </w:p>
    <w:p w14:paraId="7CF6A79D" w14:textId="77777777" w:rsidR="0090383B" w:rsidRPr="004E3A00" w:rsidRDefault="0090383B" w:rsidP="00BC7DA4">
      <w:pPr>
        <w:spacing w:after="0" w:line="360" w:lineRule="auto"/>
        <w:contextualSpacing/>
        <w:textAlignment w:val="baseline"/>
        <w:rPr>
          <w:rFonts w:ascii="Arial" w:hAnsi="Arial" w:cs="Arial"/>
          <w:color w:val="000000"/>
          <w:lang w:eastAsia="en-GB"/>
        </w:rPr>
      </w:pPr>
    </w:p>
    <w:p w14:paraId="1D893324"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Conclusion</w:t>
      </w:r>
    </w:p>
    <w:p w14:paraId="337B9E5B" w14:textId="77777777" w:rsidR="0090383B" w:rsidRDefault="0090383B" w:rsidP="00D2111C">
      <w:pPr>
        <w:spacing w:before="40" w:after="140" w:line="360" w:lineRule="auto"/>
        <w:contextualSpacing/>
        <w:textAlignment w:val="baseline"/>
        <w:rPr>
          <w:rFonts w:ascii="Arial" w:hAnsi="Arial" w:cs="Arial"/>
          <w:color w:val="000000"/>
          <w:lang w:eastAsia="en-GB"/>
        </w:rPr>
      </w:pPr>
    </w:p>
    <w:p w14:paraId="2876DE54" w14:textId="77777777" w:rsidR="0090383B" w:rsidRDefault="0090383B" w:rsidP="00D2111C">
      <w:pPr>
        <w:spacing w:before="40" w:after="140" w:line="360" w:lineRule="auto"/>
        <w:contextualSpacing/>
        <w:textAlignment w:val="baseline"/>
        <w:rPr>
          <w:rFonts w:ascii="Arial" w:hAnsi="Arial" w:cs="Arial"/>
          <w:color w:val="000000"/>
          <w:lang w:eastAsia="en-GB"/>
        </w:rPr>
      </w:pPr>
      <w:r>
        <w:rPr>
          <w:rFonts w:ascii="Arial"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this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 which has been shown to increase the resilience of forest structure.</w:t>
      </w:r>
    </w:p>
    <w:p w14:paraId="733C0B1D" w14:textId="77777777" w:rsidR="0090383B" w:rsidRPr="004E3A00" w:rsidRDefault="0090383B" w:rsidP="00D2111C">
      <w:pPr>
        <w:spacing w:before="40" w:after="140" w:line="360" w:lineRule="auto"/>
        <w:contextualSpacing/>
        <w:textAlignment w:val="baseline"/>
        <w:rPr>
          <w:rFonts w:ascii="Arial" w:hAnsi="Arial" w:cs="Arial"/>
          <w:color w:val="000000"/>
          <w:lang w:eastAsia="en-GB"/>
        </w:rPr>
      </w:pPr>
    </w:p>
    <w:p w14:paraId="61834621" w14:textId="77777777" w:rsidR="0090383B" w:rsidRPr="004E3A00" w:rsidRDefault="0090383B" w:rsidP="00F11B0B">
      <w:pPr>
        <w:spacing w:line="360" w:lineRule="auto"/>
        <w:contextualSpacing/>
      </w:pPr>
      <w:r w:rsidRPr="004E3A00">
        <w:rPr>
          <w:rFonts w:ascii="Arial" w:hAnsi="Arial" w:cs="Arial"/>
          <w:b/>
          <w:bCs/>
          <w:color w:val="000000"/>
          <w:lang w:eastAsia="en-GB"/>
        </w:rPr>
        <w:t>References</w:t>
      </w:r>
    </w:p>
    <w:p w14:paraId="69BA767A" w14:textId="5D1536BA" w:rsidR="00C158B9" w:rsidRPr="00C158B9" w:rsidRDefault="0090383B" w:rsidP="00C158B9">
      <w:pPr>
        <w:widowControl w:val="0"/>
        <w:autoSpaceDE w:val="0"/>
        <w:autoSpaceDN w:val="0"/>
        <w:adjustRightInd w:val="0"/>
        <w:spacing w:after="140" w:line="240" w:lineRule="auto"/>
        <w:ind w:left="480" w:hanging="480"/>
        <w:rPr>
          <w:noProof/>
          <w:szCs w:val="24"/>
        </w:rPr>
      </w:pPr>
      <w:r w:rsidRPr="004E3A00">
        <w:fldChar w:fldCharType="begin" w:fldLock="1"/>
      </w:r>
      <w:r w:rsidRPr="004E3A00">
        <w:instrText xml:space="preserve">ADDIN Mendeley Bibliography CSL_BIBLIOGRAPHY </w:instrText>
      </w:r>
      <w:r w:rsidRPr="004E3A00">
        <w:fldChar w:fldCharType="separate"/>
      </w:r>
      <w:r w:rsidR="00C158B9" w:rsidRPr="00C158B9">
        <w:rPr>
          <w:noProof/>
          <w:szCs w:val="24"/>
        </w:rPr>
        <w:t xml:space="preserve">Acácio, V., Holmgren, M., Jansen, P.A. &amp; Schrotter, O. (2007) Multiple Recruitment Limitation Causes Arrested Succession in Mediterranean Cork Oak Systems. </w:t>
      </w:r>
      <w:r w:rsidR="00C158B9" w:rsidRPr="00C158B9">
        <w:rPr>
          <w:i/>
          <w:iCs/>
          <w:noProof/>
          <w:szCs w:val="24"/>
        </w:rPr>
        <w:t>Ecosystems</w:t>
      </w:r>
      <w:r w:rsidR="00C158B9" w:rsidRPr="00C158B9">
        <w:rPr>
          <w:noProof/>
          <w:szCs w:val="24"/>
        </w:rPr>
        <w:t xml:space="preserve">, </w:t>
      </w:r>
      <w:r w:rsidR="00C158B9" w:rsidRPr="00C158B9">
        <w:rPr>
          <w:b/>
          <w:bCs/>
          <w:noProof/>
          <w:szCs w:val="24"/>
        </w:rPr>
        <w:t>10</w:t>
      </w:r>
      <w:r w:rsidR="00C158B9" w:rsidRPr="00C158B9">
        <w:rPr>
          <w:noProof/>
          <w:szCs w:val="24"/>
        </w:rPr>
        <w:t>, 1220–1230.</w:t>
      </w:r>
    </w:p>
    <w:p w14:paraId="31602387"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Ammer, C., Stimm, B. &amp; Mosandl, R. (2008) Ontogenetic variation in the relative influence of light and belowground resources on European beech seedling growth. </w:t>
      </w:r>
      <w:r w:rsidRPr="00C158B9">
        <w:rPr>
          <w:i/>
          <w:iCs/>
          <w:noProof/>
          <w:szCs w:val="24"/>
        </w:rPr>
        <w:t>Tree Physiology</w:t>
      </w:r>
      <w:r w:rsidRPr="00C158B9">
        <w:rPr>
          <w:noProof/>
          <w:szCs w:val="24"/>
        </w:rPr>
        <w:t xml:space="preserve">, </w:t>
      </w:r>
      <w:r w:rsidRPr="00C158B9">
        <w:rPr>
          <w:b/>
          <w:bCs/>
          <w:noProof/>
          <w:szCs w:val="24"/>
        </w:rPr>
        <w:t>28</w:t>
      </w:r>
      <w:r w:rsidRPr="00C158B9">
        <w:rPr>
          <w:noProof/>
          <w:szCs w:val="24"/>
        </w:rPr>
        <w:t>, 721–728.</w:t>
      </w:r>
    </w:p>
    <w:p w14:paraId="503FB98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Anderson-Teixeira, K.J., Miller, A.D., Mohan, J.E., Hudiburg, T.W., Duval, B.D. &amp; DeLucia, E.H. (2013) Altered dynamics of forest recovery under a changing climate. </w:t>
      </w:r>
      <w:r w:rsidRPr="00C158B9">
        <w:rPr>
          <w:i/>
          <w:iCs/>
          <w:noProof/>
          <w:szCs w:val="24"/>
        </w:rPr>
        <w:t>Global Change Biology</w:t>
      </w:r>
      <w:r w:rsidRPr="00C158B9">
        <w:rPr>
          <w:noProof/>
          <w:szCs w:val="24"/>
        </w:rPr>
        <w:t xml:space="preserve">, </w:t>
      </w:r>
      <w:r w:rsidRPr="00C158B9">
        <w:rPr>
          <w:b/>
          <w:bCs/>
          <w:noProof/>
          <w:szCs w:val="24"/>
        </w:rPr>
        <w:t>19</w:t>
      </w:r>
      <w:r w:rsidRPr="00C158B9">
        <w:rPr>
          <w:noProof/>
          <w:szCs w:val="24"/>
        </w:rPr>
        <w:t>, 2001–2021.</w:t>
      </w:r>
    </w:p>
    <w:p w14:paraId="37BD2E7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Barlow, J. &amp; Peres, C.A. (2008) Fire-mediated dieback and compositional cascade in an Amazonian forest. </w:t>
      </w:r>
      <w:r w:rsidRPr="00C158B9">
        <w:rPr>
          <w:i/>
          <w:iCs/>
          <w:noProof/>
          <w:szCs w:val="24"/>
        </w:rPr>
        <w:t>Philosophical Transactions of the Royal Society B: Biological Sciences</w:t>
      </w:r>
      <w:r w:rsidRPr="00C158B9">
        <w:rPr>
          <w:noProof/>
          <w:szCs w:val="24"/>
        </w:rPr>
        <w:t xml:space="preserve">, </w:t>
      </w:r>
      <w:r w:rsidRPr="00C158B9">
        <w:rPr>
          <w:b/>
          <w:bCs/>
          <w:noProof/>
          <w:szCs w:val="24"/>
        </w:rPr>
        <w:t>363</w:t>
      </w:r>
      <w:r w:rsidRPr="00C158B9">
        <w:rPr>
          <w:noProof/>
          <w:szCs w:val="24"/>
        </w:rPr>
        <w:t>, 1787–1794.</w:t>
      </w:r>
    </w:p>
    <w:p w14:paraId="6FAC241B"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Barton, K. (2014) MuMIn: Multi-model inference.</w:t>
      </w:r>
    </w:p>
    <w:p w14:paraId="39F2055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Bates, D., Maechler, M., Bolker, B. &amp; Walker, S. (2014) lme4: Linear mixed-effects models using Eigen and S4. </w:t>
      </w:r>
      <w:r w:rsidRPr="00C158B9">
        <w:rPr>
          <w:i/>
          <w:iCs/>
          <w:noProof/>
          <w:szCs w:val="24"/>
        </w:rPr>
        <w:t>ArXiv</w:t>
      </w:r>
      <w:r w:rsidRPr="00C158B9">
        <w:rPr>
          <w:noProof/>
          <w:szCs w:val="24"/>
        </w:rPr>
        <w:t>.</w:t>
      </w:r>
    </w:p>
    <w:p w14:paraId="14C392E1"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Bender, E.A., Case, T.J. &amp; Gilpin, M.E. (1984) Perturbation Experiments in Community Ecology: Theory and Practice. </w:t>
      </w:r>
      <w:r w:rsidRPr="00C158B9">
        <w:rPr>
          <w:i/>
          <w:iCs/>
          <w:noProof/>
          <w:szCs w:val="24"/>
        </w:rPr>
        <w:t>Ecology</w:t>
      </w:r>
      <w:r w:rsidRPr="00C158B9">
        <w:rPr>
          <w:noProof/>
          <w:szCs w:val="24"/>
        </w:rPr>
        <w:t xml:space="preserve">, </w:t>
      </w:r>
      <w:r w:rsidRPr="00C158B9">
        <w:rPr>
          <w:b/>
          <w:bCs/>
          <w:noProof/>
          <w:szCs w:val="24"/>
        </w:rPr>
        <w:t>65</w:t>
      </w:r>
      <w:r w:rsidRPr="00C158B9">
        <w:rPr>
          <w:noProof/>
          <w:szCs w:val="24"/>
        </w:rPr>
        <w:t>, 1.</w:t>
      </w:r>
    </w:p>
    <w:p w14:paraId="2DE6850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lastRenderedPageBreak/>
        <w:t xml:space="preserve">Burnham, K.P. &amp; Anderson, D.R. (2002) </w:t>
      </w:r>
      <w:r w:rsidRPr="00C158B9">
        <w:rPr>
          <w:i/>
          <w:iCs/>
          <w:noProof/>
          <w:szCs w:val="24"/>
        </w:rPr>
        <w:t>Model Selection and Multimodel Inference: A Practical Information-Theoretic Approach</w:t>
      </w:r>
      <w:r w:rsidRPr="00C158B9">
        <w:rPr>
          <w:noProof/>
          <w:szCs w:val="24"/>
        </w:rPr>
        <w:t>.</w:t>
      </w:r>
    </w:p>
    <w:p w14:paraId="7F8A155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C158B9">
        <w:rPr>
          <w:i/>
          <w:iCs/>
          <w:noProof/>
          <w:szCs w:val="24"/>
        </w:rPr>
        <w:t>Science</w:t>
      </w:r>
      <w:r w:rsidRPr="00C158B9">
        <w:rPr>
          <w:noProof/>
          <w:szCs w:val="24"/>
        </w:rPr>
        <w:t xml:space="preserve">, </w:t>
      </w:r>
      <w:r w:rsidRPr="00C158B9">
        <w:rPr>
          <w:b/>
          <w:bCs/>
          <w:noProof/>
          <w:szCs w:val="24"/>
        </w:rPr>
        <w:t>334</w:t>
      </w:r>
      <w:r w:rsidRPr="00C158B9">
        <w:rPr>
          <w:noProof/>
          <w:szCs w:val="24"/>
        </w:rPr>
        <w:t>, 652–655.</w:t>
      </w:r>
    </w:p>
    <w:p w14:paraId="6F6276F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Cavin, L., Mountford, E.P., Peterken, G.F. &amp; Jump, A.S. (2013) Extreme drought alters competitive dominance within and between tree species in a mixed forest stand (ed D Whitehead). </w:t>
      </w:r>
      <w:r w:rsidRPr="00C158B9">
        <w:rPr>
          <w:i/>
          <w:iCs/>
          <w:noProof/>
          <w:szCs w:val="24"/>
        </w:rPr>
        <w:t>Functional Ecology</w:t>
      </w:r>
      <w:r w:rsidRPr="00C158B9">
        <w:rPr>
          <w:noProof/>
          <w:szCs w:val="24"/>
        </w:rPr>
        <w:t xml:space="preserve">, </w:t>
      </w:r>
      <w:r w:rsidRPr="00C158B9">
        <w:rPr>
          <w:b/>
          <w:bCs/>
          <w:noProof/>
          <w:szCs w:val="24"/>
        </w:rPr>
        <w:t>27</w:t>
      </w:r>
      <w:r w:rsidRPr="00C158B9">
        <w:rPr>
          <w:noProof/>
          <w:szCs w:val="24"/>
        </w:rPr>
        <w:t>, 1424–1435.</w:t>
      </w:r>
    </w:p>
    <w:p w14:paraId="2F7B987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Chao, K.J., Phillips, O.L., Gloor, E., Monteagudo, A., Torres-Lezama, A. &amp; Martínez, R.V. (2008) Growth and wood density predict tree mortality in Amazon forests. </w:t>
      </w:r>
      <w:r w:rsidRPr="00C158B9">
        <w:rPr>
          <w:i/>
          <w:iCs/>
          <w:noProof/>
          <w:szCs w:val="24"/>
        </w:rPr>
        <w:t>Journal of Ecology</w:t>
      </w:r>
      <w:r w:rsidRPr="00C158B9">
        <w:rPr>
          <w:noProof/>
          <w:szCs w:val="24"/>
        </w:rPr>
        <w:t xml:space="preserve">, </w:t>
      </w:r>
      <w:r w:rsidRPr="00C158B9">
        <w:rPr>
          <w:b/>
          <w:bCs/>
          <w:noProof/>
          <w:szCs w:val="24"/>
        </w:rPr>
        <w:t>96</w:t>
      </w:r>
      <w:r w:rsidRPr="00C158B9">
        <w:rPr>
          <w:noProof/>
          <w:szCs w:val="24"/>
        </w:rPr>
        <w:t>, 281–292.</w:t>
      </w:r>
    </w:p>
    <w:p w14:paraId="3394A489"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Collet, C., Lantera, O. &amp; Pardos, M. (2001) Effects of canopy opening on height and diameter growth. </w:t>
      </w:r>
      <w:r w:rsidRPr="00C158B9">
        <w:rPr>
          <w:i/>
          <w:iCs/>
          <w:noProof/>
          <w:szCs w:val="24"/>
        </w:rPr>
        <w:t>Annuals of forest science</w:t>
      </w:r>
      <w:r w:rsidRPr="00C158B9">
        <w:rPr>
          <w:noProof/>
          <w:szCs w:val="24"/>
        </w:rPr>
        <w:t xml:space="preserve">, </w:t>
      </w:r>
      <w:r w:rsidRPr="00C158B9">
        <w:rPr>
          <w:b/>
          <w:bCs/>
          <w:noProof/>
          <w:szCs w:val="24"/>
        </w:rPr>
        <w:t>58</w:t>
      </w:r>
      <w:r w:rsidRPr="00C158B9">
        <w:rPr>
          <w:noProof/>
          <w:szCs w:val="24"/>
        </w:rPr>
        <w:t>, 127–134.</w:t>
      </w:r>
    </w:p>
    <w:p w14:paraId="6878E20D"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Coomes, D. a. &amp; Allen, R.B. (2007) Mortality and tree-size distributions in natural mixed-age forests. </w:t>
      </w:r>
      <w:r w:rsidRPr="00C158B9">
        <w:rPr>
          <w:i/>
          <w:iCs/>
          <w:noProof/>
          <w:szCs w:val="24"/>
        </w:rPr>
        <w:t>Journal of Ecology</w:t>
      </w:r>
      <w:r w:rsidRPr="00C158B9">
        <w:rPr>
          <w:noProof/>
          <w:szCs w:val="24"/>
        </w:rPr>
        <w:t xml:space="preserve">, </w:t>
      </w:r>
      <w:r w:rsidRPr="00C158B9">
        <w:rPr>
          <w:b/>
          <w:bCs/>
          <w:noProof/>
          <w:szCs w:val="24"/>
        </w:rPr>
        <w:t>95</w:t>
      </w:r>
      <w:r w:rsidRPr="00C158B9">
        <w:rPr>
          <w:noProof/>
          <w:szCs w:val="24"/>
        </w:rPr>
        <w:t>, 27–40.</w:t>
      </w:r>
    </w:p>
    <w:p w14:paraId="0084F51A"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Coomes, D. a., Duncan, R.P., Allen, R.B. &amp; Truscott, J. (2003) Disturbances prevent stem size-density distributions in natural forests from following scaling relationships. </w:t>
      </w:r>
      <w:r w:rsidRPr="00C158B9">
        <w:rPr>
          <w:i/>
          <w:iCs/>
          <w:noProof/>
          <w:szCs w:val="24"/>
        </w:rPr>
        <w:t>Ecology Letters</w:t>
      </w:r>
      <w:r w:rsidRPr="00C158B9">
        <w:rPr>
          <w:noProof/>
          <w:szCs w:val="24"/>
        </w:rPr>
        <w:t xml:space="preserve">, </w:t>
      </w:r>
      <w:r w:rsidRPr="00C158B9">
        <w:rPr>
          <w:b/>
          <w:bCs/>
          <w:noProof/>
          <w:szCs w:val="24"/>
        </w:rPr>
        <w:t>6</w:t>
      </w:r>
      <w:r w:rsidRPr="00C158B9">
        <w:rPr>
          <w:noProof/>
          <w:szCs w:val="24"/>
        </w:rPr>
        <w:t>, 980–989.</w:t>
      </w:r>
    </w:p>
    <w:p w14:paraId="07BB9AE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Davidson, C. (2000) Economic Growth and the Environment:Alternatives to the Limits Paradigm. </w:t>
      </w:r>
      <w:r w:rsidRPr="00C158B9">
        <w:rPr>
          <w:i/>
          <w:iCs/>
          <w:noProof/>
          <w:szCs w:val="24"/>
        </w:rPr>
        <w:t>BioScience</w:t>
      </w:r>
      <w:r w:rsidRPr="00C158B9">
        <w:rPr>
          <w:noProof/>
          <w:szCs w:val="24"/>
        </w:rPr>
        <w:t xml:space="preserve">, </w:t>
      </w:r>
      <w:r w:rsidRPr="00C158B9">
        <w:rPr>
          <w:b/>
          <w:bCs/>
          <w:noProof/>
          <w:szCs w:val="24"/>
        </w:rPr>
        <w:t>50</w:t>
      </w:r>
      <w:r w:rsidRPr="00C158B9">
        <w:rPr>
          <w:noProof/>
          <w:szCs w:val="24"/>
        </w:rPr>
        <w:t>, 433.</w:t>
      </w:r>
    </w:p>
    <w:p w14:paraId="433222BA"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Duwyn, A. &amp; MacDougall, A.S. (2015) When anthropogenic-related disturbances overwhelm demographic persistence mechanisms. </w:t>
      </w:r>
      <w:r w:rsidRPr="00C158B9">
        <w:rPr>
          <w:i/>
          <w:iCs/>
          <w:noProof/>
          <w:szCs w:val="24"/>
        </w:rPr>
        <w:t>Journal of Ecology</w:t>
      </w:r>
      <w:r w:rsidRPr="00C158B9">
        <w:rPr>
          <w:noProof/>
          <w:szCs w:val="24"/>
        </w:rPr>
        <w:t>, n/a–n/a.</w:t>
      </w:r>
    </w:p>
    <w:p w14:paraId="756B0F3F"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Estes, J. a, Terborgh, J., Brashares, J.S., Power, M.E., Berger, J., Bond, W.J., Carpenter, S.R., Essington, T.E., Holt, R.D., Jackson, J.B.C., Marquis, R.J., Oksanen, L., Oksanen, T., Paine, R.T., Pikitch, E.K., Ripple, W.J., Sandin, S. a, Scheffer, M., Schoener, T.W., Shurin, J.B., Sinclair, A.R.E., Soulé, M.E., Virtanen, R. &amp; Wardle, D. a. (2011) Trophic downgrading of planet Earth. </w:t>
      </w:r>
      <w:r w:rsidRPr="00C158B9">
        <w:rPr>
          <w:i/>
          <w:iCs/>
          <w:noProof/>
          <w:szCs w:val="24"/>
        </w:rPr>
        <w:t>Science (New York, N.Y.)</w:t>
      </w:r>
      <w:r w:rsidRPr="00C158B9">
        <w:rPr>
          <w:noProof/>
          <w:szCs w:val="24"/>
        </w:rPr>
        <w:t xml:space="preserve">, </w:t>
      </w:r>
      <w:r w:rsidRPr="00C158B9">
        <w:rPr>
          <w:b/>
          <w:bCs/>
          <w:noProof/>
          <w:szCs w:val="24"/>
        </w:rPr>
        <w:t>333</w:t>
      </w:r>
      <w:r w:rsidRPr="00C158B9">
        <w:rPr>
          <w:noProof/>
          <w:szCs w:val="24"/>
        </w:rPr>
        <w:t>, 301–306.</w:t>
      </w:r>
    </w:p>
    <w:p w14:paraId="2734EBF5"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Flory, S.L., Clay, K., Emery, S.M., Robb, J.R. &amp; Winters, B. (2015) Fire and non-native grass invasion interact to suppress tree regeneration in temperate deciduous forests. </w:t>
      </w:r>
      <w:r w:rsidRPr="00C158B9">
        <w:rPr>
          <w:i/>
          <w:iCs/>
          <w:noProof/>
          <w:szCs w:val="24"/>
        </w:rPr>
        <w:t>Journal of Applied Ecology</w:t>
      </w:r>
      <w:r w:rsidRPr="00C158B9">
        <w:rPr>
          <w:noProof/>
          <w:szCs w:val="24"/>
        </w:rPr>
        <w:t xml:space="preserve">, </w:t>
      </w:r>
      <w:r w:rsidRPr="00C158B9">
        <w:rPr>
          <w:b/>
          <w:bCs/>
          <w:noProof/>
          <w:szCs w:val="24"/>
        </w:rPr>
        <w:t>52</w:t>
      </w:r>
      <w:r w:rsidRPr="00C158B9">
        <w:rPr>
          <w:noProof/>
          <w:szCs w:val="24"/>
        </w:rPr>
        <w:t>, 992–1000.</w:t>
      </w:r>
    </w:p>
    <w:p w14:paraId="344CEA73"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Folke, C., Carpenter, S.R., Walker, B., Scheffer, M., Chapin, T. &amp; Rockström, J. (2010) Resilience thinking: Integrating resilience, adaptability and transformability. </w:t>
      </w:r>
      <w:r w:rsidRPr="00C158B9">
        <w:rPr>
          <w:i/>
          <w:iCs/>
          <w:noProof/>
          <w:szCs w:val="24"/>
        </w:rPr>
        <w:t>Ecology and Society</w:t>
      </w:r>
      <w:r w:rsidRPr="00C158B9">
        <w:rPr>
          <w:noProof/>
          <w:szCs w:val="24"/>
        </w:rPr>
        <w:t xml:space="preserve">, </w:t>
      </w:r>
      <w:r w:rsidRPr="00C158B9">
        <w:rPr>
          <w:b/>
          <w:bCs/>
          <w:noProof/>
          <w:szCs w:val="24"/>
        </w:rPr>
        <w:t>15</w:t>
      </w:r>
      <w:r w:rsidRPr="00C158B9">
        <w:rPr>
          <w:noProof/>
          <w:szCs w:val="24"/>
        </w:rPr>
        <w:t>.</w:t>
      </w:r>
    </w:p>
    <w:p w14:paraId="05CB0C75"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Fuller, R.J. &amp; Gill, R.M.A. (2001) Ecological impacts of increasing numbers of deer in British woodland. </w:t>
      </w:r>
      <w:r w:rsidRPr="00C158B9">
        <w:rPr>
          <w:i/>
          <w:iCs/>
          <w:noProof/>
          <w:szCs w:val="24"/>
        </w:rPr>
        <w:t>Forestry</w:t>
      </w:r>
      <w:r w:rsidRPr="00C158B9">
        <w:rPr>
          <w:noProof/>
          <w:szCs w:val="24"/>
        </w:rPr>
        <w:t xml:space="preserve">, </w:t>
      </w:r>
      <w:r w:rsidRPr="00C158B9">
        <w:rPr>
          <w:b/>
          <w:bCs/>
          <w:noProof/>
          <w:szCs w:val="24"/>
        </w:rPr>
        <w:t>74</w:t>
      </w:r>
      <w:r w:rsidRPr="00C158B9">
        <w:rPr>
          <w:noProof/>
          <w:szCs w:val="24"/>
        </w:rPr>
        <w:t>, 193–199.</w:t>
      </w:r>
    </w:p>
    <w:p w14:paraId="59A98D57"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C158B9">
        <w:rPr>
          <w:i/>
          <w:iCs/>
          <w:noProof/>
          <w:szCs w:val="24"/>
        </w:rPr>
        <w:t>Ecological Modelling</w:t>
      </w:r>
      <w:r w:rsidRPr="00C158B9">
        <w:rPr>
          <w:noProof/>
          <w:szCs w:val="24"/>
        </w:rPr>
        <w:t xml:space="preserve">, </w:t>
      </w:r>
      <w:r w:rsidRPr="00C158B9">
        <w:rPr>
          <w:b/>
          <w:bCs/>
          <w:noProof/>
          <w:szCs w:val="24"/>
        </w:rPr>
        <w:t>198</w:t>
      </w:r>
      <w:r w:rsidRPr="00C158B9">
        <w:rPr>
          <w:noProof/>
          <w:szCs w:val="24"/>
        </w:rPr>
        <w:t>, 115–126.</w:t>
      </w:r>
    </w:p>
    <w:p w14:paraId="58A01C38"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Hasenkamp, N., Ziegenhagen, B., Mengel, C., Schulze, L., Schmitt, H.P. &amp; Liepelt, S. (2011) Towards a DNA marker assisted seed source identification: A pilot study in European beech (Fagus sylvatica L.). </w:t>
      </w:r>
      <w:r w:rsidRPr="00C158B9">
        <w:rPr>
          <w:i/>
          <w:iCs/>
          <w:noProof/>
          <w:szCs w:val="24"/>
        </w:rPr>
        <w:t>European Journal of Forest Research</w:t>
      </w:r>
      <w:r w:rsidRPr="00C158B9">
        <w:rPr>
          <w:noProof/>
          <w:szCs w:val="24"/>
        </w:rPr>
        <w:t xml:space="preserve">, </w:t>
      </w:r>
      <w:r w:rsidRPr="00C158B9">
        <w:rPr>
          <w:b/>
          <w:bCs/>
          <w:noProof/>
          <w:szCs w:val="24"/>
        </w:rPr>
        <w:t>130</w:t>
      </w:r>
      <w:r w:rsidRPr="00C158B9">
        <w:rPr>
          <w:noProof/>
          <w:szCs w:val="24"/>
        </w:rPr>
        <w:t>, 513–519.</w:t>
      </w:r>
    </w:p>
    <w:p w14:paraId="1167737A"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Hirota, M., Holmgren, M., Van Nes, E.H. &amp; Scheffer, M. (2011) Global resilience of tropical forest and savanna to critical transitions. </w:t>
      </w:r>
      <w:r w:rsidRPr="00C158B9">
        <w:rPr>
          <w:i/>
          <w:iCs/>
          <w:noProof/>
          <w:szCs w:val="24"/>
        </w:rPr>
        <w:t>Science</w:t>
      </w:r>
      <w:r w:rsidRPr="00C158B9">
        <w:rPr>
          <w:noProof/>
          <w:szCs w:val="24"/>
        </w:rPr>
        <w:t xml:space="preserve">, </w:t>
      </w:r>
      <w:r w:rsidRPr="00C158B9">
        <w:rPr>
          <w:b/>
          <w:bCs/>
          <w:noProof/>
          <w:szCs w:val="24"/>
        </w:rPr>
        <w:t>334</w:t>
      </w:r>
      <w:r w:rsidRPr="00C158B9">
        <w:rPr>
          <w:noProof/>
          <w:szCs w:val="24"/>
        </w:rPr>
        <w:t>, 232–235.</w:t>
      </w:r>
    </w:p>
    <w:p w14:paraId="48C5CEB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lastRenderedPageBreak/>
        <w:t xml:space="preserve">Holzwarth, F., Kahl, A., Bauhus, J. &amp; Wirth, C. (2013) Many ways to die - partitioning tree mortality dynamics in a near-natural mixed deciduous forest (ed P Zuidema). </w:t>
      </w:r>
      <w:r w:rsidRPr="00C158B9">
        <w:rPr>
          <w:i/>
          <w:iCs/>
          <w:noProof/>
          <w:szCs w:val="24"/>
        </w:rPr>
        <w:t>Journal of Ecology</w:t>
      </w:r>
      <w:r w:rsidRPr="00C158B9">
        <w:rPr>
          <w:noProof/>
          <w:szCs w:val="24"/>
        </w:rPr>
        <w:t xml:space="preserve">, </w:t>
      </w:r>
      <w:r w:rsidRPr="00C158B9">
        <w:rPr>
          <w:b/>
          <w:bCs/>
          <w:noProof/>
          <w:szCs w:val="24"/>
        </w:rPr>
        <w:t>101</w:t>
      </w:r>
      <w:r w:rsidRPr="00C158B9">
        <w:rPr>
          <w:noProof/>
          <w:szCs w:val="24"/>
        </w:rPr>
        <w:t>, 220–230.</w:t>
      </w:r>
    </w:p>
    <w:p w14:paraId="6797E937"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Kuijper, D.P.J., Cromsigt, J.P.G.M., Jędrzejewska, B., Miścicki, S., Churski, M., Jędrzejewski, W. &amp; Kweczlich, I. (2010) Bottom-up versus top-down control of tree regeneration in the Białowieża Primeval Forest, Poland. </w:t>
      </w:r>
      <w:r w:rsidRPr="00C158B9">
        <w:rPr>
          <w:i/>
          <w:iCs/>
          <w:noProof/>
          <w:szCs w:val="24"/>
        </w:rPr>
        <w:t>Journal of Ecology</w:t>
      </w:r>
      <w:r w:rsidRPr="00C158B9">
        <w:rPr>
          <w:noProof/>
          <w:szCs w:val="24"/>
        </w:rPr>
        <w:t xml:space="preserve">, </w:t>
      </w:r>
      <w:r w:rsidRPr="00C158B9">
        <w:rPr>
          <w:b/>
          <w:bCs/>
          <w:noProof/>
          <w:szCs w:val="24"/>
        </w:rPr>
        <w:t>98</w:t>
      </w:r>
      <w:r w:rsidRPr="00C158B9">
        <w:rPr>
          <w:noProof/>
          <w:szCs w:val="24"/>
        </w:rPr>
        <w:t>, 888–899.</w:t>
      </w:r>
    </w:p>
    <w:p w14:paraId="49DADFA9"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Van Mantgem, P.J. &amp; Stephenson, N.L. (2007) Apparent climatically induced increase of tree mortality rates in a temperate forest. </w:t>
      </w:r>
      <w:r w:rsidRPr="00C158B9">
        <w:rPr>
          <w:i/>
          <w:iCs/>
          <w:noProof/>
          <w:szCs w:val="24"/>
        </w:rPr>
        <w:t>Ecology Letters</w:t>
      </w:r>
      <w:r w:rsidRPr="00C158B9">
        <w:rPr>
          <w:noProof/>
          <w:szCs w:val="24"/>
        </w:rPr>
        <w:t xml:space="preserve">, </w:t>
      </w:r>
      <w:r w:rsidRPr="00C158B9">
        <w:rPr>
          <w:b/>
          <w:bCs/>
          <w:noProof/>
          <w:szCs w:val="24"/>
        </w:rPr>
        <w:t>10</w:t>
      </w:r>
      <w:r w:rsidRPr="00C158B9">
        <w:rPr>
          <w:noProof/>
          <w:szCs w:val="24"/>
        </w:rPr>
        <w:t>, 909–916.</w:t>
      </w:r>
    </w:p>
    <w:p w14:paraId="6CC339D2"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Martin, P.A., Newton, A.C., Cantarello, E. &amp; Evans, P. (2015) Stand dieback and collapse in a temperate forest and its impact on forest structure and biodiversity. </w:t>
      </w:r>
      <w:r w:rsidRPr="00C158B9">
        <w:rPr>
          <w:i/>
          <w:iCs/>
          <w:noProof/>
          <w:szCs w:val="24"/>
        </w:rPr>
        <w:t>Forest Ecology and Management</w:t>
      </w:r>
      <w:r w:rsidRPr="00C158B9">
        <w:rPr>
          <w:noProof/>
          <w:szCs w:val="24"/>
        </w:rPr>
        <w:t xml:space="preserve">, </w:t>
      </w:r>
      <w:r w:rsidRPr="00C158B9">
        <w:rPr>
          <w:b/>
          <w:bCs/>
          <w:noProof/>
          <w:szCs w:val="24"/>
        </w:rPr>
        <w:t>358</w:t>
      </w:r>
      <w:r w:rsidRPr="00C158B9">
        <w:rPr>
          <w:noProof/>
          <w:szCs w:val="24"/>
        </w:rPr>
        <w:t>, 130–138.</w:t>
      </w:r>
    </w:p>
    <w:p w14:paraId="188E2EEB"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Millar, C.I. &amp; Stephenson, N.L. (2015) Temperate forest health in an era of emerging megadisturbance. </w:t>
      </w:r>
      <w:r w:rsidRPr="00C158B9">
        <w:rPr>
          <w:i/>
          <w:iCs/>
          <w:noProof/>
          <w:szCs w:val="24"/>
        </w:rPr>
        <w:t>Science</w:t>
      </w:r>
      <w:r w:rsidRPr="00C158B9">
        <w:rPr>
          <w:noProof/>
          <w:szCs w:val="24"/>
        </w:rPr>
        <w:t xml:space="preserve">, </w:t>
      </w:r>
      <w:r w:rsidRPr="00C158B9">
        <w:rPr>
          <w:b/>
          <w:bCs/>
          <w:noProof/>
          <w:szCs w:val="24"/>
        </w:rPr>
        <w:t>349</w:t>
      </w:r>
      <w:r w:rsidRPr="00C158B9">
        <w:rPr>
          <w:noProof/>
          <w:szCs w:val="24"/>
        </w:rPr>
        <w:t>, 823–826.</w:t>
      </w:r>
    </w:p>
    <w:p w14:paraId="21AAAA24"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Mountford, E.P. &amp; Peterken, G.F. (2003) Long-term change and implications for the management of wood-pastures: experience over 40 years from Denny Wood, New Forest. </w:t>
      </w:r>
      <w:r w:rsidRPr="00C158B9">
        <w:rPr>
          <w:i/>
          <w:iCs/>
          <w:noProof/>
          <w:szCs w:val="24"/>
        </w:rPr>
        <w:t>Forestry</w:t>
      </w:r>
      <w:r w:rsidRPr="00C158B9">
        <w:rPr>
          <w:noProof/>
          <w:szCs w:val="24"/>
        </w:rPr>
        <w:t xml:space="preserve">, </w:t>
      </w:r>
      <w:r w:rsidRPr="00C158B9">
        <w:rPr>
          <w:b/>
          <w:bCs/>
          <w:noProof/>
          <w:szCs w:val="24"/>
        </w:rPr>
        <w:t>76</w:t>
      </w:r>
      <w:r w:rsidRPr="00C158B9">
        <w:rPr>
          <w:noProof/>
          <w:szCs w:val="24"/>
        </w:rPr>
        <w:t>, 19–43.</w:t>
      </w:r>
    </w:p>
    <w:p w14:paraId="2B4DE678"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Mountford, E.P., Peterken, G.F., Edwards, P.J. &amp; Manners, J.G. (1999) Long-term change in growth, mortality and regeneration of trees in Denny Wood, an old-growth wood-pasture in the New Forest (UK). </w:t>
      </w:r>
      <w:r w:rsidRPr="00C158B9">
        <w:rPr>
          <w:i/>
          <w:iCs/>
          <w:noProof/>
          <w:szCs w:val="24"/>
        </w:rPr>
        <w:t>Perspectives in Plant Ecology, Evolution and Systematics</w:t>
      </w:r>
      <w:r w:rsidRPr="00C158B9">
        <w:rPr>
          <w:noProof/>
          <w:szCs w:val="24"/>
        </w:rPr>
        <w:t xml:space="preserve">, </w:t>
      </w:r>
      <w:r w:rsidRPr="00C158B9">
        <w:rPr>
          <w:b/>
          <w:bCs/>
          <w:noProof/>
          <w:szCs w:val="24"/>
        </w:rPr>
        <w:t>2</w:t>
      </w:r>
      <w:r w:rsidRPr="00C158B9">
        <w:rPr>
          <w:noProof/>
          <w:szCs w:val="24"/>
        </w:rPr>
        <w:t>, 223–272.</w:t>
      </w:r>
    </w:p>
    <w:p w14:paraId="668F56B1"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Nepstad, D.C., Verissimo, A., Alencar, A., Nobre, C., Lima, E., Lefebvre, P., Schlesinger, P., Potter, C., Moutinho, P., Mendoza, E., Cochrane, M. &amp; Brooks, V. (1999) Large-scale impoverishment of Amazonian forests by logging and fire. </w:t>
      </w:r>
      <w:r w:rsidRPr="00C158B9">
        <w:rPr>
          <w:i/>
          <w:iCs/>
          <w:noProof/>
          <w:szCs w:val="24"/>
        </w:rPr>
        <w:t>Nature</w:t>
      </w:r>
      <w:r w:rsidRPr="00C158B9">
        <w:rPr>
          <w:noProof/>
          <w:szCs w:val="24"/>
        </w:rPr>
        <w:t xml:space="preserve">, </w:t>
      </w:r>
      <w:r w:rsidRPr="00C158B9">
        <w:rPr>
          <w:b/>
          <w:bCs/>
          <w:noProof/>
          <w:szCs w:val="24"/>
        </w:rPr>
        <w:t>398</w:t>
      </w:r>
      <w:r w:rsidRPr="00C158B9">
        <w:rPr>
          <w:noProof/>
          <w:szCs w:val="24"/>
        </w:rPr>
        <w:t>, 505–508.</w:t>
      </w:r>
    </w:p>
    <w:p w14:paraId="23FDC0F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Nimmo, D.G., Mac Nally, R., Cunningham, S.C., Haslem,  a. &amp; Bennett,  a. F. (2015) Vive la résistance: reviving resistance for 21st century conservation. </w:t>
      </w:r>
      <w:r w:rsidRPr="00C158B9">
        <w:rPr>
          <w:i/>
          <w:iCs/>
          <w:noProof/>
          <w:szCs w:val="24"/>
        </w:rPr>
        <w:t>Trends in Ecology &amp; Evolution</w:t>
      </w:r>
      <w:r w:rsidRPr="00C158B9">
        <w:rPr>
          <w:noProof/>
          <w:szCs w:val="24"/>
        </w:rPr>
        <w:t>, 1–8.</w:t>
      </w:r>
    </w:p>
    <w:p w14:paraId="58E1409D"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Olesen, C.R. &amp; Madsen, P. (2008) The impact of roe deer (Capreolus capreolus), seedbed, light and seed fall on natural beech (Fagus sylvatica) regeneration. </w:t>
      </w:r>
      <w:r w:rsidRPr="00C158B9">
        <w:rPr>
          <w:i/>
          <w:iCs/>
          <w:noProof/>
          <w:szCs w:val="24"/>
        </w:rPr>
        <w:t>Forest Ecology and Management</w:t>
      </w:r>
      <w:r w:rsidRPr="00C158B9">
        <w:rPr>
          <w:noProof/>
          <w:szCs w:val="24"/>
        </w:rPr>
        <w:t xml:space="preserve">, </w:t>
      </w:r>
      <w:r w:rsidRPr="00C158B9">
        <w:rPr>
          <w:b/>
          <w:bCs/>
          <w:noProof/>
          <w:szCs w:val="24"/>
        </w:rPr>
        <w:t>255</w:t>
      </w:r>
      <w:r w:rsidRPr="00C158B9">
        <w:rPr>
          <w:noProof/>
          <w:szCs w:val="24"/>
        </w:rPr>
        <w:t>, 3962–3972.</w:t>
      </w:r>
    </w:p>
    <w:p w14:paraId="5478A24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Packham, J.R., Thomas, P. a., Atkinson, M.D. &amp; Degen, T. (2012) Biological Flora of the British Isles: Fagus sylvatica. </w:t>
      </w:r>
      <w:r w:rsidRPr="00C158B9">
        <w:rPr>
          <w:i/>
          <w:iCs/>
          <w:noProof/>
          <w:szCs w:val="24"/>
        </w:rPr>
        <w:t>Journal of Ecology</w:t>
      </w:r>
      <w:r w:rsidRPr="00C158B9">
        <w:rPr>
          <w:noProof/>
          <w:szCs w:val="24"/>
        </w:rPr>
        <w:t xml:space="preserve">, </w:t>
      </w:r>
      <w:r w:rsidRPr="00C158B9">
        <w:rPr>
          <w:b/>
          <w:bCs/>
          <w:noProof/>
          <w:szCs w:val="24"/>
        </w:rPr>
        <w:t>100</w:t>
      </w:r>
      <w:r w:rsidRPr="00C158B9">
        <w:rPr>
          <w:noProof/>
          <w:szCs w:val="24"/>
        </w:rPr>
        <w:t>, 1557–1608.</w:t>
      </w:r>
    </w:p>
    <w:p w14:paraId="32F72097"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Packham, J.R., Thomas, P.A., Lageard, J.G.A. &amp; Hilton, G.M. (2008) the English Beech Masting Survey 1980–2007: Variation in the Fruiting of the Common Beech ( Fagus Sylvatica L.) and Its Effects on Woodland Ecosystems. </w:t>
      </w:r>
      <w:r w:rsidRPr="00C158B9">
        <w:rPr>
          <w:i/>
          <w:iCs/>
          <w:noProof/>
          <w:szCs w:val="24"/>
        </w:rPr>
        <w:t>Arboricultural Journal</w:t>
      </w:r>
      <w:r w:rsidRPr="00C158B9">
        <w:rPr>
          <w:noProof/>
          <w:szCs w:val="24"/>
        </w:rPr>
        <w:t xml:space="preserve">, </w:t>
      </w:r>
      <w:r w:rsidRPr="00C158B9">
        <w:rPr>
          <w:b/>
          <w:bCs/>
          <w:noProof/>
          <w:szCs w:val="24"/>
        </w:rPr>
        <w:t>31</w:t>
      </w:r>
      <w:r w:rsidRPr="00C158B9">
        <w:rPr>
          <w:noProof/>
          <w:szCs w:val="24"/>
        </w:rPr>
        <w:t>, 189–214.</w:t>
      </w:r>
    </w:p>
    <w:p w14:paraId="4DAA18A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Petraitis, P. (2013) </w:t>
      </w:r>
      <w:r w:rsidRPr="00C158B9">
        <w:rPr>
          <w:i/>
          <w:iCs/>
          <w:noProof/>
          <w:szCs w:val="24"/>
        </w:rPr>
        <w:t>Multiple Stable States in Natural Ecosystems</w:t>
      </w:r>
      <w:r w:rsidRPr="00C158B9">
        <w:rPr>
          <w:noProof/>
          <w:szCs w:val="24"/>
        </w:rPr>
        <w:t>. Oxford University Press.</w:t>
      </w:r>
    </w:p>
    <w:p w14:paraId="118153D5"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Petraitis, P.S. &amp; Hoffman, C. (2010) Multiple stable states and relationship between thresholds in processes and states. </w:t>
      </w:r>
      <w:r w:rsidRPr="00C158B9">
        <w:rPr>
          <w:i/>
          <w:iCs/>
          <w:noProof/>
          <w:szCs w:val="24"/>
        </w:rPr>
        <w:t>Marine Ecology Progress Series</w:t>
      </w:r>
      <w:r w:rsidRPr="00C158B9">
        <w:rPr>
          <w:noProof/>
          <w:szCs w:val="24"/>
        </w:rPr>
        <w:t xml:space="preserve">, </w:t>
      </w:r>
      <w:r w:rsidRPr="00C158B9">
        <w:rPr>
          <w:b/>
          <w:bCs/>
          <w:noProof/>
          <w:szCs w:val="24"/>
        </w:rPr>
        <w:t>413</w:t>
      </w:r>
      <w:r w:rsidRPr="00C158B9">
        <w:rPr>
          <w:noProof/>
          <w:szCs w:val="24"/>
        </w:rPr>
        <w:t>, 189–200.</w:t>
      </w:r>
    </w:p>
    <w:p w14:paraId="2979C19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Pyke, G.H., Pulliam, H.R. &amp; Charnov, E.L. (1977) Optimal Foraging: A Selective Review of Theory and Tests. </w:t>
      </w:r>
      <w:r w:rsidRPr="00C158B9">
        <w:rPr>
          <w:i/>
          <w:iCs/>
          <w:noProof/>
          <w:szCs w:val="24"/>
        </w:rPr>
        <w:t>The Quarterly Review of Biology</w:t>
      </w:r>
      <w:r w:rsidRPr="00C158B9">
        <w:rPr>
          <w:noProof/>
          <w:szCs w:val="24"/>
        </w:rPr>
        <w:t>.</w:t>
      </w:r>
    </w:p>
    <w:p w14:paraId="3F045B9A"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R Development Core Team. (2011) </w:t>
      </w:r>
      <w:r w:rsidRPr="00C158B9">
        <w:rPr>
          <w:i/>
          <w:iCs/>
          <w:noProof/>
          <w:szCs w:val="24"/>
        </w:rPr>
        <w:t>R: A Language and Environment for Statistical Computing</w:t>
      </w:r>
      <w:r w:rsidRPr="00C158B9">
        <w:rPr>
          <w:noProof/>
          <w:szCs w:val="24"/>
        </w:rPr>
        <w:t>. R Foundation for Statistical Computing, Vienna, Austria.</w:t>
      </w:r>
    </w:p>
    <w:p w14:paraId="253B010F"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C158B9">
        <w:rPr>
          <w:i/>
          <w:iCs/>
          <w:noProof/>
          <w:szCs w:val="24"/>
        </w:rPr>
        <w:t>Journal of Ecology</w:t>
      </w:r>
      <w:r w:rsidRPr="00C158B9">
        <w:rPr>
          <w:noProof/>
          <w:szCs w:val="24"/>
        </w:rPr>
        <w:t xml:space="preserve">, </w:t>
      </w:r>
      <w:r w:rsidRPr="00C158B9">
        <w:rPr>
          <w:b/>
          <w:bCs/>
          <w:noProof/>
          <w:szCs w:val="24"/>
        </w:rPr>
        <w:t>103</w:t>
      </w:r>
      <w:r w:rsidRPr="00C158B9">
        <w:rPr>
          <w:noProof/>
          <w:szCs w:val="24"/>
        </w:rPr>
        <w:t>, 5–15.</w:t>
      </w:r>
    </w:p>
    <w:p w14:paraId="63A45551"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Sasaki, N. &amp; Putz, F.E. (2009) Critical need for new definitions of “forest” and “forest degradation” in </w:t>
      </w:r>
      <w:r w:rsidRPr="00C158B9">
        <w:rPr>
          <w:noProof/>
          <w:szCs w:val="24"/>
        </w:rPr>
        <w:lastRenderedPageBreak/>
        <w:t xml:space="preserve">global climate change agreements. </w:t>
      </w:r>
      <w:r w:rsidRPr="00C158B9">
        <w:rPr>
          <w:i/>
          <w:iCs/>
          <w:noProof/>
          <w:szCs w:val="24"/>
        </w:rPr>
        <w:t>Conservation Letters</w:t>
      </w:r>
      <w:r w:rsidRPr="00C158B9">
        <w:rPr>
          <w:noProof/>
          <w:szCs w:val="24"/>
        </w:rPr>
        <w:t xml:space="preserve">, </w:t>
      </w:r>
      <w:r w:rsidRPr="00C158B9">
        <w:rPr>
          <w:b/>
          <w:bCs/>
          <w:noProof/>
          <w:szCs w:val="24"/>
        </w:rPr>
        <w:t>2</w:t>
      </w:r>
      <w:r w:rsidRPr="00C158B9">
        <w:rPr>
          <w:noProof/>
          <w:szCs w:val="24"/>
        </w:rPr>
        <w:t>, 226–232.</w:t>
      </w:r>
    </w:p>
    <w:p w14:paraId="3269FF7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Scheffer, M., Carpenter, S., Foley, J.A., Folke, C. &amp; Walker, B. (2001) Catastrophic shifts in ecosystems. </w:t>
      </w:r>
      <w:r w:rsidRPr="00C158B9">
        <w:rPr>
          <w:i/>
          <w:iCs/>
          <w:noProof/>
          <w:szCs w:val="24"/>
        </w:rPr>
        <w:t>Nature</w:t>
      </w:r>
      <w:r w:rsidRPr="00C158B9">
        <w:rPr>
          <w:noProof/>
          <w:szCs w:val="24"/>
        </w:rPr>
        <w:t xml:space="preserve">, </w:t>
      </w:r>
      <w:r w:rsidRPr="00C158B9">
        <w:rPr>
          <w:b/>
          <w:bCs/>
          <w:noProof/>
          <w:szCs w:val="24"/>
        </w:rPr>
        <w:t>413</w:t>
      </w:r>
      <w:r w:rsidRPr="00C158B9">
        <w:rPr>
          <w:noProof/>
          <w:szCs w:val="24"/>
        </w:rPr>
        <w:t>, 591–6.</w:t>
      </w:r>
    </w:p>
    <w:p w14:paraId="277A0F1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Scheffer, M., Hirota, M., Holmgren, M., Van Nes, E.H. &amp; Chapin, F.S. (2012) Thresholds for boreal biome transitions. </w:t>
      </w:r>
      <w:r w:rsidRPr="00C158B9">
        <w:rPr>
          <w:i/>
          <w:iCs/>
          <w:noProof/>
          <w:szCs w:val="24"/>
        </w:rPr>
        <w:t>Proceedings of the National Academy of Sciences of the United States of America</w:t>
      </w:r>
      <w:r w:rsidRPr="00C158B9">
        <w:rPr>
          <w:noProof/>
          <w:szCs w:val="24"/>
        </w:rPr>
        <w:t xml:space="preserve">, </w:t>
      </w:r>
      <w:r w:rsidRPr="00C158B9">
        <w:rPr>
          <w:b/>
          <w:bCs/>
          <w:noProof/>
          <w:szCs w:val="24"/>
        </w:rPr>
        <w:t>109</w:t>
      </w:r>
      <w:r w:rsidRPr="00C158B9">
        <w:rPr>
          <w:noProof/>
          <w:szCs w:val="24"/>
        </w:rPr>
        <w:t>, 21384–9.</w:t>
      </w:r>
    </w:p>
    <w:p w14:paraId="10A181D5"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Schielzeth, H. (2010) Simple means to improve the interpretability of regression coefficients. </w:t>
      </w:r>
      <w:r w:rsidRPr="00C158B9">
        <w:rPr>
          <w:i/>
          <w:iCs/>
          <w:noProof/>
          <w:szCs w:val="24"/>
        </w:rPr>
        <w:t>Methods in Ecology and Evolution</w:t>
      </w:r>
      <w:r w:rsidRPr="00C158B9">
        <w:rPr>
          <w:noProof/>
          <w:szCs w:val="24"/>
        </w:rPr>
        <w:t xml:space="preserve">, </w:t>
      </w:r>
      <w:r w:rsidRPr="00C158B9">
        <w:rPr>
          <w:b/>
          <w:bCs/>
          <w:noProof/>
          <w:szCs w:val="24"/>
        </w:rPr>
        <w:t>1</w:t>
      </w:r>
      <w:r w:rsidRPr="00C158B9">
        <w:rPr>
          <w:noProof/>
          <w:szCs w:val="24"/>
        </w:rPr>
        <w:t>, 103–113.</w:t>
      </w:r>
    </w:p>
    <w:p w14:paraId="1EFE7CC2"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Scholes, R., Settele, J., Betts, R., Bunn, S., Leadley, P., Nepstad, D., Overpeck, J. &amp; Taboada, M.G. (2014) Terrestrial and inland water systems. </w:t>
      </w:r>
      <w:r w:rsidRPr="00C158B9">
        <w:rPr>
          <w:i/>
          <w:iCs/>
          <w:noProof/>
          <w:szCs w:val="24"/>
        </w:rPr>
        <w:t>Climate Change 2014: Impacts, Adaptation, and Vulnerability</w:t>
      </w:r>
      <w:r w:rsidRPr="00C158B9">
        <w:rPr>
          <w:noProof/>
          <w:szCs w:val="24"/>
        </w:rPr>
        <w:t xml:space="preserve"> (eds C. Field),, V. Barros),, K. Mach), &amp; M. Mastrandrea), pp. 271–360. Cambridge University Press, Cambridge.</w:t>
      </w:r>
    </w:p>
    <w:p w14:paraId="2404D0AE"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Seidl, R., Schelhaas, M., Rammer, W. &amp; Verkerk, P.J. (2014) Increasing forest disturbances in Europe and their impact on carbon storage. </w:t>
      </w:r>
      <w:r w:rsidRPr="00C158B9">
        <w:rPr>
          <w:i/>
          <w:iCs/>
          <w:noProof/>
          <w:szCs w:val="24"/>
        </w:rPr>
        <w:t>Nature Climate Change</w:t>
      </w:r>
      <w:r w:rsidRPr="00C158B9">
        <w:rPr>
          <w:noProof/>
          <w:szCs w:val="24"/>
        </w:rPr>
        <w:t>, 1–6.</w:t>
      </w:r>
    </w:p>
    <w:p w14:paraId="67C67182"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Seidl, R., Spies, T. a., Peterson, D.L., Stephens, S.L. &amp; Hicke, J. a. (2015) Searching for resilience: addressing the impacts of changing disturbance regimes on forest ecosystem services. </w:t>
      </w:r>
      <w:r w:rsidRPr="00C158B9">
        <w:rPr>
          <w:i/>
          <w:iCs/>
          <w:noProof/>
          <w:szCs w:val="24"/>
        </w:rPr>
        <w:t>Journal of Applied Ecology</w:t>
      </w:r>
      <w:r w:rsidRPr="00C158B9">
        <w:rPr>
          <w:noProof/>
          <w:szCs w:val="24"/>
        </w:rPr>
        <w:t>, n/a–n/a.</w:t>
      </w:r>
    </w:p>
    <w:p w14:paraId="42FD8150"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Sheil, D., Burslem, D.F.R.P. &amp; Alder, D. (1995) The Interpretation and misinterpretation of mortality rate measures. </w:t>
      </w:r>
      <w:r w:rsidRPr="00C158B9">
        <w:rPr>
          <w:i/>
          <w:iCs/>
          <w:noProof/>
          <w:szCs w:val="24"/>
        </w:rPr>
        <w:t>Journal of Ecology</w:t>
      </w:r>
      <w:r w:rsidRPr="00C158B9">
        <w:rPr>
          <w:noProof/>
          <w:szCs w:val="24"/>
        </w:rPr>
        <w:t xml:space="preserve">, </w:t>
      </w:r>
      <w:r w:rsidRPr="00C158B9">
        <w:rPr>
          <w:b/>
          <w:bCs/>
          <w:noProof/>
          <w:szCs w:val="24"/>
        </w:rPr>
        <w:t>83</w:t>
      </w:r>
      <w:r w:rsidRPr="00C158B9">
        <w:rPr>
          <w:noProof/>
          <w:szCs w:val="24"/>
        </w:rPr>
        <w:t>, 331–333.</w:t>
      </w:r>
    </w:p>
    <w:p w14:paraId="1256A1E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Sousa, W.. (2001) Natural disturbance and the dynamics of marine benthic communities. </w:t>
      </w:r>
      <w:r w:rsidRPr="00C158B9">
        <w:rPr>
          <w:i/>
          <w:iCs/>
          <w:noProof/>
          <w:szCs w:val="24"/>
        </w:rPr>
        <w:t>Marine Community Ecology</w:t>
      </w:r>
      <w:r w:rsidRPr="00C158B9">
        <w:rPr>
          <w:noProof/>
          <w:szCs w:val="24"/>
        </w:rPr>
        <w:t xml:space="preserve"> (eds M.D. Bertness),, S. Gaines), &amp; M.E. Hay), pp. 85–130. Sinauer Associates Inc., Sunderland , MA.</w:t>
      </w:r>
    </w:p>
    <w:p w14:paraId="208E95A1"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Terborgh, J., Lopez, L., Nuñez, P., Rao, M., Shahabuddin, G., Orihuela, G., Riveros, M., Ascanio, R., Adler, G.H., Lambert, T.D. &amp; Balbas, L. (2001) Ecological meltdown in predator-free forest fragments. </w:t>
      </w:r>
      <w:r w:rsidRPr="00C158B9">
        <w:rPr>
          <w:i/>
          <w:iCs/>
          <w:noProof/>
          <w:szCs w:val="24"/>
        </w:rPr>
        <w:t>Science (New York, N.Y.)</w:t>
      </w:r>
      <w:r w:rsidRPr="00C158B9">
        <w:rPr>
          <w:noProof/>
          <w:szCs w:val="24"/>
        </w:rPr>
        <w:t xml:space="preserve">, </w:t>
      </w:r>
      <w:r w:rsidRPr="00C158B9">
        <w:rPr>
          <w:b/>
          <w:bCs/>
          <w:noProof/>
          <w:szCs w:val="24"/>
        </w:rPr>
        <w:t>294</w:t>
      </w:r>
      <w:r w:rsidRPr="00C158B9">
        <w:rPr>
          <w:noProof/>
          <w:szCs w:val="24"/>
        </w:rPr>
        <w:t>, 1923–1926.</w:t>
      </w:r>
    </w:p>
    <w:p w14:paraId="190F127D" w14:textId="77777777" w:rsidR="00C158B9" w:rsidRPr="00C158B9" w:rsidRDefault="00C158B9" w:rsidP="00C158B9">
      <w:pPr>
        <w:widowControl w:val="0"/>
        <w:autoSpaceDE w:val="0"/>
        <w:autoSpaceDN w:val="0"/>
        <w:adjustRightInd w:val="0"/>
        <w:spacing w:after="140" w:line="240" w:lineRule="auto"/>
        <w:ind w:left="480" w:hanging="480"/>
        <w:rPr>
          <w:noProof/>
        </w:rPr>
      </w:pPr>
      <w:r w:rsidRPr="00C158B9">
        <w:rPr>
          <w:noProof/>
          <w:szCs w:val="24"/>
        </w:rPr>
        <w:t>Wilensky, U. (1999) Netlogo.</w:t>
      </w:r>
    </w:p>
    <w:p w14:paraId="0E75DB81" w14:textId="77777777" w:rsidR="0090383B" w:rsidRPr="004E3A00" w:rsidRDefault="0090383B" w:rsidP="0059507C">
      <w:pPr>
        <w:widowControl w:val="0"/>
        <w:autoSpaceDE w:val="0"/>
        <w:autoSpaceDN w:val="0"/>
        <w:adjustRightInd w:val="0"/>
        <w:spacing w:after="140" w:line="240" w:lineRule="auto"/>
        <w:ind w:left="480" w:hanging="480"/>
      </w:pPr>
      <w:r w:rsidRPr="004E3A00">
        <w:fldChar w:fldCharType="end"/>
      </w:r>
    </w:p>
    <w:p w14:paraId="5A72A25A" w14:textId="77777777" w:rsidR="0090383B" w:rsidRPr="004E3A00" w:rsidRDefault="0090383B" w:rsidP="00F11B0B">
      <w:pPr>
        <w:spacing w:line="360" w:lineRule="auto"/>
        <w:contextualSpacing/>
      </w:pPr>
    </w:p>
    <w:p w14:paraId="7ACB4343" w14:textId="77777777" w:rsidR="0090383B" w:rsidRDefault="0090383B">
      <w:pPr>
        <w:rPr>
          <w:rFonts w:ascii="Arial" w:hAnsi="Arial" w:cs="Arial"/>
          <w:b/>
          <w:bCs/>
          <w:color w:val="000000"/>
          <w:lang w:eastAsia="en-GB"/>
        </w:rPr>
      </w:pPr>
      <w:r>
        <w:rPr>
          <w:rFonts w:ascii="Arial" w:hAnsi="Arial" w:cs="Arial"/>
          <w:b/>
          <w:bCs/>
          <w:color w:val="000000"/>
          <w:lang w:eastAsia="en-GB"/>
        </w:rPr>
        <w:br w:type="page"/>
      </w:r>
    </w:p>
    <w:p w14:paraId="62E0691C"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Figures</w:t>
      </w:r>
    </w:p>
    <w:p w14:paraId="562D361B" w14:textId="3B27F2C9" w:rsidR="0090383B"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193121A8" wp14:editId="4D47161B">
            <wp:extent cx="5705475" cy="427672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14:paraId="1F8188F8" w14:textId="35E594B2" w:rsidR="0090383B" w:rsidRPr="004E3A00" w:rsidRDefault="0090383B" w:rsidP="00F11B0B">
      <w:pPr>
        <w:spacing w:before="40" w:after="140" w:line="360" w:lineRule="auto"/>
        <w:contextualSpacing/>
        <w:rPr>
          <w:rFonts w:ascii="Arial" w:hAnsi="Arial" w:cs="Arial"/>
          <w:color w:val="000000"/>
          <w:lang w:eastAsia="en-GB"/>
        </w:rPr>
      </w:pPr>
      <w:r>
        <w:rPr>
          <w:rFonts w:ascii="Arial" w:hAnsi="Arial" w:cs="Arial"/>
          <w:color w:val="000000"/>
          <w:lang w:eastAsia="en-GB"/>
        </w:rPr>
        <w:t xml:space="preserve">Figure 1 – Relationship between density of beech (a, c) seedlings and (b, d) saplings and canopy openness in woodlands in the New Forest showing signs of dieback. Plots </w:t>
      </w:r>
      <w:proofErr w:type="gramStart"/>
      <w:r>
        <w:rPr>
          <w:rFonts w:ascii="Arial" w:hAnsi="Arial" w:cs="Arial"/>
          <w:color w:val="000000"/>
          <w:lang w:eastAsia="en-GB"/>
        </w:rPr>
        <w:t>a &amp;</w:t>
      </w:r>
      <w:proofErr w:type="gramEnd"/>
      <w:r>
        <w:rPr>
          <w:rFonts w:ascii="Arial" w:hAnsi="Arial" w:cs="Arial"/>
          <w:color w:val="000000"/>
          <w:lang w:eastAsia="en-GB"/>
        </w:rPr>
        <w:t xml:space="preserve"> b use data collected from across the New Forest (12 sites), while plots c &amp; d use data from Denny Wood. Solid lines represent predictions from coefficients with P ≤ 0.05.</w:t>
      </w:r>
    </w:p>
    <w:p w14:paraId="47705FCB" w14:textId="7D37B13F" w:rsidR="0090383B" w:rsidRPr="004E3A00"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CE4F796" wp14:editId="33EF4505">
            <wp:extent cx="5695950" cy="40671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067175"/>
                    </a:xfrm>
                    <a:prstGeom prst="rect">
                      <a:avLst/>
                    </a:prstGeom>
                    <a:noFill/>
                    <a:ln>
                      <a:noFill/>
                    </a:ln>
                  </pic:spPr>
                </pic:pic>
              </a:graphicData>
            </a:graphic>
          </wp:inline>
        </w:drawing>
      </w:r>
    </w:p>
    <w:p w14:paraId="3D17D673" w14:textId="77777777" w:rsidR="0090383B" w:rsidRPr="004E3A00" w:rsidRDefault="0090383B" w:rsidP="00C049AF">
      <w:pPr>
        <w:pStyle w:val="NormalWeb"/>
        <w:contextualSpacing/>
        <w:rPr>
          <w:rFonts w:ascii="Arial" w:hAnsi="Arial" w:cs="Arial"/>
        </w:rPr>
      </w:pPr>
      <w:r w:rsidRPr="004E3A00">
        <w:rPr>
          <w:rFonts w:ascii="Arial" w:hAnsi="Arial" w:cs="Arial"/>
        </w:rPr>
        <w:t xml:space="preserve">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w:t>
      </w:r>
      <w:r>
        <w:rPr>
          <w:rFonts w:ascii="Arial" w:hAnsi="Arial" w:cs="Arial"/>
        </w:rPr>
        <w:t xml:space="preserve">95% </w:t>
      </w:r>
      <w:r w:rsidRPr="004E3A00">
        <w:rPr>
          <w:rFonts w:ascii="Arial" w:hAnsi="Arial" w:cs="Arial"/>
        </w:rPr>
        <w:t>confidence intervals. Note that that both x and y axes are log transformed.</w:t>
      </w:r>
    </w:p>
    <w:p w14:paraId="568ABC3D" w14:textId="77777777" w:rsidR="0090383B" w:rsidRPr="004E3A00" w:rsidRDefault="0090383B" w:rsidP="00F11B0B">
      <w:pPr>
        <w:spacing w:before="40" w:after="140" w:line="360" w:lineRule="auto"/>
        <w:contextualSpacing/>
        <w:rPr>
          <w:rFonts w:ascii="Arial" w:hAnsi="Arial" w:cs="Arial"/>
          <w:color w:val="000000"/>
          <w:lang w:eastAsia="en-GB"/>
        </w:rPr>
      </w:pPr>
    </w:p>
    <w:p w14:paraId="23644E6C" w14:textId="32995C7D" w:rsidR="0090383B" w:rsidRPr="004E3A00" w:rsidRDefault="00EC0691"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46FAE8E5" wp14:editId="7989B2B2">
            <wp:extent cx="5667375" cy="340042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5A214C0A" w14:textId="77777777" w:rsidR="0090383B" w:rsidRDefault="0090383B" w:rsidP="00BB3023">
      <w:pPr>
        <w:spacing w:line="360" w:lineRule="auto"/>
        <w:contextualSpacing/>
        <w:rPr>
          <w:rFonts w:ascii="Arial" w:hAnsi="Arial" w:cs="Arial"/>
          <w:sz w:val="24"/>
        </w:rPr>
      </w:pPr>
      <w:r w:rsidRPr="00BB3023">
        <w:rPr>
          <w:rFonts w:ascii="Arial" w:hAnsi="Arial" w:cs="Arial"/>
          <w:sz w:val="24"/>
        </w:rPr>
        <w:t xml:space="preserve">Figure 3 – Relationship between annual probability of beech tree death </w:t>
      </w:r>
      <w:r>
        <w:rPr>
          <w:rFonts w:ascii="Arial" w:hAnsi="Arial" w:cs="Arial"/>
          <w:sz w:val="24"/>
        </w:rPr>
        <w:t xml:space="preserve">and </w:t>
      </w:r>
      <w:r w:rsidRPr="00BB3023">
        <w:rPr>
          <w:rFonts w:ascii="Arial" w:hAnsi="Arial" w:cs="Arial"/>
          <w:sz w:val="24"/>
        </w:rPr>
        <w:t>(a) growth rate per year, (b) diameter at breast height</w:t>
      </w:r>
      <w:ins w:id="95" w:author="anewton" w:date="2016-02-11T13:08:00Z">
        <w:r>
          <w:rPr>
            <w:rFonts w:ascii="Arial" w:hAnsi="Arial" w:cs="Arial"/>
            <w:sz w:val="24"/>
          </w:rPr>
          <w:t xml:space="preserve"> (</w:t>
        </w:r>
        <w:proofErr w:type="spellStart"/>
        <w:r>
          <w:rPr>
            <w:rFonts w:ascii="Arial" w:hAnsi="Arial" w:cs="Arial"/>
            <w:sz w:val="24"/>
          </w:rPr>
          <w:t>dbh</w:t>
        </w:r>
        <w:proofErr w:type="spellEnd"/>
        <w:r>
          <w:rPr>
            <w:rFonts w:ascii="Arial" w:hAnsi="Arial" w:cs="Arial"/>
            <w:sz w:val="24"/>
          </w:rPr>
          <w:t>)</w:t>
        </w:r>
      </w:ins>
      <w:r w:rsidRPr="00BB3023">
        <w:rPr>
          <w:rFonts w:ascii="Arial" w:hAnsi="Arial" w:cs="Arial"/>
          <w:sz w:val="24"/>
        </w:rPr>
        <w:t>, (c) distance to nearest dead tree and (d) sand content of soil. Lines represent predictions generated from model-averaged parameter estimates.</w:t>
      </w:r>
      <w:r>
        <w:rPr>
          <w:rFonts w:ascii="Arial" w:hAnsi="Arial" w:cs="Arial"/>
          <w:sz w:val="24"/>
        </w:rPr>
        <w:t xml:space="preserve"> Both growth rate per year and </w:t>
      </w:r>
      <w:del w:id="96" w:author="anewton" w:date="2016-02-11T13:08:00Z">
        <w:r w:rsidDel="002E7EB9">
          <w:rPr>
            <w:rFonts w:ascii="Arial" w:hAnsi="Arial" w:cs="Arial"/>
            <w:sz w:val="24"/>
          </w:rPr>
          <w:delText>diameter at breast height</w:delText>
        </w:r>
      </w:del>
      <w:proofErr w:type="spellStart"/>
      <w:ins w:id="97" w:author="anewton" w:date="2016-02-11T13:08:00Z">
        <w:r>
          <w:rPr>
            <w:rFonts w:ascii="Arial" w:hAnsi="Arial" w:cs="Arial"/>
            <w:sz w:val="24"/>
          </w:rPr>
          <w:t>dbh</w:t>
        </w:r>
      </w:ins>
      <w:proofErr w:type="spellEnd"/>
      <w:r>
        <w:rPr>
          <w:rFonts w:ascii="Arial" w:hAnsi="Arial" w:cs="Arial"/>
          <w:sz w:val="24"/>
        </w:rPr>
        <w:t xml:space="preserve"> were significant (p &lt; 0.05) predictors of tree death. </w:t>
      </w:r>
      <w:commentRangeStart w:id="98"/>
      <w:r>
        <w:rPr>
          <w:rFonts w:ascii="Arial" w:hAnsi="Arial" w:cs="Arial"/>
          <w:sz w:val="24"/>
        </w:rPr>
        <w:t>To produce predictions all variables were held at their mean apart from the variable of interest.</w:t>
      </w:r>
      <w:commentRangeEnd w:id="98"/>
      <w:r>
        <w:rPr>
          <w:rStyle w:val="CommentReference"/>
        </w:rPr>
        <w:commentReference w:id="98"/>
      </w:r>
    </w:p>
    <w:p w14:paraId="4A6F0E6C" w14:textId="77777777" w:rsidR="0090383B" w:rsidRDefault="0090383B">
      <w:pPr>
        <w:rPr>
          <w:rFonts w:ascii="Arial" w:hAnsi="Arial" w:cs="Arial"/>
          <w:sz w:val="24"/>
        </w:rPr>
      </w:pPr>
      <w:ins w:id="99" w:author="anewton" w:date="2016-02-11T13:08:00Z">
        <w:r w:rsidRPr="0090383B">
          <w:rPr>
            <w:rFonts w:ascii="Arial" w:hAnsi="Arial" w:cs="Arial"/>
            <w:sz w:val="24"/>
            <w:highlight w:val="yellow"/>
            <w:rPrChange w:id="100" w:author="anewton" w:date="2016-02-11T13:08:00Z">
              <w:rPr>
                <w:rFonts w:ascii="Arial" w:hAnsi="Arial" w:cs="Arial"/>
                <w:sz w:val="24"/>
              </w:rPr>
            </w:rPrChange>
          </w:rPr>
          <w:t>*do not have more than three significant figures in your numbers on the y axis</w:t>
        </w:r>
      </w:ins>
      <w:r>
        <w:rPr>
          <w:rFonts w:ascii="Arial" w:hAnsi="Arial" w:cs="Arial"/>
          <w:sz w:val="24"/>
        </w:rPr>
        <w:br w:type="page"/>
      </w:r>
    </w:p>
    <w:p w14:paraId="21892991" w14:textId="77777777" w:rsidR="0090383B" w:rsidRPr="00BB3023" w:rsidRDefault="0090383B" w:rsidP="00BB3023">
      <w:pPr>
        <w:spacing w:line="360" w:lineRule="auto"/>
        <w:contextualSpacing/>
        <w:rPr>
          <w:rFonts w:ascii="Arial" w:hAnsi="Arial" w:cs="Arial"/>
          <w:sz w:val="24"/>
        </w:rPr>
      </w:pPr>
    </w:p>
    <w:p w14:paraId="260C5B78" w14:textId="77777777" w:rsidR="0090383B" w:rsidRPr="004E3A00" w:rsidRDefault="0090383B" w:rsidP="00F11B0B">
      <w:pPr>
        <w:spacing w:before="40" w:after="140" w:line="360" w:lineRule="auto"/>
        <w:contextualSpacing/>
        <w:rPr>
          <w:rFonts w:ascii="Arial" w:hAnsi="Arial" w:cs="Arial"/>
          <w:color w:val="000000"/>
          <w:lang w:eastAsia="en-GB"/>
        </w:rPr>
      </w:pPr>
    </w:p>
    <w:p w14:paraId="431DE27C" w14:textId="565FD33A" w:rsidR="0090383B" w:rsidRPr="004E3A00" w:rsidRDefault="00EC0691" w:rsidP="00F11B0B">
      <w:pPr>
        <w:spacing w:before="40" w:after="140" w:line="360" w:lineRule="auto"/>
        <w:contextualSpacing/>
        <w:rPr>
          <w:rFonts w:ascii="Arial" w:hAnsi="Arial" w:cs="Arial"/>
          <w:color w:val="000000"/>
          <w:lang w:eastAsia="en-GB"/>
        </w:rPr>
      </w:pPr>
      <w:commentRangeStart w:id="101"/>
      <w:r>
        <w:rPr>
          <w:rFonts w:ascii="Arial" w:hAnsi="Arial" w:cs="Arial"/>
          <w:noProof/>
          <w:color w:val="000000"/>
          <w:lang w:eastAsia="en-GB"/>
        </w:rPr>
        <w:drawing>
          <wp:inline distT="0" distB="0" distL="0" distR="0" wp14:anchorId="22C563E6" wp14:editId="46C388B1">
            <wp:extent cx="5667375" cy="3400425"/>
            <wp:effectExtent l="0" t="0" r="9525" b="952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commentRangeEnd w:id="101"/>
      <w:r w:rsidR="0086272C">
        <w:rPr>
          <w:rStyle w:val="CommentReference"/>
        </w:rPr>
        <w:commentReference w:id="101"/>
      </w:r>
    </w:p>
    <w:p w14:paraId="6C868B5B" w14:textId="6F7AC708"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4 – The effect of feedbacks in mature tree death and juvenile mortality </w:t>
      </w:r>
      <w:r>
        <w:rPr>
          <w:rFonts w:ascii="Arial" w:hAnsi="Arial" w:cs="Arial"/>
          <w:color w:val="000000"/>
          <w:lang w:eastAsia="en-GB"/>
        </w:rPr>
        <w:t xml:space="preserve">on predicted </w:t>
      </w:r>
      <w:r w:rsidRPr="004E3A00">
        <w:rPr>
          <w:rFonts w:ascii="Arial" w:hAnsi="Arial" w:cs="Arial"/>
          <w:color w:val="000000"/>
          <w:lang w:eastAsia="en-GB"/>
        </w:rPr>
        <w:t>basal area from 1964 to 2</w:t>
      </w:r>
      <w:r>
        <w:rPr>
          <w:rFonts w:ascii="Arial" w:hAnsi="Arial" w:cs="Arial"/>
          <w:color w:val="000000"/>
          <w:lang w:eastAsia="en-GB"/>
        </w:rPr>
        <w:t>01</w:t>
      </w:r>
      <w:r w:rsidRPr="004E3A00">
        <w:rPr>
          <w:rFonts w:ascii="Arial" w:hAnsi="Arial" w:cs="Arial"/>
          <w:color w:val="000000"/>
          <w:lang w:eastAsia="en-GB"/>
        </w:rPr>
        <w:t xml:space="preserve">4. </w:t>
      </w:r>
      <w:r>
        <w:rPr>
          <w:rFonts w:ascii="Arial" w:hAnsi="Arial" w:cs="Arial"/>
          <w:color w:val="000000"/>
          <w:lang w:eastAsia="en-GB"/>
        </w:rPr>
        <w:t>L</w:t>
      </w:r>
      <w:r w:rsidRPr="004E3A00">
        <w:rPr>
          <w:rFonts w:ascii="Arial" w:hAnsi="Arial" w:cs="Arial"/>
          <w:color w:val="000000"/>
          <w:lang w:eastAsia="en-GB"/>
        </w:rPr>
        <w:t xml:space="preserve">ines represent mean basal area </w:t>
      </w:r>
      <w:r>
        <w:rPr>
          <w:rFonts w:ascii="Arial" w:hAnsi="Arial" w:cs="Arial"/>
          <w:color w:val="000000"/>
          <w:lang w:eastAsia="en-GB"/>
        </w:rPr>
        <w:t xml:space="preserve">(BA) </w:t>
      </w:r>
      <w:r w:rsidRPr="004E3A00">
        <w:rPr>
          <w:rFonts w:ascii="Arial" w:hAnsi="Arial" w:cs="Arial"/>
          <w:color w:val="000000"/>
          <w:lang w:eastAsia="en-GB"/>
        </w:rPr>
        <w:t>at each model</w:t>
      </w:r>
      <w:r>
        <w:rPr>
          <w:rFonts w:ascii="Arial" w:hAnsi="Arial" w:cs="Arial"/>
          <w:color w:val="000000"/>
          <w:lang w:eastAsia="en-GB"/>
        </w:rPr>
        <w:t>led</w:t>
      </w:r>
      <w:r w:rsidRPr="004E3A00">
        <w:rPr>
          <w:rFonts w:ascii="Arial" w:hAnsi="Arial" w:cs="Arial"/>
          <w:color w:val="000000"/>
          <w:lang w:eastAsia="en-GB"/>
        </w:rPr>
        <w:t xml:space="preserve"> time step</w:t>
      </w:r>
      <w:r>
        <w:rPr>
          <w:rFonts w:ascii="Arial" w:hAnsi="Arial" w:cs="Arial"/>
          <w:color w:val="000000"/>
          <w:lang w:eastAsia="en-GB"/>
        </w:rPr>
        <w:t>, with solid lines representing a model with no feedbacks and the dashed line representing a model with a spatial feedback in probability of death</w:t>
      </w:r>
      <w:r w:rsidRPr="004E3A00">
        <w:rPr>
          <w:rFonts w:ascii="Arial" w:hAnsi="Arial" w:cs="Arial"/>
          <w:color w:val="000000"/>
          <w:lang w:eastAsia="en-GB"/>
        </w:rPr>
        <w:t xml:space="preserve">. </w:t>
      </w:r>
      <w:r>
        <w:rPr>
          <w:rFonts w:ascii="Arial" w:hAnsi="Arial" w:cs="Arial"/>
          <w:color w:val="000000"/>
          <w:lang w:eastAsia="en-GB"/>
        </w:rPr>
        <w:t xml:space="preserve">Circes </w:t>
      </w:r>
      <w:r w:rsidRPr="004E3A00">
        <w:rPr>
          <w:rFonts w:ascii="Arial" w:hAnsi="Arial" w:cs="Arial"/>
          <w:color w:val="000000"/>
          <w:lang w:eastAsia="en-GB"/>
        </w:rPr>
        <w:t xml:space="preserve">represent field observations from 1964 – 2014 to allow comparison between model results and </w:t>
      </w:r>
      <w:r>
        <w:rPr>
          <w:rFonts w:ascii="Arial" w:hAnsi="Arial" w:cs="Arial"/>
          <w:color w:val="000000"/>
          <w:lang w:eastAsia="en-GB"/>
        </w:rPr>
        <w:t>actual</w:t>
      </w:r>
      <w:r w:rsidRPr="004E3A00">
        <w:rPr>
          <w:rFonts w:ascii="Arial" w:hAnsi="Arial" w:cs="Arial"/>
          <w:color w:val="000000"/>
          <w:lang w:eastAsia="en-GB"/>
        </w:rPr>
        <w:t xml:space="preserve"> data.</w:t>
      </w:r>
      <w:r>
        <w:rPr>
          <w:rFonts w:ascii="Arial" w:hAnsi="Arial" w:cs="Arial"/>
          <w:color w:val="000000"/>
          <w:lang w:eastAsia="en-GB"/>
        </w:rPr>
        <w:t xml:space="preserve"> Each graph represents a different annual chance of juvenile mortality, which is indicated numerically at the top of the graph.</w:t>
      </w:r>
    </w:p>
    <w:p w14:paraId="009D19E0" w14:textId="77777777" w:rsidR="0090383B" w:rsidRDefault="0090383B">
      <w:pPr>
        <w:rPr>
          <w:rFonts w:ascii="Arial" w:hAnsi="Arial" w:cs="Arial"/>
          <w:color w:val="000000"/>
          <w:lang w:eastAsia="en-GB"/>
        </w:rPr>
      </w:pPr>
      <w:ins w:id="102" w:author="anewton" w:date="2016-02-11T13:11:00Z">
        <w:r w:rsidRPr="0090383B">
          <w:rPr>
            <w:rFonts w:ascii="Arial" w:hAnsi="Arial" w:cs="Arial"/>
            <w:color w:val="000000"/>
            <w:highlight w:val="yellow"/>
            <w:lang w:eastAsia="en-GB"/>
            <w:rPrChange w:id="103" w:author="anewton" w:date="2016-02-11T13:12:00Z">
              <w:rPr>
                <w:rFonts w:ascii="Arial" w:hAnsi="Arial" w:cs="Arial"/>
                <w:color w:val="000000"/>
                <w:lang w:eastAsia="en-GB"/>
              </w:rPr>
            </w:rPrChange>
          </w:rPr>
          <w:t xml:space="preserve">I think you need to make these graphs </w:t>
        </w:r>
      </w:ins>
      <w:ins w:id="104" w:author="anewton" w:date="2016-02-11T13:12:00Z">
        <w:r>
          <w:rPr>
            <w:rFonts w:ascii="Arial" w:hAnsi="Arial" w:cs="Arial"/>
            <w:color w:val="000000"/>
            <w:highlight w:val="yellow"/>
            <w:lang w:eastAsia="en-GB"/>
          </w:rPr>
          <w:t xml:space="preserve">a bit </w:t>
        </w:r>
      </w:ins>
      <w:ins w:id="105" w:author="anewton" w:date="2016-02-11T13:11:00Z">
        <w:r w:rsidRPr="0090383B">
          <w:rPr>
            <w:rFonts w:ascii="Arial" w:hAnsi="Arial" w:cs="Arial"/>
            <w:color w:val="000000"/>
            <w:highlight w:val="yellow"/>
            <w:lang w:eastAsia="en-GB"/>
            <w:rPrChange w:id="106" w:author="anewton" w:date="2016-02-11T13:12:00Z">
              <w:rPr>
                <w:rFonts w:ascii="Arial" w:hAnsi="Arial" w:cs="Arial"/>
                <w:color w:val="000000"/>
                <w:lang w:eastAsia="en-GB"/>
              </w:rPr>
            </w:rPrChange>
          </w:rPr>
          <w:t>bigger.</w:t>
        </w:r>
        <w:r>
          <w:rPr>
            <w:rFonts w:ascii="Arial" w:hAnsi="Arial" w:cs="Arial"/>
            <w:color w:val="000000"/>
            <w:lang w:eastAsia="en-GB"/>
          </w:rPr>
          <w:t xml:space="preserve"> </w:t>
        </w:r>
      </w:ins>
      <w:ins w:id="107" w:author="anewton" w:date="2016-02-11T13:12:00Z">
        <w:r w:rsidRPr="0090383B">
          <w:rPr>
            <w:rFonts w:ascii="Arial" w:hAnsi="Arial" w:cs="Arial"/>
            <w:color w:val="000000"/>
            <w:highlight w:val="yellow"/>
            <w:lang w:eastAsia="en-GB"/>
            <w:rPrChange w:id="108" w:author="anewton" w:date="2016-02-11T13:12:00Z">
              <w:rPr>
                <w:rFonts w:ascii="Arial" w:hAnsi="Arial" w:cs="Arial"/>
                <w:color w:val="000000"/>
                <w:lang w:eastAsia="en-GB"/>
              </w:rPr>
            </w:rPrChange>
          </w:rPr>
          <w:t>Maybe four rows with three figures in each.</w:t>
        </w:r>
        <w:r>
          <w:rPr>
            <w:rFonts w:ascii="Arial" w:hAnsi="Arial" w:cs="Arial"/>
            <w:color w:val="000000"/>
            <w:lang w:eastAsia="en-GB"/>
          </w:rPr>
          <w:t xml:space="preserve"> </w:t>
        </w:r>
      </w:ins>
      <w:ins w:id="109" w:author="anewton" w:date="2016-02-11T13:32:00Z">
        <w:r w:rsidRPr="0090383B">
          <w:rPr>
            <w:rFonts w:ascii="Arial" w:hAnsi="Arial" w:cs="Arial"/>
            <w:color w:val="000000"/>
            <w:highlight w:val="yellow"/>
            <w:lang w:eastAsia="en-GB"/>
            <w:rPrChange w:id="110" w:author="anewton" w:date="2016-02-11T13:32:00Z">
              <w:rPr>
                <w:rFonts w:ascii="Arial" w:hAnsi="Arial" w:cs="Arial"/>
                <w:color w:val="000000"/>
                <w:lang w:eastAsia="en-GB"/>
              </w:rPr>
            </w:rPrChange>
          </w:rPr>
          <w:t>Also I think the Y axis scale needs to be the same in each case, this is a bit confusing otherwise.</w:t>
        </w:r>
        <w:r>
          <w:rPr>
            <w:rFonts w:ascii="Arial" w:hAnsi="Arial" w:cs="Arial"/>
            <w:color w:val="000000"/>
            <w:lang w:eastAsia="en-GB"/>
          </w:rPr>
          <w:t xml:space="preserve"> </w:t>
        </w:r>
      </w:ins>
      <w:r>
        <w:rPr>
          <w:rFonts w:ascii="Arial" w:hAnsi="Arial" w:cs="Arial"/>
          <w:color w:val="000000"/>
          <w:lang w:eastAsia="en-GB"/>
        </w:rPr>
        <w:br w:type="page"/>
      </w:r>
    </w:p>
    <w:p w14:paraId="25F64493" w14:textId="5BC61FEC" w:rsidR="0090383B" w:rsidRDefault="00EC0691" w:rsidP="005C5EFE">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99625B5" wp14:editId="403C1388">
            <wp:extent cx="5667375" cy="3400425"/>
            <wp:effectExtent l="0" t="0" r="9525" b="952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73B17698" w14:textId="77777777" w:rsidR="0090383B" w:rsidRDefault="0090383B" w:rsidP="00E775B0">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w:t>
      </w:r>
      <w:r>
        <w:rPr>
          <w:rFonts w:ascii="Arial" w:hAnsi="Arial" w:cs="Arial"/>
          <w:color w:val="000000"/>
          <w:lang w:eastAsia="en-GB"/>
        </w:rPr>
        <w:t>5</w:t>
      </w:r>
      <w:r w:rsidRPr="004E3A00">
        <w:rPr>
          <w:rFonts w:ascii="Arial" w:hAnsi="Arial" w:cs="Arial"/>
          <w:color w:val="000000"/>
          <w:lang w:eastAsia="en-GB"/>
        </w:rPr>
        <w:t xml:space="preserve"> – The effect of feedbacks in mature tree death and juvenile mortality </w:t>
      </w:r>
      <w:r>
        <w:rPr>
          <w:rFonts w:ascii="Arial" w:hAnsi="Arial" w:cs="Arial"/>
          <w:color w:val="000000"/>
          <w:lang w:eastAsia="en-GB"/>
        </w:rPr>
        <w:t>on predicted forest canopy openness</w:t>
      </w:r>
      <w:r w:rsidRPr="004E3A00">
        <w:rPr>
          <w:rFonts w:ascii="Arial" w:hAnsi="Arial" w:cs="Arial"/>
          <w:color w:val="000000"/>
          <w:lang w:eastAsia="en-GB"/>
        </w:rPr>
        <w:t xml:space="preserve"> from 1964 to 2114</w:t>
      </w:r>
      <w:ins w:id="111" w:author="anewton" w:date="2016-02-11T13:13:00Z">
        <w:r>
          <w:rPr>
            <w:rFonts w:ascii="Arial" w:hAnsi="Arial" w:cs="Arial"/>
            <w:color w:val="000000"/>
            <w:lang w:eastAsia="en-GB"/>
          </w:rPr>
          <w:t>, using an individual based model</w:t>
        </w:r>
      </w:ins>
      <w:r w:rsidRPr="004E3A00">
        <w:rPr>
          <w:rFonts w:ascii="Arial" w:hAnsi="Arial" w:cs="Arial"/>
          <w:color w:val="000000"/>
          <w:lang w:eastAsia="en-GB"/>
        </w:rPr>
        <w:t xml:space="preserve">. </w:t>
      </w:r>
      <w:r>
        <w:rPr>
          <w:rFonts w:ascii="Arial" w:hAnsi="Arial" w:cs="Arial"/>
          <w:color w:val="000000"/>
          <w:lang w:eastAsia="en-GB"/>
        </w:rPr>
        <w:t>L</w:t>
      </w:r>
      <w:r w:rsidRPr="004E3A00">
        <w:rPr>
          <w:rFonts w:ascii="Arial" w:hAnsi="Arial" w:cs="Arial"/>
          <w:color w:val="000000"/>
          <w:lang w:eastAsia="en-GB"/>
        </w:rPr>
        <w:t xml:space="preserve">ines represent </w:t>
      </w:r>
      <w:r>
        <w:rPr>
          <w:rFonts w:ascii="Arial" w:hAnsi="Arial" w:cs="Arial"/>
          <w:color w:val="000000"/>
          <w:lang w:eastAsia="en-GB"/>
        </w:rPr>
        <w:t>median</w:t>
      </w:r>
      <w:r w:rsidRPr="004E3A00">
        <w:rPr>
          <w:rFonts w:ascii="Arial" w:hAnsi="Arial" w:cs="Arial"/>
          <w:color w:val="000000"/>
          <w:lang w:eastAsia="en-GB"/>
        </w:rPr>
        <w:t xml:space="preserve"> </w:t>
      </w:r>
      <w:r>
        <w:rPr>
          <w:rFonts w:ascii="Arial" w:hAnsi="Arial" w:cs="Arial"/>
          <w:color w:val="000000"/>
          <w:lang w:eastAsia="en-GB"/>
        </w:rPr>
        <w:t>canopy</w:t>
      </w:r>
      <w:r w:rsidRPr="004E3A00">
        <w:rPr>
          <w:rFonts w:ascii="Arial" w:hAnsi="Arial" w:cs="Arial"/>
          <w:color w:val="000000"/>
          <w:lang w:eastAsia="en-GB"/>
        </w:rPr>
        <w:t xml:space="preserve"> </w:t>
      </w:r>
      <w:r>
        <w:rPr>
          <w:rFonts w:ascii="Arial" w:hAnsi="Arial" w:cs="Arial"/>
          <w:color w:val="000000"/>
          <w:lang w:eastAsia="en-GB"/>
        </w:rPr>
        <w:t>openness</w:t>
      </w:r>
      <w:r w:rsidRPr="004E3A00">
        <w:rPr>
          <w:rFonts w:ascii="Arial" w:hAnsi="Arial" w:cs="Arial"/>
          <w:color w:val="000000"/>
          <w:lang w:eastAsia="en-GB"/>
        </w:rPr>
        <w:t xml:space="preserve"> at each model time step</w:t>
      </w:r>
      <w:r>
        <w:rPr>
          <w:rFonts w:ascii="Arial" w:hAnsi="Arial" w:cs="Arial"/>
          <w:color w:val="000000"/>
          <w:lang w:eastAsia="en-GB"/>
        </w:rPr>
        <w:t xml:space="preserve">, with red, blue, green and purple lines representing 1, 2, 3, and 4% annual chance of severe drought respectively. Each panel represents a model with a different combination of feedbacks acting on juveniles </w:t>
      </w:r>
      <w:ins w:id="112" w:author="anewton" w:date="2016-02-11T13:13:00Z">
        <w:r>
          <w:rPr>
            <w:rFonts w:ascii="Arial" w:hAnsi="Arial" w:cs="Arial"/>
            <w:color w:val="000000"/>
            <w:lang w:eastAsia="en-GB"/>
          </w:rPr>
          <w:t xml:space="preserve">and / </w:t>
        </w:r>
      </w:ins>
      <w:r>
        <w:rPr>
          <w:rFonts w:ascii="Arial" w:hAnsi="Arial" w:cs="Arial"/>
          <w:color w:val="000000"/>
          <w:lang w:eastAsia="en-GB"/>
        </w:rPr>
        <w:t>or mature trees. The horizontal dashed line represents the threshold at which we define a non-forest state.</w:t>
      </w:r>
      <w:ins w:id="113" w:author="anewton" w:date="2016-02-11T13:13:00Z">
        <w:r>
          <w:rPr>
            <w:rFonts w:ascii="Arial" w:hAnsi="Arial" w:cs="Arial"/>
            <w:color w:val="000000"/>
            <w:lang w:eastAsia="en-GB"/>
          </w:rPr>
          <w:t xml:space="preserve"> </w:t>
        </w:r>
        <w:r w:rsidRPr="0090383B">
          <w:rPr>
            <w:rFonts w:ascii="Arial" w:hAnsi="Arial" w:cs="Arial"/>
            <w:color w:val="000000"/>
            <w:highlight w:val="yellow"/>
            <w:lang w:eastAsia="en-GB"/>
            <w:rPrChange w:id="114" w:author="anewton" w:date="2016-02-11T13:14:00Z">
              <w:rPr>
                <w:rFonts w:ascii="Arial" w:hAnsi="Arial" w:cs="Arial"/>
                <w:color w:val="000000"/>
                <w:lang w:eastAsia="en-GB"/>
              </w:rPr>
            </w:rPrChange>
          </w:rPr>
          <w:t xml:space="preserve">This would be much more interesting if you changed the drought value </w:t>
        </w:r>
      </w:ins>
      <w:ins w:id="115" w:author="anewton" w:date="2016-02-11T13:14:00Z">
        <w:r w:rsidRPr="0090383B">
          <w:rPr>
            <w:rFonts w:ascii="Arial" w:hAnsi="Arial" w:cs="Arial"/>
            <w:color w:val="000000"/>
            <w:highlight w:val="yellow"/>
            <w:lang w:eastAsia="en-GB"/>
            <w:rPrChange w:id="116" w:author="anewton" w:date="2016-02-11T13:14:00Z">
              <w:rPr>
                <w:rFonts w:ascii="Arial" w:hAnsi="Arial" w:cs="Arial"/>
                <w:color w:val="000000"/>
                <w:lang w:eastAsia="en-GB"/>
              </w:rPr>
            </w:rPrChange>
          </w:rPr>
          <w:t>so that it is high enough actually to generate a transition to a non-tree state. As it stands it isn</w:t>
        </w:r>
        <w:r>
          <w:rPr>
            <w:rFonts w:ascii="Arial" w:hAnsi="Arial" w:cs="Arial"/>
            <w:color w:val="000000"/>
            <w:highlight w:val="yellow"/>
            <w:lang w:eastAsia="en-GB"/>
          </w:rPr>
          <w:t>’</w:t>
        </w:r>
        <w:r w:rsidRPr="0090383B">
          <w:rPr>
            <w:rFonts w:ascii="Arial" w:hAnsi="Arial" w:cs="Arial"/>
            <w:color w:val="000000"/>
            <w:highlight w:val="yellow"/>
            <w:lang w:eastAsia="en-GB"/>
            <w:rPrChange w:id="117" w:author="anewton" w:date="2016-02-11T13:14:00Z">
              <w:rPr>
                <w:rFonts w:ascii="Arial" w:hAnsi="Arial" w:cs="Arial"/>
                <w:color w:val="000000"/>
                <w:lang w:eastAsia="en-GB"/>
              </w:rPr>
            </w:rPrChange>
          </w:rPr>
          <w:t>t showing much, is it?</w:t>
        </w:r>
      </w:ins>
      <w:ins w:id="118" w:author="anewton" w:date="2016-02-11T13:15:00Z">
        <w:r>
          <w:rPr>
            <w:rFonts w:ascii="Arial" w:hAnsi="Arial" w:cs="Arial"/>
            <w:color w:val="000000"/>
            <w:lang w:eastAsia="en-GB"/>
          </w:rPr>
          <w:t xml:space="preserve"> </w:t>
        </w:r>
        <w:r w:rsidRPr="0090383B">
          <w:rPr>
            <w:rFonts w:ascii="Arial" w:hAnsi="Arial" w:cs="Arial"/>
            <w:color w:val="000000"/>
            <w:highlight w:val="yellow"/>
            <w:lang w:eastAsia="en-GB"/>
            <w:rPrChange w:id="119" w:author="anewton" w:date="2016-02-11T13:15:00Z">
              <w:rPr>
                <w:rFonts w:ascii="Arial" w:hAnsi="Arial" w:cs="Arial"/>
                <w:color w:val="000000"/>
                <w:lang w:eastAsia="en-GB"/>
              </w:rPr>
            </w:rPrChange>
          </w:rPr>
          <w:t>You need a much bigger range than 1-4, I think.</w:t>
        </w:r>
        <w:r>
          <w:rPr>
            <w:rFonts w:ascii="Arial" w:hAnsi="Arial" w:cs="Arial"/>
            <w:color w:val="000000"/>
            <w:lang w:eastAsia="en-GB"/>
          </w:rPr>
          <w:t xml:space="preserve"> </w:t>
        </w:r>
      </w:ins>
    </w:p>
    <w:p w14:paraId="7A1F9D96" w14:textId="77777777"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br w:type="page"/>
      </w:r>
    </w:p>
    <w:p w14:paraId="29ED8F89" w14:textId="77777777" w:rsidR="0090383B" w:rsidRPr="004E3A00" w:rsidRDefault="0090383B" w:rsidP="005C5EFE">
      <w:pPr>
        <w:spacing w:before="40" w:after="140" w:line="360" w:lineRule="auto"/>
        <w:contextualSpacing/>
        <w:rPr>
          <w:rFonts w:ascii="Arial" w:hAnsi="Arial" w:cs="Arial"/>
          <w:color w:val="000000"/>
          <w:lang w:eastAsia="en-GB"/>
        </w:rPr>
      </w:pPr>
    </w:p>
    <w:p w14:paraId="19A840FB"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1 – Summary of recruitment and mortality of </w:t>
      </w:r>
      <w:r>
        <w:rPr>
          <w:rFonts w:ascii="Arial" w:hAnsi="Arial" w:cs="Arial"/>
          <w:color w:val="000000"/>
          <w:lang w:eastAsia="en-GB"/>
        </w:rPr>
        <w:t xml:space="preserve">beech </w:t>
      </w:r>
      <w:r w:rsidRPr="004E3A00">
        <w:rPr>
          <w:rFonts w:ascii="Arial" w:hAnsi="Arial" w:cs="Arial"/>
          <w:color w:val="000000"/>
          <w:lang w:eastAsia="en-GB"/>
        </w:rPr>
        <w:t>saplings in Denny wood from 1964 to 2014</w:t>
      </w:r>
    </w:p>
    <w:p w14:paraId="66D1983A" w14:textId="77777777" w:rsidR="0090383B" w:rsidRDefault="0090383B" w:rsidP="00F11B0B">
      <w:pPr>
        <w:spacing w:before="40" w:after="140" w:line="360" w:lineRule="auto"/>
        <w:contextualSpacing/>
        <w:rPr>
          <w:rFonts w:ascii="Arial" w:hAnsi="Arial" w:cs="Arial"/>
          <w:color w:val="000000"/>
          <w:lang w:eastAsia="en-GB"/>
        </w:rPr>
      </w:pPr>
    </w:p>
    <w:tbl>
      <w:tblPr>
        <w:tblW w:w="9703" w:type="dxa"/>
        <w:tblInd w:w="-459" w:type="dxa"/>
        <w:tblLook w:val="00A0" w:firstRow="1" w:lastRow="0" w:firstColumn="1" w:lastColumn="0" w:noHBand="0" w:noVBand="0"/>
      </w:tblPr>
      <w:tblGrid>
        <w:gridCol w:w="1521"/>
        <w:gridCol w:w="1031"/>
        <w:gridCol w:w="1441"/>
        <w:gridCol w:w="1428"/>
        <w:gridCol w:w="1285"/>
        <w:gridCol w:w="1570"/>
        <w:gridCol w:w="1427"/>
      </w:tblGrid>
      <w:tr w:rsidR="0090383B" w:rsidRPr="00032AF7" w14:paraId="484D004A" w14:textId="77777777" w:rsidTr="00645235">
        <w:trPr>
          <w:trHeight w:val="300"/>
        </w:trPr>
        <w:tc>
          <w:tcPr>
            <w:tcW w:w="1521" w:type="dxa"/>
            <w:tcBorders>
              <w:top w:val="single" w:sz="4" w:space="0" w:color="auto"/>
              <w:left w:val="nil"/>
              <w:bottom w:val="single" w:sz="4" w:space="0" w:color="auto"/>
              <w:right w:val="nil"/>
            </w:tcBorders>
          </w:tcPr>
          <w:p w14:paraId="11C9C802"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Census period</w:t>
            </w:r>
          </w:p>
        </w:tc>
        <w:tc>
          <w:tcPr>
            <w:tcW w:w="1031" w:type="dxa"/>
            <w:tcBorders>
              <w:top w:val="single" w:sz="4" w:space="0" w:color="auto"/>
              <w:left w:val="nil"/>
              <w:bottom w:val="single" w:sz="4" w:space="0" w:color="auto"/>
              <w:right w:val="nil"/>
            </w:tcBorders>
            <w:noWrap/>
          </w:tcPr>
          <w:p w14:paraId="050AAD87"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 xml:space="preserve">No. of saplings at </w:t>
            </w:r>
            <w:r>
              <w:rPr>
                <w:rFonts w:ascii="Arial" w:hAnsi="Arial" w:cs="Arial"/>
                <w:color w:val="000000"/>
                <w:lang w:eastAsia="en-GB"/>
              </w:rPr>
              <w:t>T</w:t>
            </w:r>
            <w:r>
              <w:rPr>
                <w:rFonts w:ascii="Arial"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14:paraId="05AFBB62" w14:textId="77777777" w:rsidR="0090383B" w:rsidRPr="00F157A0" w:rsidRDefault="0090383B" w:rsidP="00067E66">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w:t>
            </w:r>
            <w:r>
              <w:rPr>
                <w:rFonts w:ascii="Arial" w:hAnsi="Arial" w:cs="Arial"/>
                <w:color w:val="000000"/>
                <w:lang w:eastAsia="en-GB"/>
              </w:rPr>
              <w:t>recruited from seedlings</w:t>
            </w:r>
          </w:p>
        </w:tc>
        <w:tc>
          <w:tcPr>
            <w:tcW w:w="1428" w:type="dxa"/>
            <w:tcBorders>
              <w:top w:val="single" w:sz="4" w:space="0" w:color="auto"/>
              <w:left w:val="nil"/>
              <w:bottom w:val="single" w:sz="4" w:space="0" w:color="auto"/>
              <w:right w:val="nil"/>
            </w:tcBorders>
            <w:noWrap/>
          </w:tcPr>
          <w:p w14:paraId="41B45FF0"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noWrap/>
          </w:tcPr>
          <w:p w14:paraId="3FD16303"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noWrap/>
          </w:tcPr>
          <w:p w14:paraId="5ED04859"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noWrap/>
          </w:tcPr>
          <w:p w14:paraId="77746B80"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Annual mortality rate of saplings</w:t>
            </w:r>
          </w:p>
        </w:tc>
      </w:tr>
      <w:tr w:rsidR="0090383B" w:rsidRPr="00032AF7" w14:paraId="5EF5FEB5" w14:textId="77777777" w:rsidTr="00645235">
        <w:trPr>
          <w:trHeight w:val="300"/>
        </w:trPr>
        <w:tc>
          <w:tcPr>
            <w:tcW w:w="1521" w:type="dxa"/>
            <w:tcBorders>
              <w:top w:val="single" w:sz="4" w:space="0" w:color="auto"/>
              <w:left w:val="nil"/>
              <w:bottom w:val="nil"/>
              <w:right w:val="nil"/>
            </w:tcBorders>
          </w:tcPr>
          <w:p w14:paraId="4D10FB36"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1964-1984</w:t>
            </w:r>
          </w:p>
        </w:tc>
        <w:tc>
          <w:tcPr>
            <w:tcW w:w="1031" w:type="dxa"/>
            <w:tcBorders>
              <w:top w:val="single" w:sz="4" w:space="0" w:color="auto"/>
              <w:left w:val="nil"/>
              <w:bottom w:val="nil"/>
              <w:right w:val="nil"/>
            </w:tcBorders>
            <w:noWrap/>
          </w:tcPr>
          <w:p w14:paraId="1F8228C7" w14:textId="77777777" w:rsidR="0090383B" w:rsidRPr="00F157A0" w:rsidRDefault="0090383B" w:rsidP="00645235">
            <w:pPr>
              <w:spacing w:after="0" w:line="240" w:lineRule="auto"/>
              <w:jc w:val="center"/>
              <w:rPr>
                <w:color w:val="000000"/>
                <w:lang w:eastAsia="en-GB"/>
              </w:rPr>
            </w:pPr>
            <w:r w:rsidRPr="00F157A0">
              <w:rPr>
                <w:color w:val="000000"/>
                <w:lang w:eastAsia="en-GB"/>
              </w:rPr>
              <w:t>179</w:t>
            </w:r>
          </w:p>
        </w:tc>
        <w:tc>
          <w:tcPr>
            <w:tcW w:w="1441" w:type="dxa"/>
            <w:tcBorders>
              <w:top w:val="single" w:sz="4" w:space="0" w:color="auto"/>
              <w:left w:val="nil"/>
              <w:bottom w:val="nil"/>
              <w:right w:val="nil"/>
            </w:tcBorders>
          </w:tcPr>
          <w:p w14:paraId="5F630BD2" w14:textId="77777777" w:rsidR="0090383B" w:rsidRPr="00F157A0" w:rsidRDefault="0090383B" w:rsidP="00645235">
            <w:pPr>
              <w:spacing w:after="0" w:line="240" w:lineRule="auto"/>
              <w:jc w:val="center"/>
              <w:rPr>
                <w:color w:val="000000"/>
                <w:lang w:eastAsia="en-GB"/>
              </w:rPr>
            </w:pPr>
            <w:r>
              <w:rPr>
                <w:color w:val="000000"/>
                <w:lang w:eastAsia="en-GB"/>
              </w:rPr>
              <w:t>3</w:t>
            </w:r>
          </w:p>
        </w:tc>
        <w:tc>
          <w:tcPr>
            <w:tcW w:w="1428" w:type="dxa"/>
            <w:tcBorders>
              <w:top w:val="single" w:sz="4" w:space="0" w:color="auto"/>
              <w:left w:val="nil"/>
              <w:bottom w:val="nil"/>
              <w:right w:val="nil"/>
            </w:tcBorders>
            <w:noWrap/>
          </w:tcPr>
          <w:p w14:paraId="75C95399" w14:textId="77777777" w:rsidR="0090383B" w:rsidRPr="00F157A0" w:rsidRDefault="0090383B" w:rsidP="00645235">
            <w:pPr>
              <w:spacing w:after="0" w:line="240" w:lineRule="auto"/>
              <w:jc w:val="center"/>
              <w:rPr>
                <w:color w:val="000000"/>
                <w:lang w:eastAsia="en-GB"/>
              </w:rPr>
            </w:pPr>
            <w:r w:rsidRPr="00F157A0">
              <w:rPr>
                <w:color w:val="000000"/>
                <w:lang w:eastAsia="en-GB"/>
              </w:rPr>
              <w:t>101</w:t>
            </w:r>
          </w:p>
        </w:tc>
        <w:tc>
          <w:tcPr>
            <w:tcW w:w="1285" w:type="dxa"/>
            <w:tcBorders>
              <w:top w:val="single" w:sz="4" w:space="0" w:color="auto"/>
              <w:left w:val="nil"/>
              <w:bottom w:val="nil"/>
              <w:right w:val="nil"/>
            </w:tcBorders>
            <w:noWrap/>
          </w:tcPr>
          <w:p w14:paraId="47990C64" w14:textId="77777777" w:rsidR="0090383B" w:rsidRPr="00F157A0" w:rsidRDefault="0090383B" w:rsidP="00645235">
            <w:pPr>
              <w:spacing w:after="0" w:line="240" w:lineRule="auto"/>
              <w:jc w:val="center"/>
              <w:rPr>
                <w:color w:val="000000"/>
                <w:lang w:eastAsia="en-GB"/>
              </w:rPr>
            </w:pPr>
            <w:r w:rsidRPr="00F157A0">
              <w:rPr>
                <w:color w:val="000000"/>
                <w:lang w:eastAsia="en-GB"/>
              </w:rPr>
              <w:t>25</w:t>
            </w:r>
          </w:p>
        </w:tc>
        <w:tc>
          <w:tcPr>
            <w:tcW w:w="1570" w:type="dxa"/>
            <w:tcBorders>
              <w:top w:val="single" w:sz="4" w:space="0" w:color="auto"/>
              <w:left w:val="nil"/>
              <w:bottom w:val="nil"/>
              <w:right w:val="nil"/>
            </w:tcBorders>
            <w:noWrap/>
          </w:tcPr>
          <w:p w14:paraId="557D4340" w14:textId="77777777" w:rsidR="0090383B" w:rsidRPr="00F157A0" w:rsidRDefault="0090383B" w:rsidP="00645235">
            <w:pPr>
              <w:spacing w:after="0" w:line="240" w:lineRule="auto"/>
              <w:jc w:val="center"/>
              <w:rPr>
                <w:color w:val="000000"/>
                <w:lang w:eastAsia="en-GB"/>
              </w:rPr>
            </w:pPr>
            <w:r w:rsidRPr="00F157A0">
              <w:rPr>
                <w:color w:val="000000"/>
                <w:lang w:eastAsia="en-GB"/>
              </w:rPr>
              <w:t>0.75</w:t>
            </w:r>
            <w:r>
              <w:rPr>
                <w:color w:val="000000"/>
                <w:lang w:eastAsia="en-GB"/>
              </w:rPr>
              <w:t xml:space="preserve"> %</w:t>
            </w:r>
          </w:p>
        </w:tc>
        <w:tc>
          <w:tcPr>
            <w:tcW w:w="1427" w:type="dxa"/>
            <w:tcBorders>
              <w:top w:val="single" w:sz="4" w:space="0" w:color="auto"/>
              <w:left w:val="nil"/>
              <w:bottom w:val="nil"/>
              <w:right w:val="nil"/>
            </w:tcBorders>
            <w:noWrap/>
          </w:tcPr>
          <w:p w14:paraId="4189CFCF" w14:textId="77777777" w:rsidR="0090383B" w:rsidRPr="00F157A0" w:rsidRDefault="0090383B" w:rsidP="00645235">
            <w:pPr>
              <w:spacing w:after="0" w:line="240" w:lineRule="auto"/>
              <w:jc w:val="center"/>
              <w:rPr>
                <w:color w:val="000000"/>
                <w:lang w:eastAsia="en-GB"/>
              </w:rPr>
            </w:pPr>
            <w:r w:rsidRPr="00F157A0">
              <w:rPr>
                <w:color w:val="000000"/>
                <w:lang w:eastAsia="en-GB"/>
              </w:rPr>
              <w:t>4.07</w:t>
            </w:r>
            <w:r>
              <w:rPr>
                <w:color w:val="000000"/>
                <w:lang w:eastAsia="en-GB"/>
              </w:rPr>
              <w:t xml:space="preserve"> %</w:t>
            </w:r>
          </w:p>
        </w:tc>
      </w:tr>
      <w:tr w:rsidR="0090383B" w:rsidRPr="00032AF7" w14:paraId="372B4514" w14:textId="77777777" w:rsidTr="00645235">
        <w:trPr>
          <w:trHeight w:val="300"/>
        </w:trPr>
        <w:tc>
          <w:tcPr>
            <w:tcW w:w="1521" w:type="dxa"/>
            <w:tcBorders>
              <w:top w:val="nil"/>
              <w:left w:val="nil"/>
              <w:bottom w:val="nil"/>
              <w:right w:val="nil"/>
            </w:tcBorders>
          </w:tcPr>
          <w:p w14:paraId="1E393CAC"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1984-1988</w:t>
            </w:r>
          </w:p>
        </w:tc>
        <w:tc>
          <w:tcPr>
            <w:tcW w:w="1031" w:type="dxa"/>
            <w:tcBorders>
              <w:top w:val="nil"/>
              <w:left w:val="nil"/>
              <w:bottom w:val="nil"/>
              <w:right w:val="nil"/>
            </w:tcBorders>
            <w:noWrap/>
          </w:tcPr>
          <w:p w14:paraId="14D960F0" w14:textId="77777777" w:rsidR="0090383B" w:rsidRPr="00F157A0" w:rsidRDefault="0090383B" w:rsidP="00645235">
            <w:pPr>
              <w:spacing w:after="0" w:line="240" w:lineRule="auto"/>
              <w:jc w:val="center"/>
              <w:rPr>
                <w:color w:val="000000"/>
                <w:lang w:eastAsia="en-GB"/>
              </w:rPr>
            </w:pPr>
            <w:r w:rsidRPr="00F157A0">
              <w:rPr>
                <w:color w:val="000000"/>
                <w:lang w:eastAsia="en-GB"/>
              </w:rPr>
              <w:t>56</w:t>
            </w:r>
          </w:p>
        </w:tc>
        <w:tc>
          <w:tcPr>
            <w:tcW w:w="1441" w:type="dxa"/>
            <w:tcBorders>
              <w:top w:val="nil"/>
              <w:left w:val="nil"/>
              <w:bottom w:val="nil"/>
              <w:right w:val="nil"/>
            </w:tcBorders>
          </w:tcPr>
          <w:p w14:paraId="7268917B"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nil"/>
              <w:right w:val="nil"/>
            </w:tcBorders>
            <w:noWrap/>
          </w:tcPr>
          <w:p w14:paraId="30A201AA"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bottom w:val="nil"/>
              <w:right w:val="nil"/>
            </w:tcBorders>
            <w:noWrap/>
          </w:tcPr>
          <w:p w14:paraId="5226927A" w14:textId="77777777" w:rsidR="0090383B" w:rsidRPr="00F157A0" w:rsidRDefault="0090383B" w:rsidP="00645235">
            <w:pPr>
              <w:spacing w:after="0" w:line="240" w:lineRule="auto"/>
              <w:jc w:val="center"/>
              <w:rPr>
                <w:color w:val="000000"/>
                <w:lang w:eastAsia="en-GB"/>
              </w:rPr>
            </w:pPr>
            <w:r w:rsidRPr="00F157A0">
              <w:rPr>
                <w:color w:val="000000"/>
                <w:lang w:eastAsia="en-GB"/>
              </w:rPr>
              <w:t>11</w:t>
            </w:r>
          </w:p>
        </w:tc>
        <w:tc>
          <w:tcPr>
            <w:tcW w:w="1570" w:type="dxa"/>
            <w:tcBorders>
              <w:top w:val="nil"/>
              <w:left w:val="nil"/>
              <w:bottom w:val="nil"/>
              <w:right w:val="nil"/>
            </w:tcBorders>
            <w:noWrap/>
          </w:tcPr>
          <w:p w14:paraId="2CCE233F" w14:textId="77777777" w:rsidR="0090383B" w:rsidRPr="00F157A0" w:rsidRDefault="0090383B" w:rsidP="00645235">
            <w:pPr>
              <w:spacing w:after="0" w:line="240" w:lineRule="auto"/>
              <w:jc w:val="center"/>
              <w:rPr>
                <w:color w:val="000000"/>
                <w:lang w:eastAsia="en-GB"/>
              </w:rPr>
            </w:pPr>
            <w:r w:rsidRPr="00F157A0">
              <w:rPr>
                <w:color w:val="000000"/>
                <w:lang w:eastAsia="en-GB"/>
              </w:rPr>
              <w:t>5.32</w:t>
            </w:r>
            <w:r>
              <w:rPr>
                <w:color w:val="000000"/>
                <w:lang w:eastAsia="en-GB"/>
              </w:rPr>
              <w:t xml:space="preserve"> %</w:t>
            </w:r>
          </w:p>
        </w:tc>
        <w:tc>
          <w:tcPr>
            <w:tcW w:w="1427" w:type="dxa"/>
            <w:tcBorders>
              <w:top w:val="nil"/>
              <w:left w:val="nil"/>
              <w:bottom w:val="nil"/>
              <w:right w:val="nil"/>
            </w:tcBorders>
            <w:noWrap/>
          </w:tcPr>
          <w:p w14:paraId="7B2AE1F4" w14:textId="77777777" w:rsidR="0090383B" w:rsidRPr="00F157A0" w:rsidRDefault="0090383B" w:rsidP="00645235">
            <w:pPr>
              <w:spacing w:after="0" w:line="240" w:lineRule="auto"/>
              <w:jc w:val="center"/>
              <w:rPr>
                <w:color w:val="000000"/>
                <w:lang w:eastAsia="en-GB"/>
              </w:rPr>
            </w:pPr>
            <w:r w:rsidRPr="00F157A0">
              <w:rPr>
                <w:color w:val="000000"/>
                <w:lang w:eastAsia="en-GB"/>
              </w:rPr>
              <w:t>2.79</w:t>
            </w:r>
            <w:r>
              <w:rPr>
                <w:color w:val="000000"/>
                <w:lang w:eastAsia="en-GB"/>
              </w:rPr>
              <w:t xml:space="preserve"> %</w:t>
            </w:r>
          </w:p>
        </w:tc>
      </w:tr>
      <w:tr w:rsidR="0090383B" w:rsidRPr="00032AF7" w14:paraId="44009688" w14:textId="77777777" w:rsidTr="00645235">
        <w:trPr>
          <w:trHeight w:val="300"/>
        </w:trPr>
        <w:tc>
          <w:tcPr>
            <w:tcW w:w="1521" w:type="dxa"/>
            <w:tcBorders>
              <w:top w:val="nil"/>
              <w:left w:val="nil"/>
              <w:right w:val="nil"/>
            </w:tcBorders>
          </w:tcPr>
          <w:p w14:paraId="1205D86D"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1988-1996</w:t>
            </w:r>
          </w:p>
        </w:tc>
        <w:tc>
          <w:tcPr>
            <w:tcW w:w="1031" w:type="dxa"/>
            <w:tcBorders>
              <w:top w:val="nil"/>
              <w:left w:val="nil"/>
              <w:right w:val="nil"/>
            </w:tcBorders>
            <w:noWrap/>
          </w:tcPr>
          <w:p w14:paraId="054C7E01" w14:textId="77777777" w:rsidR="0090383B" w:rsidRPr="00F157A0" w:rsidRDefault="0090383B" w:rsidP="00645235">
            <w:pPr>
              <w:spacing w:after="0" w:line="240" w:lineRule="auto"/>
              <w:jc w:val="center"/>
              <w:rPr>
                <w:color w:val="000000"/>
                <w:lang w:eastAsia="en-GB"/>
              </w:rPr>
            </w:pPr>
            <w:r w:rsidRPr="00F157A0">
              <w:rPr>
                <w:color w:val="000000"/>
                <w:lang w:eastAsia="en-GB"/>
              </w:rPr>
              <w:t>40</w:t>
            </w:r>
          </w:p>
        </w:tc>
        <w:tc>
          <w:tcPr>
            <w:tcW w:w="1441" w:type="dxa"/>
            <w:tcBorders>
              <w:top w:val="nil"/>
              <w:left w:val="nil"/>
              <w:right w:val="nil"/>
            </w:tcBorders>
          </w:tcPr>
          <w:p w14:paraId="628AACE0" w14:textId="77777777" w:rsidR="0090383B" w:rsidRPr="00F157A0" w:rsidRDefault="0090383B" w:rsidP="00645235">
            <w:pPr>
              <w:spacing w:after="0" w:line="240" w:lineRule="auto"/>
              <w:jc w:val="center"/>
              <w:rPr>
                <w:color w:val="000000"/>
                <w:lang w:eastAsia="en-GB"/>
              </w:rPr>
            </w:pPr>
            <w:r>
              <w:rPr>
                <w:color w:val="000000"/>
                <w:lang w:eastAsia="en-GB"/>
              </w:rPr>
              <w:t>2</w:t>
            </w:r>
          </w:p>
        </w:tc>
        <w:tc>
          <w:tcPr>
            <w:tcW w:w="1428" w:type="dxa"/>
            <w:tcBorders>
              <w:top w:val="nil"/>
              <w:left w:val="nil"/>
              <w:right w:val="nil"/>
            </w:tcBorders>
            <w:noWrap/>
          </w:tcPr>
          <w:p w14:paraId="7D16F645"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right w:val="nil"/>
            </w:tcBorders>
            <w:noWrap/>
          </w:tcPr>
          <w:p w14:paraId="74F2C0A8" w14:textId="77777777" w:rsidR="0090383B" w:rsidRPr="00F157A0" w:rsidRDefault="0090383B" w:rsidP="00645235">
            <w:pPr>
              <w:spacing w:after="0" w:line="240" w:lineRule="auto"/>
              <w:jc w:val="center"/>
              <w:rPr>
                <w:color w:val="000000"/>
                <w:lang w:eastAsia="en-GB"/>
              </w:rPr>
            </w:pPr>
            <w:r w:rsidRPr="00F157A0">
              <w:rPr>
                <w:color w:val="000000"/>
                <w:lang w:eastAsia="en-GB"/>
              </w:rPr>
              <w:t>13</w:t>
            </w:r>
          </w:p>
        </w:tc>
        <w:tc>
          <w:tcPr>
            <w:tcW w:w="1570" w:type="dxa"/>
            <w:tcBorders>
              <w:top w:val="nil"/>
              <w:left w:val="nil"/>
              <w:right w:val="nil"/>
            </w:tcBorders>
            <w:noWrap/>
          </w:tcPr>
          <w:p w14:paraId="1FD5D628" w14:textId="77777777" w:rsidR="0090383B" w:rsidRPr="00F157A0" w:rsidRDefault="0090383B" w:rsidP="00645235">
            <w:pPr>
              <w:spacing w:after="0" w:line="240" w:lineRule="auto"/>
              <w:jc w:val="center"/>
              <w:rPr>
                <w:color w:val="000000"/>
                <w:lang w:eastAsia="en-GB"/>
              </w:rPr>
            </w:pPr>
            <w:r w:rsidRPr="00F157A0">
              <w:rPr>
                <w:color w:val="000000"/>
                <w:lang w:eastAsia="en-GB"/>
              </w:rPr>
              <w:t>4.79</w:t>
            </w:r>
            <w:r>
              <w:rPr>
                <w:color w:val="000000"/>
                <w:lang w:eastAsia="en-GB"/>
              </w:rPr>
              <w:t xml:space="preserve"> %</w:t>
            </w:r>
          </w:p>
        </w:tc>
        <w:tc>
          <w:tcPr>
            <w:tcW w:w="1427" w:type="dxa"/>
            <w:tcBorders>
              <w:top w:val="nil"/>
              <w:left w:val="nil"/>
              <w:right w:val="nil"/>
            </w:tcBorders>
            <w:noWrap/>
          </w:tcPr>
          <w:p w14:paraId="69859060" w14:textId="77777777" w:rsidR="0090383B" w:rsidRPr="00F157A0" w:rsidRDefault="0090383B" w:rsidP="00645235">
            <w:pPr>
              <w:spacing w:after="0" w:line="240" w:lineRule="auto"/>
              <w:jc w:val="center"/>
              <w:rPr>
                <w:color w:val="000000"/>
                <w:lang w:eastAsia="en-GB"/>
              </w:rPr>
            </w:pPr>
            <w:r w:rsidRPr="00F157A0">
              <w:rPr>
                <w:color w:val="000000"/>
                <w:lang w:eastAsia="en-GB"/>
              </w:rPr>
              <w:t>2.01</w:t>
            </w:r>
            <w:r>
              <w:rPr>
                <w:color w:val="000000"/>
                <w:lang w:eastAsia="en-GB"/>
              </w:rPr>
              <w:t xml:space="preserve"> %</w:t>
            </w:r>
          </w:p>
        </w:tc>
      </w:tr>
      <w:tr w:rsidR="0090383B" w:rsidRPr="00032AF7" w14:paraId="35464308" w14:textId="77777777" w:rsidTr="00645235">
        <w:trPr>
          <w:trHeight w:val="300"/>
        </w:trPr>
        <w:tc>
          <w:tcPr>
            <w:tcW w:w="1521" w:type="dxa"/>
            <w:tcBorders>
              <w:top w:val="nil"/>
              <w:left w:val="nil"/>
              <w:bottom w:val="single" w:sz="4" w:space="0" w:color="auto"/>
              <w:right w:val="nil"/>
            </w:tcBorders>
          </w:tcPr>
          <w:p w14:paraId="659BA935"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1996-2014</w:t>
            </w:r>
          </w:p>
        </w:tc>
        <w:tc>
          <w:tcPr>
            <w:tcW w:w="1031" w:type="dxa"/>
            <w:tcBorders>
              <w:top w:val="nil"/>
              <w:left w:val="nil"/>
              <w:bottom w:val="single" w:sz="4" w:space="0" w:color="auto"/>
              <w:right w:val="nil"/>
            </w:tcBorders>
            <w:noWrap/>
          </w:tcPr>
          <w:p w14:paraId="1FB7533D" w14:textId="77777777" w:rsidR="0090383B" w:rsidRPr="00F157A0" w:rsidRDefault="0090383B" w:rsidP="00645235">
            <w:pPr>
              <w:spacing w:after="0" w:line="240" w:lineRule="auto"/>
              <w:jc w:val="center"/>
              <w:rPr>
                <w:color w:val="000000"/>
                <w:lang w:eastAsia="en-GB"/>
              </w:rPr>
            </w:pPr>
            <w:r w:rsidRPr="00F157A0">
              <w:rPr>
                <w:color w:val="000000"/>
                <w:lang w:eastAsia="en-GB"/>
              </w:rPr>
              <w:t>23</w:t>
            </w:r>
          </w:p>
        </w:tc>
        <w:tc>
          <w:tcPr>
            <w:tcW w:w="1441" w:type="dxa"/>
            <w:tcBorders>
              <w:top w:val="nil"/>
              <w:left w:val="nil"/>
              <w:bottom w:val="single" w:sz="4" w:space="0" w:color="auto"/>
              <w:right w:val="nil"/>
            </w:tcBorders>
          </w:tcPr>
          <w:p w14:paraId="5700FDBC"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single" w:sz="4" w:space="0" w:color="auto"/>
              <w:right w:val="nil"/>
            </w:tcBorders>
            <w:noWrap/>
          </w:tcPr>
          <w:p w14:paraId="5C130670" w14:textId="77777777" w:rsidR="0090383B" w:rsidRPr="00F157A0" w:rsidRDefault="0090383B" w:rsidP="00645235">
            <w:pPr>
              <w:spacing w:after="0" w:line="240" w:lineRule="auto"/>
              <w:jc w:val="center"/>
              <w:rPr>
                <w:color w:val="000000"/>
                <w:lang w:eastAsia="en-GB"/>
              </w:rPr>
            </w:pPr>
            <w:r w:rsidRPr="00F157A0">
              <w:rPr>
                <w:color w:val="000000"/>
                <w:lang w:eastAsia="en-GB"/>
              </w:rPr>
              <w:t>2</w:t>
            </w:r>
          </w:p>
        </w:tc>
        <w:tc>
          <w:tcPr>
            <w:tcW w:w="1285" w:type="dxa"/>
            <w:tcBorders>
              <w:top w:val="nil"/>
              <w:left w:val="nil"/>
              <w:bottom w:val="single" w:sz="4" w:space="0" w:color="auto"/>
              <w:right w:val="nil"/>
            </w:tcBorders>
            <w:noWrap/>
          </w:tcPr>
          <w:p w14:paraId="60EADB2A" w14:textId="77777777" w:rsidR="0090383B" w:rsidRPr="00F157A0" w:rsidRDefault="0090383B" w:rsidP="00645235">
            <w:pPr>
              <w:spacing w:after="0" w:line="240" w:lineRule="auto"/>
              <w:jc w:val="center"/>
              <w:rPr>
                <w:color w:val="000000"/>
                <w:lang w:eastAsia="en-GB"/>
              </w:rPr>
            </w:pPr>
            <w:r w:rsidRPr="00F157A0">
              <w:rPr>
                <w:color w:val="000000"/>
                <w:lang w:eastAsia="en-GB"/>
              </w:rPr>
              <w:t>14</w:t>
            </w:r>
          </w:p>
        </w:tc>
        <w:tc>
          <w:tcPr>
            <w:tcW w:w="1570" w:type="dxa"/>
            <w:tcBorders>
              <w:top w:val="nil"/>
              <w:left w:val="nil"/>
              <w:bottom w:val="single" w:sz="4" w:space="0" w:color="auto"/>
              <w:right w:val="nil"/>
            </w:tcBorders>
            <w:noWrap/>
          </w:tcPr>
          <w:p w14:paraId="2CE6CA5A" w14:textId="77777777" w:rsidR="0090383B" w:rsidRPr="00F157A0" w:rsidRDefault="0090383B" w:rsidP="00645235">
            <w:pPr>
              <w:spacing w:after="0" w:line="240" w:lineRule="auto"/>
              <w:jc w:val="center"/>
              <w:rPr>
                <w:color w:val="000000"/>
                <w:lang w:eastAsia="en-GB"/>
              </w:rPr>
            </w:pPr>
            <w:r w:rsidRPr="00F157A0">
              <w:rPr>
                <w:color w:val="000000"/>
                <w:lang w:eastAsia="en-GB"/>
              </w:rPr>
              <w:t>5.08</w:t>
            </w:r>
            <w:r>
              <w:rPr>
                <w:color w:val="000000"/>
                <w:lang w:eastAsia="en-GB"/>
              </w:rPr>
              <w:t xml:space="preserve"> %</w:t>
            </w:r>
          </w:p>
        </w:tc>
        <w:tc>
          <w:tcPr>
            <w:tcW w:w="1427" w:type="dxa"/>
            <w:tcBorders>
              <w:top w:val="nil"/>
              <w:left w:val="nil"/>
              <w:bottom w:val="single" w:sz="4" w:space="0" w:color="auto"/>
              <w:right w:val="nil"/>
            </w:tcBorders>
            <w:noWrap/>
          </w:tcPr>
          <w:p w14:paraId="2CEDAE58" w14:textId="77777777" w:rsidR="0090383B" w:rsidRPr="00F157A0" w:rsidRDefault="0090383B" w:rsidP="00645235">
            <w:pPr>
              <w:spacing w:after="0" w:line="240" w:lineRule="auto"/>
              <w:jc w:val="center"/>
              <w:rPr>
                <w:color w:val="000000"/>
                <w:lang w:eastAsia="en-GB"/>
              </w:rPr>
            </w:pPr>
            <w:r w:rsidRPr="00F157A0">
              <w:rPr>
                <w:color w:val="000000"/>
                <w:lang w:eastAsia="en-GB"/>
              </w:rPr>
              <w:t>0.5</w:t>
            </w:r>
            <w:r>
              <w:rPr>
                <w:color w:val="000000"/>
                <w:lang w:eastAsia="en-GB"/>
              </w:rPr>
              <w:t>0 %</w:t>
            </w:r>
          </w:p>
        </w:tc>
      </w:tr>
    </w:tbl>
    <w:p w14:paraId="6386544F" w14:textId="77777777" w:rsidR="0090383B" w:rsidRPr="004E3A00" w:rsidRDefault="0090383B" w:rsidP="00F11B0B">
      <w:pPr>
        <w:spacing w:before="40" w:after="140" w:line="360" w:lineRule="auto"/>
        <w:contextualSpacing/>
        <w:rPr>
          <w:rFonts w:ascii="Arial" w:hAnsi="Arial" w:cs="Arial"/>
          <w:color w:val="000000"/>
          <w:lang w:eastAsia="en-GB"/>
        </w:rPr>
      </w:pPr>
    </w:p>
    <w:p w14:paraId="335D42B3" w14:textId="77777777" w:rsidR="0090383B" w:rsidRPr="004E3A00" w:rsidRDefault="0090383B" w:rsidP="00F11B0B">
      <w:pPr>
        <w:spacing w:before="40" w:after="140" w:line="360" w:lineRule="auto"/>
        <w:contextualSpacing/>
        <w:rPr>
          <w:rFonts w:ascii="Arial" w:hAnsi="Arial" w:cs="Arial"/>
          <w:color w:val="000000"/>
          <w:lang w:eastAsia="en-GB"/>
        </w:rPr>
      </w:pPr>
    </w:p>
    <w:p w14:paraId="1BD4AB5D"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2 – Coefficients of beech tree mortality from 1964 to 2014 produced from model averaging of mixed effect complementary log-log models with </w:t>
      </w:r>
      <w:proofErr w:type="spellStart"/>
      <w:r w:rsidRPr="004E3A00">
        <w:rPr>
          <w:rFonts w:ascii="Arial" w:hAnsi="Arial" w:cs="Arial"/>
          <w:color w:val="000000"/>
          <w:lang w:eastAsia="en-GB"/>
        </w:rPr>
        <w:t>ΔAICc</w:t>
      </w:r>
      <w:proofErr w:type="spellEnd"/>
      <w:r>
        <w:rPr>
          <w:rFonts w:ascii="Arial" w:hAnsi="Arial" w:cs="Arial"/>
          <w:color w:val="000000"/>
          <w:lang w:eastAsia="en-GB"/>
        </w:rPr>
        <w:t xml:space="preserve"> </w:t>
      </w:r>
      <w:r w:rsidRPr="004E3A00">
        <w:rPr>
          <w:rFonts w:ascii="Arial" w:hAnsi="Arial" w:cs="Arial"/>
          <w:color w:val="000000"/>
          <w:lang w:eastAsia="en-GB"/>
        </w:rPr>
        <w:t>≤7.</w:t>
      </w:r>
    </w:p>
    <w:tbl>
      <w:tblPr>
        <w:tblW w:w="8913" w:type="dxa"/>
        <w:tblInd w:w="93" w:type="dxa"/>
        <w:tblLook w:val="00A0" w:firstRow="1" w:lastRow="0" w:firstColumn="1" w:lastColumn="0" w:noHBand="0" w:noVBand="0"/>
      </w:tblPr>
      <w:tblGrid>
        <w:gridCol w:w="1119"/>
        <w:gridCol w:w="1419"/>
        <w:gridCol w:w="1319"/>
        <w:gridCol w:w="1419"/>
        <w:gridCol w:w="1419"/>
        <w:gridCol w:w="944"/>
        <w:gridCol w:w="1294"/>
      </w:tblGrid>
      <w:tr w:rsidR="0090383B" w:rsidRPr="00032AF7" w14:paraId="7686E1E8" w14:textId="77777777" w:rsidTr="00BA763D">
        <w:trPr>
          <w:trHeight w:val="300"/>
        </w:trPr>
        <w:tc>
          <w:tcPr>
            <w:tcW w:w="1120" w:type="dxa"/>
            <w:tcBorders>
              <w:top w:val="single" w:sz="4" w:space="0" w:color="auto"/>
              <w:left w:val="nil"/>
              <w:bottom w:val="single" w:sz="4" w:space="0" w:color="auto"/>
              <w:right w:val="nil"/>
            </w:tcBorders>
            <w:noWrap/>
            <w:vAlign w:val="bottom"/>
          </w:tcPr>
          <w:p w14:paraId="48BEDC8F"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Variable</w:t>
            </w:r>
          </w:p>
        </w:tc>
        <w:tc>
          <w:tcPr>
            <w:tcW w:w="1420" w:type="dxa"/>
            <w:tcBorders>
              <w:top w:val="single" w:sz="4" w:space="0" w:color="auto"/>
              <w:left w:val="nil"/>
              <w:bottom w:val="single" w:sz="4" w:space="0" w:color="auto"/>
              <w:right w:val="nil"/>
            </w:tcBorders>
            <w:noWrap/>
            <w:vAlign w:val="bottom"/>
          </w:tcPr>
          <w:p w14:paraId="5D20489E"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Estimate</w:t>
            </w:r>
          </w:p>
        </w:tc>
        <w:tc>
          <w:tcPr>
            <w:tcW w:w="1320" w:type="dxa"/>
            <w:tcBorders>
              <w:top w:val="single" w:sz="4" w:space="0" w:color="auto"/>
              <w:left w:val="nil"/>
              <w:bottom w:val="single" w:sz="4" w:space="0" w:color="auto"/>
              <w:right w:val="nil"/>
            </w:tcBorders>
            <w:noWrap/>
            <w:vAlign w:val="bottom"/>
          </w:tcPr>
          <w:p w14:paraId="3A8EBA1A"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Std. Error</w:t>
            </w:r>
          </w:p>
        </w:tc>
        <w:tc>
          <w:tcPr>
            <w:tcW w:w="1420" w:type="dxa"/>
            <w:tcBorders>
              <w:top w:val="single" w:sz="4" w:space="0" w:color="auto"/>
              <w:left w:val="nil"/>
              <w:bottom w:val="single" w:sz="4" w:space="0" w:color="auto"/>
              <w:right w:val="nil"/>
            </w:tcBorders>
            <w:noWrap/>
            <w:vAlign w:val="bottom"/>
          </w:tcPr>
          <w:p w14:paraId="10865615"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Lower CI</w:t>
            </w:r>
          </w:p>
        </w:tc>
        <w:tc>
          <w:tcPr>
            <w:tcW w:w="1420" w:type="dxa"/>
            <w:tcBorders>
              <w:top w:val="single" w:sz="4" w:space="0" w:color="auto"/>
              <w:left w:val="nil"/>
              <w:bottom w:val="single" w:sz="4" w:space="0" w:color="auto"/>
              <w:right w:val="nil"/>
            </w:tcBorders>
            <w:noWrap/>
            <w:vAlign w:val="bottom"/>
          </w:tcPr>
          <w:p w14:paraId="0CA126EB"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Upper CI</w:t>
            </w:r>
          </w:p>
        </w:tc>
        <w:tc>
          <w:tcPr>
            <w:tcW w:w="939" w:type="dxa"/>
            <w:tcBorders>
              <w:top w:val="single" w:sz="4" w:space="0" w:color="auto"/>
              <w:left w:val="nil"/>
              <w:bottom w:val="single" w:sz="4" w:space="0" w:color="auto"/>
              <w:right w:val="nil"/>
            </w:tcBorders>
            <w:noWrap/>
            <w:vAlign w:val="bottom"/>
          </w:tcPr>
          <w:p w14:paraId="1D5EBD32"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p value</w:t>
            </w:r>
          </w:p>
        </w:tc>
        <w:tc>
          <w:tcPr>
            <w:tcW w:w="1274" w:type="dxa"/>
            <w:tcBorders>
              <w:top w:val="single" w:sz="4" w:space="0" w:color="auto"/>
              <w:left w:val="nil"/>
              <w:bottom w:val="single" w:sz="4" w:space="0" w:color="auto"/>
              <w:right w:val="nil"/>
            </w:tcBorders>
            <w:noWrap/>
            <w:vAlign w:val="bottom"/>
          </w:tcPr>
          <w:p w14:paraId="568CE700"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Importance value</w:t>
            </w:r>
          </w:p>
        </w:tc>
      </w:tr>
      <w:tr w:rsidR="0090383B" w:rsidRPr="00032AF7" w14:paraId="0996C1A9" w14:textId="77777777" w:rsidTr="007C3969">
        <w:trPr>
          <w:trHeight w:val="300"/>
        </w:trPr>
        <w:tc>
          <w:tcPr>
            <w:tcW w:w="1120" w:type="dxa"/>
            <w:tcBorders>
              <w:top w:val="single" w:sz="4" w:space="0" w:color="auto"/>
              <w:left w:val="nil"/>
              <w:bottom w:val="single" w:sz="4" w:space="0" w:color="auto"/>
              <w:right w:val="nil"/>
            </w:tcBorders>
            <w:noWrap/>
            <w:vAlign w:val="center"/>
          </w:tcPr>
          <w:p w14:paraId="2F958B9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Intercept</w:t>
            </w:r>
          </w:p>
        </w:tc>
        <w:tc>
          <w:tcPr>
            <w:tcW w:w="1420" w:type="dxa"/>
            <w:tcBorders>
              <w:top w:val="single" w:sz="4" w:space="0" w:color="auto"/>
              <w:left w:val="nil"/>
              <w:bottom w:val="single" w:sz="4" w:space="0" w:color="auto"/>
              <w:right w:val="nil"/>
            </w:tcBorders>
            <w:noWrap/>
            <w:vAlign w:val="center"/>
          </w:tcPr>
          <w:p w14:paraId="1719526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-5.19</w:t>
            </w:r>
          </w:p>
        </w:tc>
        <w:tc>
          <w:tcPr>
            <w:tcW w:w="1320" w:type="dxa"/>
            <w:tcBorders>
              <w:top w:val="single" w:sz="4" w:space="0" w:color="auto"/>
              <w:left w:val="nil"/>
              <w:bottom w:val="single" w:sz="4" w:space="0" w:color="auto"/>
              <w:right w:val="nil"/>
            </w:tcBorders>
            <w:noWrap/>
            <w:vAlign w:val="center"/>
          </w:tcPr>
          <w:p w14:paraId="417B5A3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0.26</w:t>
            </w:r>
          </w:p>
        </w:tc>
        <w:tc>
          <w:tcPr>
            <w:tcW w:w="1420" w:type="dxa"/>
            <w:tcBorders>
              <w:top w:val="single" w:sz="4" w:space="0" w:color="auto"/>
              <w:left w:val="nil"/>
              <w:bottom w:val="single" w:sz="4" w:space="0" w:color="auto"/>
              <w:right w:val="nil"/>
            </w:tcBorders>
            <w:noWrap/>
            <w:vAlign w:val="center"/>
          </w:tcPr>
          <w:p w14:paraId="3440C22E"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-4.68</w:t>
            </w:r>
          </w:p>
        </w:tc>
        <w:tc>
          <w:tcPr>
            <w:tcW w:w="1420" w:type="dxa"/>
            <w:tcBorders>
              <w:top w:val="single" w:sz="4" w:space="0" w:color="auto"/>
              <w:left w:val="nil"/>
              <w:bottom w:val="single" w:sz="4" w:space="0" w:color="auto"/>
              <w:right w:val="nil"/>
            </w:tcBorders>
            <w:noWrap/>
            <w:vAlign w:val="center"/>
          </w:tcPr>
          <w:p w14:paraId="33661C2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-5.70</w:t>
            </w:r>
          </w:p>
        </w:tc>
        <w:tc>
          <w:tcPr>
            <w:tcW w:w="939" w:type="dxa"/>
            <w:tcBorders>
              <w:top w:val="single" w:sz="4" w:space="0" w:color="auto"/>
              <w:left w:val="nil"/>
              <w:bottom w:val="single" w:sz="4" w:space="0" w:color="auto"/>
              <w:right w:val="nil"/>
            </w:tcBorders>
            <w:noWrap/>
            <w:vAlign w:val="center"/>
          </w:tcPr>
          <w:p w14:paraId="6F52DBE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14:paraId="58CB480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23AF695C" w14:textId="77777777" w:rsidTr="007C3969">
        <w:trPr>
          <w:trHeight w:val="300"/>
        </w:trPr>
        <w:tc>
          <w:tcPr>
            <w:tcW w:w="1120" w:type="dxa"/>
            <w:tcBorders>
              <w:top w:val="single" w:sz="4" w:space="0" w:color="auto"/>
              <w:left w:val="nil"/>
              <w:bottom w:val="single" w:sz="4" w:space="0" w:color="auto"/>
              <w:right w:val="nil"/>
            </w:tcBorders>
            <w:noWrap/>
            <w:vAlign w:val="center"/>
          </w:tcPr>
          <w:p w14:paraId="77901BB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DBH</w:t>
            </w:r>
          </w:p>
        </w:tc>
        <w:tc>
          <w:tcPr>
            <w:tcW w:w="1420" w:type="dxa"/>
            <w:tcBorders>
              <w:top w:val="single" w:sz="4" w:space="0" w:color="auto"/>
              <w:left w:val="nil"/>
              <w:bottom w:val="single" w:sz="4" w:space="0" w:color="auto"/>
              <w:right w:val="nil"/>
            </w:tcBorders>
            <w:noWrap/>
            <w:vAlign w:val="center"/>
          </w:tcPr>
          <w:p w14:paraId="6E83A1C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0.23</w:t>
            </w:r>
          </w:p>
        </w:tc>
        <w:tc>
          <w:tcPr>
            <w:tcW w:w="1320" w:type="dxa"/>
            <w:tcBorders>
              <w:top w:val="single" w:sz="4" w:space="0" w:color="auto"/>
              <w:left w:val="nil"/>
              <w:bottom w:val="single" w:sz="4" w:space="0" w:color="auto"/>
              <w:right w:val="nil"/>
            </w:tcBorders>
            <w:noWrap/>
            <w:vAlign w:val="center"/>
          </w:tcPr>
          <w:p w14:paraId="4AE243F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0.11</w:t>
            </w:r>
          </w:p>
        </w:tc>
        <w:tc>
          <w:tcPr>
            <w:tcW w:w="1420" w:type="dxa"/>
            <w:tcBorders>
              <w:top w:val="single" w:sz="4" w:space="0" w:color="auto"/>
              <w:left w:val="nil"/>
              <w:bottom w:val="single" w:sz="4" w:space="0" w:color="auto"/>
              <w:right w:val="nil"/>
            </w:tcBorders>
            <w:noWrap/>
            <w:vAlign w:val="center"/>
          </w:tcPr>
          <w:p w14:paraId="6555E0CC"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0.45</w:t>
            </w:r>
          </w:p>
        </w:tc>
        <w:tc>
          <w:tcPr>
            <w:tcW w:w="1420" w:type="dxa"/>
            <w:tcBorders>
              <w:top w:val="single" w:sz="4" w:space="0" w:color="auto"/>
              <w:left w:val="nil"/>
              <w:bottom w:val="single" w:sz="4" w:space="0" w:color="auto"/>
              <w:right w:val="nil"/>
            </w:tcBorders>
            <w:noWrap/>
            <w:vAlign w:val="center"/>
          </w:tcPr>
          <w:p w14:paraId="2A9DE74D"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0.01</w:t>
            </w:r>
          </w:p>
        </w:tc>
        <w:tc>
          <w:tcPr>
            <w:tcW w:w="939" w:type="dxa"/>
            <w:tcBorders>
              <w:top w:val="single" w:sz="4" w:space="0" w:color="auto"/>
              <w:left w:val="nil"/>
              <w:bottom w:val="single" w:sz="4" w:space="0" w:color="auto"/>
              <w:right w:val="nil"/>
            </w:tcBorders>
            <w:noWrap/>
            <w:vAlign w:val="center"/>
          </w:tcPr>
          <w:p w14:paraId="06BF2BC0"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&lt;0.046</w:t>
            </w:r>
          </w:p>
        </w:tc>
        <w:tc>
          <w:tcPr>
            <w:tcW w:w="1274" w:type="dxa"/>
            <w:tcBorders>
              <w:top w:val="single" w:sz="4" w:space="0" w:color="auto"/>
              <w:left w:val="nil"/>
              <w:bottom w:val="single" w:sz="4" w:space="0" w:color="auto"/>
              <w:right w:val="nil"/>
            </w:tcBorders>
            <w:noWrap/>
            <w:vAlign w:val="center"/>
          </w:tcPr>
          <w:p w14:paraId="6EFE0FC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0.8</w:t>
            </w:r>
          </w:p>
        </w:tc>
      </w:tr>
      <w:tr w:rsidR="0090383B" w:rsidRPr="00032AF7" w14:paraId="43E44E09" w14:textId="77777777" w:rsidTr="007C3969">
        <w:trPr>
          <w:trHeight w:val="300"/>
        </w:trPr>
        <w:tc>
          <w:tcPr>
            <w:tcW w:w="1120" w:type="dxa"/>
            <w:tcBorders>
              <w:top w:val="single" w:sz="4" w:space="0" w:color="auto"/>
              <w:left w:val="nil"/>
              <w:bottom w:val="single" w:sz="4" w:space="0" w:color="auto"/>
              <w:right w:val="nil"/>
            </w:tcBorders>
            <w:noWrap/>
            <w:vAlign w:val="center"/>
          </w:tcPr>
          <w:p w14:paraId="1B69A6D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Distance to dead tree</w:t>
            </w:r>
          </w:p>
        </w:tc>
        <w:tc>
          <w:tcPr>
            <w:tcW w:w="1420" w:type="dxa"/>
            <w:tcBorders>
              <w:top w:val="single" w:sz="4" w:space="0" w:color="auto"/>
              <w:left w:val="nil"/>
              <w:bottom w:val="single" w:sz="4" w:space="0" w:color="auto"/>
              <w:right w:val="nil"/>
            </w:tcBorders>
            <w:noWrap/>
            <w:vAlign w:val="center"/>
          </w:tcPr>
          <w:p w14:paraId="3F327DB1"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14:paraId="0F0CC53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14:paraId="77F7C279"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14:paraId="76EC8BD2"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14:paraId="6BBCFED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0.46</w:t>
            </w:r>
          </w:p>
        </w:tc>
        <w:tc>
          <w:tcPr>
            <w:tcW w:w="1274" w:type="dxa"/>
            <w:tcBorders>
              <w:top w:val="single" w:sz="4" w:space="0" w:color="auto"/>
              <w:left w:val="nil"/>
              <w:bottom w:val="single" w:sz="4" w:space="0" w:color="auto"/>
              <w:right w:val="nil"/>
            </w:tcBorders>
            <w:noWrap/>
            <w:vAlign w:val="center"/>
          </w:tcPr>
          <w:p w14:paraId="4C8921D9"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0.54</w:t>
            </w:r>
          </w:p>
        </w:tc>
      </w:tr>
      <w:tr w:rsidR="0090383B" w:rsidRPr="00032AF7" w14:paraId="2EC50C43" w14:textId="77777777" w:rsidTr="007C3969">
        <w:trPr>
          <w:trHeight w:val="300"/>
        </w:trPr>
        <w:tc>
          <w:tcPr>
            <w:tcW w:w="1120" w:type="dxa"/>
            <w:tcBorders>
              <w:top w:val="single" w:sz="4" w:space="0" w:color="auto"/>
              <w:left w:val="nil"/>
              <w:bottom w:val="single" w:sz="4" w:space="0" w:color="auto"/>
              <w:right w:val="nil"/>
            </w:tcBorders>
            <w:noWrap/>
            <w:vAlign w:val="center"/>
          </w:tcPr>
          <w:p w14:paraId="28927EB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Growth rate</w:t>
            </w:r>
          </w:p>
        </w:tc>
        <w:tc>
          <w:tcPr>
            <w:tcW w:w="1420" w:type="dxa"/>
            <w:tcBorders>
              <w:top w:val="single" w:sz="4" w:space="0" w:color="auto"/>
              <w:left w:val="nil"/>
              <w:bottom w:val="single" w:sz="4" w:space="0" w:color="auto"/>
              <w:right w:val="nil"/>
            </w:tcBorders>
            <w:noWrap/>
            <w:vAlign w:val="center"/>
          </w:tcPr>
          <w:p w14:paraId="17133AD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-0.93</w:t>
            </w:r>
          </w:p>
        </w:tc>
        <w:tc>
          <w:tcPr>
            <w:tcW w:w="1320" w:type="dxa"/>
            <w:tcBorders>
              <w:top w:val="single" w:sz="4" w:space="0" w:color="auto"/>
              <w:left w:val="nil"/>
              <w:bottom w:val="single" w:sz="4" w:space="0" w:color="auto"/>
              <w:right w:val="nil"/>
            </w:tcBorders>
            <w:noWrap/>
            <w:vAlign w:val="center"/>
          </w:tcPr>
          <w:p w14:paraId="57C4610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0.15</w:t>
            </w:r>
          </w:p>
        </w:tc>
        <w:tc>
          <w:tcPr>
            <w:tcW w:w="1420" w:type="dxa"/>
            <w:tcBorders>
              <w:top w:val="single" w:sz="4" w:space="0" w:color="auto"/>
              <w:left w:val="nil"/>
              <w:bottom w:val="single" w:sz="4" w:space="0" w:color="auto"/>
              <w:right w:val="nil"/>
            </w:tcBorders>
            <w:noWrap/>
            <w:vAlign w:val="center"/>
          </w:tcPr>
          <w:p w14:paraId="23CC3CF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-0.64</w:t>
            </w:r>
          </w:p>
        </w:tc>
        <w:tc>
          <w:tcPr>
            <w:tcW w:w="1420" w:type="dxa"/>
            <w:tcBorders>
              <w:top w:val="single" w:sz="4" w:space="0" w:color="auto"/>
              <w:left w:val="nil"/>
              <w:bottom w:val="single" w:sz="4" w:space="0" w:color="auto"/>
              <w:right w:val="nil"/>
            </w:tcBorders>
            <w:noWrap/>
            <w:vAlign w:val="center"/>
          </w:tcPr>
          <w:p w14:paraId="6D4B9244"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-1.22</w:t>
            </w:r>
          </w:p>
        </w:tc>
        <w:tc>
          <w:tcPr>
            <w:tcW w:w="939" w:type="dxa"/>
            <w:tcBorders>
              <w:top w:val="single" w:sz="4" w:space="0" w:color="auto"/>
              <w:left w:val="nil"/>
              <w:bottom w:val="single" w:sz="4" w:space="0" w:color="auto"/>
              <w:right w:val="nil"/>
            </w:tcBorders>
            <w:noWrap/>
            <w:vAlign w:val="center"/>
          </w:tcPr>
          <w:p w14:paraId="07371FE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14:paraId="68D0D69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77C8F968" w14:textId="77777777" w:rsidTr="007C3969">
        <w:trPr>
          <w:trHeight w:val="300"/>
        </w:trPr>
        <w:tc>
          <w:tcPr>
            <w:tcW w:w="1120" w:type="dxa"/>
            <w:tcBorders>
              <w:top w:val="single" w:sz="4" w:space="0" w:color="auto"/>
              <w:left w:val="nil"/>
              <w:bottom w:val="single" w:sz="4" w:space="0" w:color="auto"/>
              <w:right w:val="nil"/>
            </w:tcBorders>
            <w:noWrap/>
            <w:vAlign w:val="center"/>
          </w:tcPr>
          <w:p w14:paraId="58744306"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Sand content</w:t>
            </w:r>
          </w:p>
        </w:tc>
        <w:tc>
          <w:tcPr>
            <w:tcW w:w="1420" w:type="dxa"/>
            <w:tcBorders>
              <w:top w:val="single" w:sz="4" w:space="0" w:color="auto"/>
              <w:left w:val="nil"/>
              <w:bottom w:val="single" w:sz="4" w:space="0" w:color="auto"/>
              <w:right w:val="nil"/>
            </w:tcBorders>
            <w:noWrap/>
            <w:vAlign w:val="center"/>
          </w:tcPr>
          <w:p w14:paraId="7F3C317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14:paraId="43429ED6"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14:paraId="6DD4544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14:paraId="05B20E26"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14:paraId="1AD58014"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0.45</w:t>
            </w:r>
          </w:p>
        </w:tc>
        <w:tc>
          <w:tcPr>
            <w:tcW w:w="1274" w:type="dxa"/>
            <w:tcBorders>
              <w:top w:val="single" w:sz="4" w:space="0" w:color="auto"/>
              <w:left w:val="nil"/>
              <w:bottom w:val="single" w:sz="4" w:space="0" w:color="auto"/>
              <w:right w:val="nil"/>
            </w:tcBorders>
            <w:noWrap/>
            <w:vAlign w:val="center"/>
          </w:tcPr>
          <w:p w14:paraId="0B9F428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0.52</w:t>
            </w:r>
          </w:p>
        </w:tc>
      </w:tr>
    </w:tbl>
    <w:p w14:paraId="7414F0FB" w14:textId="77777777" w:rsidR="0090383B" w:rsidRPr="004E3A00" w:rsidRDefault="0090383B" w:rsidP="00F11B0B">
      <w:pPr>
        <w:spacing w:line="360" w:lineRule="auto"/>
        <w:contextualSpacing/>
      </w:pPr>
    </w:p>
    <w:p w14:paraId="626DC418" w14:textId="77777777" w:rsidR="0090383B" w:rsidRDefault="0090383B">
      <w:r>
        <w:br w:type="page"/>
      </w:r>
    </w:p>
    <w:p w14:paraId="033D7EDC" w14:textId="77777777" w:rsidR="0090383B" w:rsidRDefault="0090383B">
      <w:r>
        <w:lastRenderedPageBreak/>
        <w:br w:type="page"/>
      </w:r>
    </w:p>
    <w:p w14:paraId="69387AC3" w14:textId="4578CC40" w:rsidR="0090383B" w:rsidRDefault="0090383B" w:rsidP="00F11B0B">
      <w:pPr>
        <w:spacing w:line="360" w:lineRule="auto"/>
        <w:contextualSpacing/>
        <w:rPr>
          <w:ins w:id="120" w:author="Phil" w:date="2016-02-19T16:04:00Z"/>
          <w:b/>
        </w:rPr>
      </w:pPr>
      <w:r w:rsidRPr="0059507C">
        <w:rPr>
          <w:b/>
        </w:rPr>
        <w:lastRenderedPageBreak/>
        <w:t>Supplementary material</w:t>
      </w:r>
      <w:r w:rsidR="00153761">
        <w:rPr>
          <w:b/>
        </w:rPr>
        <w:t>s</w:t>
      </w:r>
    </w:p>
    <w:p w14:paraId="69C00F11" w14:textId="77777777" w:rsidR="00153761" w:rsidRDefault="00153761" w:rsidP="00F11B0B">
      <w:pPr>
        <w:spacing w:line="360" w:lineRule="auto"/>
        <w:contextualSpacing/>
        <w:rPr>
          <w:ins w:id="121" w:author="Phil" w:date="2016-02-19T16:04:00Z"/>
          <w:b/>
        </w:rPr>
      </w:pPr>
    </w:p>
    <w:p w14:paraId="080EF44B" w14:textId="69CF7537" w:rsidR="00153761" w:rsidRDefault="00153761" w:rsidP="00F11B0B">
      <w:pPr>
        <w:spacing w:line="360" w:lineRule="auto"/>
        <w:contextualSpacing/>
        <w:rPr>
          <w:ins w:id="122" w:author="Phil" w:date="2016-02-19T16:04:00Z"/>
          <w:b/>
        </w:rPr>
      </w:pPr>
      <w:ins w:id="123" w:author="Phil" w:date="2016-02-19T16:04:00Z">
        <w:r>
          <w:rPr>
            <w:b/>
          </w:rPr>
          <w:t>Description of Individual Based Model</w:t>
        </w:r>
      </w:ins>
    </w:p>
    <w:p w14:paraId="40BE910D" w14:textId="77777777" w:rsidR="00153761" w:rsidRDefault="00153761" w:rsidP="00F11B0B">
      <w:pPr>
        <w:spacing w:line="360" w:lineRule="auto"/>
        <w:contextualSpacing/>
        <w:rPr>
          <w:ins w:id="124" w:author="Phil" w:date="2016-02-19T16:04:00Z"/>
          <w:b/>
        </w:rPr>
      </w:pPr>
    </w:p>
    <w:p w14:paraId="1CF65148" w14:textId="77777777" w:rsidR="00153761" w:rsidRPr="004E3A00" w:rsidRDefault="00153761" w:rsidP="00153761">
      <w:pPr>
        <w:spacing w:line="360" w:lineRule="auto"/>
        <w:contextualSpacing/>
        <w:rPr>
          <w:ins w:id="125" w:author="Phil" w:date="2016-02-19T16:04:00Z"/>
          <w:rFonts w:ascii="Arial" w:hAnsi="Arial" w:cs="Arial"/>
          <w:b/>
        </w:rPr>
      </w:pPr>
      <w:ins w:id="126" w:author="Phil" w:date="2016-02-19T16:04:00Z">
        <w:r w:rsidRPr="004E3A00">
          <w:rPr>
            <w:rFonts w:ascii="Arial" w:hAnsi="Arial" w:cs="Arial"/>
            <w:b/>
          </w:rPr>
          <w:t>Purpose</w:t>
        </w:r>
      </w:ins>
    </w:p>
    <w:p w14:paraId="3098EFA7" w14:textId="77777777" w:rsidR="00153761" w:rsidRPr="004E3A00" w:rsidRDefault="00153761" w:rsidP="00153761">
      <w:pPr>
        <w:spacing w:line="360" w:lineRule="auto"/>
        <w:ind w:firstLine="720"/>
        <w:contextualSpacing/>
        <w:rPr>
          <w:ins w:id="127" w:author="Phil" w:date="2016-02-19T16:04:00Z"/>
          <w:rFonts w:ascii="Arial" w:hAnsi="Arial" w:cs="Arial"/>
        </w:rPr>
      </w:pPr>
      <w:ins w:id="128" w:author="Phil" w:date="2016-02-19T16:04:00Z">
        <w:r w:rsidRPr="004E3A00">
          <w:rPr>
            <w:rFonts w:ascii="Arial" w:hAnsi="Arial" w:cs="Arial"/>
          </w:rPr>
          <w:t xml:space="preserve">We used the model to investigate under what conditions loss of tree cover and basal area (BA) might occur in a simplified representation of a New Forest beech woodland. The only species represented is beech, as this is the dominant species found in the </w:t>
        </w:r>
        <w:r>
          <w:rPr>
            <w:rFonts w:ascii="Arial" w:hAnsi="Arial" w:cs="Arial"/>
          </w:rPr>
          <w:t>study area</w:t>
        </w:r>
        <w:r w:rsidRPr="004E3A00">
          <w:rPr>
            <w:rFonts w:ascii="Arial" w:hAnsi="Arial" w:cs="Arial"/>
          </w:rPr>
          <w:t xml:space="preserve">, and mortality of the species has caused the majority of BA loss </w:t>
        </w:r>
        <w:r>
          <w:rPr>
            <w:rFonts w:ascii="Arial" w:hAnsi="Arial" w:cs="Arial"/>
          </w:rPr>
          <w:t xml:space="preserve">in our study site </w:t>
        </w:r>
        <w:r w:rsidRPr="004E3A00">
          <w:rPr>
            <w:rFonts w:ascii="Arial" w:hAnsi="Arial" w:cs="Arial"/>
          </w:rPr>
          <w:t xml:space="preserve">from 1964-2014 </w:t>
        </w:r>
        <w:commentRangeStart w:id="129"/>
        <w:commentRangeStart w:id="130"/>
        <w:r>
          <w:rPr>
            <w:rFonts w:ascii="Arial" w:hAnsi="Arial" w:cs="Arial"/>
          </w:rPr>
          <w:fldChar w:fldCharType="begin" w:fldLock="1"/>
        </w:r>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2324D1">
          <w:rPr>
            <w:rFonts w:ascii="Arial" w:hAnsi="Arial" w:cs="Arial"/>
            <w:noProof/>
          </w:rPr>
          <w:t xml:space="preserve">(Martin </w:t>
        </w:r>
        <w:r w:rsidRPr="002324D1">
          <w:rPr>
            <w:rFonts w:ascii="Arial" w:hAnsi="Arial" w:cs="Arial"/>
            <w:i/>
            <w:noProof/>
          </w:rPr>
          <w:t>et al.</w:t>
        </w:r>
        <w:r w:rsidRPr="002324D1">
          <w:rPr>
            <w:rFonts w:ascii="Arial" w:hAnsi="Arial" w:cs="Arial"/>
            <w:noProof/>
          </w:rPr>
          <w:t xml:space="preserve"> 2015)</w:t>
        </w:r>
        <w:r>
          <w:rPr>
            <w:rFonts w:ascii="Arial" w:hAnsi="Arial" w:cs="Arial"/>
          </w:rPr>
          <w:fldChar w:fldCharType="end"/>
        </w:r>
        <w:commentRangeEnd w:id="129"/>
        <w:r>
          <w:rPr>
            <w:rStyle w:val="CommentReference"/>
          </w:rPr>
          <w:commentReference w:id="129"/>
        </w:r>
      </w:ins>
      <w:commentRangeEnd w:id="130"/>
      <w:ins w:id="131" w:author="Phil" w:date="2016-02-19T16:05:00Z">
        <w:r>
          <w:rPr>
            <w:rStyle w:val="CommentReference"/>
          </w:rPr>
          <w:commentReference w:id="130"/>
        </w:r>
      </w:ins>
      <w:ins w:id="132" w:author="Phil" w:date="2016-02-19T16:04:00Z">
        <w:r w:rsidRPr="004E3A00">
          <w:rPr>
            <w:rFonts w:ascii="Arial" w:hAnsi="Arial" w:cs="Arial"/>
          </w:rPr>
          <w:t>.</w:t>
        </w:r>
      </w:ins>
    </w:p>
    <w:p w14:paraId="762EB1DB" w14:textId="77777777" w:rsidR="00153761" w:rsidRPr="004E3A00" w:rsidRDefault="00153761" w:rsidP="00153761">
      <w:pPr>
        <w:spacing w:line="360" w:lineRule="auto"/>
        <w:contextualSpacing/>
        <w:rPr>
          <w:ins w:id="133" w:author="Phil" w:date="2016-02-19T16:04:00Z"/>
          <w:rFonts w:ascii="Arial" w:hAnsi="Arial" w:cs="Arial"/>
          <w:b/>
        </w:rPr>
      </w:pPr>
    </w:p>
    <w:p w14:paraId="786A16BE" w14:textId="77777777" w:rsidR="00153761" w:rsidRPr="004E3A00" w:rsidRDefault="00153761" w:rsidP="00153761">
      <w:pPr>
        <w:spacing w:line="360" w:lineRule="auto"/>
        <w:contextualSpacing/>
        <w:rPr>
          <w:ins w:id="134" w:author="Phil" w:date="2016-02-19T16:04:00Z"/>
          <w:rFonts w:ascii="Arial" w:hAnsi="Arial" w:cs="Arial"/>
          <w:b/>
        </w:rPr>
      </w:pPr>
      <w:ins w:id="135" w:author="Phil" w:date="2016-02-19T16:04:00Z">
        <w:r w:rsidRPr="004E3A00">
          <w:rPr>
            <w:rFonts w:ascii="Arial" w:hAnsi="Arial" w:cs="Arial"/>
            <w:b/>
          </w:rPr>
          <w:t>Entities, state variables and scales</w:t>
        </w:r>
      </w:ins>
    </w:p>
    <w:p w14:paraId="18F75E5A" w14:textId="77777777" w:rsidR="00153761" w:rsidRPr="004E3A00" w:rsidRDefault="00153761" w:rsidP="00153761">
      <w:pPr>
        <w:spacing w:line="360" w:lineRule="auto"/>
        <w:ind w:firstLine="720"/>
        <w:contextualSpacing/>
        <w:rPr>
          <w:ins w:id="136" w:author="Phil" w:date="2016-02-19T16:04:00Z"/>
          <w:rFonts w:ascii="Arial" w:hAnsi="Arial" w:cs="Arial"/>
        </w:rPr>
      </w:pPr>
      <w:ins w:id="137" w:author="Phil" w:date="2016-02-19T16:04:00Z">
        <w:r w:rsidRPr="004E3A00">
          <w:rPr>
            <w:rFonts w:ascii="Arial" w:hAnsi="Arial" w:cs="Arial"/>
          </w:rPr>
          <w:t>The model comprises of two types of entities: grid cells and individuals. Individuals represent beech trees. Each individual is characterised by its location, development stage (juvenile or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 growth rate in previous year (mm year</w:t>
        </w:r>
        <w:r w:rsidRPr="004E3A00">
          <w:rPr>
            <w:rFonts w:ascii="Arial" w:hAnsi="Arial" w:cs="Arial"/>
            <w:vertAlign w:val="superscript"/>
          </w:rPr>
          <w:t>-1</w:t>
        </w:r>
        <w:r>
          <w:rPr>
            <w:rFonts w:ascii="Arial" w:hAnsi="Arial" w:cs="Arial"/>
          </w:rPr>
          <w:t xml:space="preserve">), </w:t>
        </w:r>
        <w:r w:rsidRPr="004E3A00">
          <w:rPr>
            <w:rFonts w:ascii="Arial" w:hAnsi="Arial" w:cs="Arial"/>
          </w:rPr>
          <w:t>and di</w:t>
        </w:r>
        <w:r>
          <w:rPr>
            <w:rFonts w:ascii="Arial" w:hAnsi="Arial" w:cs="Arial"/>
          </w:rPr>
          <w:t>stance to nearest dead tree (m)</w:t>
        </w:r>
        <w:r w:rsidRPr="004E3A00">
          <w:rPr>
            <w:rFonts w:ascii="Arial" w:hAnsi="Arial" w:cs="Arial"/>
          </w:rPr>
          <w:t xml:space="preserve">. </w:t>
        </w:r>
        <w:r>
          <w:rPr>
            <w:rFonts w:ascii="Arial" w:hAnsi="Arial" w:cs="Arial"/>
          </w:rPr>
          <w:t xml:space="preserve">Initial </w:t>
        </w:r>
        <w:r w:rsidRPr="004E3A00">
          <w:rPr>
            <w:rFonts w:ascii="Arial" w:hAnsi="Arial" w:cs="Arial"/>
          </w:rPr>
          <w:t xml:space="preserve">DBH of mature trees is derived from the age of trees using an equation for beech growth defined in </w:t>
        </w:r>
        <w:proofErr w:type="spellStart"/>
        <w:r>
          <w:rPr>
            <w:rFonts w:ascii="Arial" w:hAnsi="Arial" w:cs="Arial"/>
          </w:rPr>
          <w:t>Holzworth</w:t>
        </w:r>
        <w:proofErr w:type="spellEnd"/>
        <w:r>
          <w:rPr>
            <w:rFonts w:ascii="Arial" w:hAnsi="Arial" w:cs="Arial"/>
          </w:rPr>
          <w:t xml:space="preserve"> </w:t>
        </w:r>
        <w:r w:rsidRPr="0059507C">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"suppress-author" : 1, "uris" : [ "http://www.mendeley.com/documents/?uuid=27baa573-ddcc-41e7-9549-d364b5d5dc74" ] } ], "mendeley" : { "formattedCitation" : "(2013)", "plainTextFormattedCitation" : "(2013)", "previouslyFormattedCitation" : "(2013)" }, "properties" : { "noteIndex" : 0 }, "schema" : "https://github.com/citation-style-language/schema/raw/master/csl-citation.json" }</w:instrText>
        </w:r>
        <w:r>
          <w:rPr>
            <w:rFonts w:ascii="Arial" w:hAnsi="Arial" w:cs="Arial"/>
          </w:rPr>
          <w:fldChar w:fldCharType="separate"/>
        </w:r>
        <w:r w:rsidRPr="0059507C">
          <w:rPr>
            <w:rFonts w:ascii="Arial" w:hAnsi="Arial" w:cs="Arial"/>
            <w:noProof/>
          </w:rPr>
          <w:t>(2013)</w:t>
        </w:r>
        <w:r>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Dispersal distance is a random number drawn from an exponential distribution with a</w:t>
        </w:r>
        <w:r>
          <w:rPr>
            <w:rFonts w:ascii="Arial" w:hAnsi="Arial" w:cs="Arial"/>
          </w:rPr>
          <w:t xml:space="preserve"> mean of 5</w:t>
        </w:r>
        <w:r w:rsidRPr="004E3A00">
          <w:rPr>
            <w:rFonts w:ascii="Arial" w:hAnsi="Arial" w:cs="Arial"/>
          </w:rPr>
          <w:t xml:space="preserve"> m</w:t>
        </w:r>
        <w:r>
          <w:rPr>
            <w:rFonts w:ascii="Arial" w:hAnsi="Arial" w:cs="Arial"/>
          </w:rPr>
          <w:t xml:space="preserve"> based on estimates from </w:t>
        </w:r>
        <w:proofErr w:type="spellStart"/>
        <w:r>
          <w:rPr>
            <w:rFonts w:ascii="Arial" w:hAnsi="Arial" w:cs="Arial"/>
          </w:rPr>
          <w:t>Hasenkamp</w:t>
        </w:r>
        <w:proofErr w:type="spellEnd"/>
        <w:r>
          <w:rPr>
            <w:rFonts w:ascii="Arial" w:hAnsi="Arial" w:cs="Arial"/>
          </w:rPr>
          <w:t xml:space="preserve"> </w:t>
        </w:r>
        <w:r w:rsidRPr="007578E3">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Pr>
            <w:rFonts w:ascii="Arial" w:hAnsi="Arial" w:cs="Arial"/>
          </w:rPr>
          <w:fldChar w:fldCharType="separate"/>
        </w:r>
        <w:r w:rsidRPr="007578E3">
          <w:rPr>
            <w:rFonts w:ascii="Arial" w:hAnsi="Arial" w:cs="Arial"/>
            <w:noProof/>
          </w:rPr>
          <w:t>(2011)</w:t>
        </w:r>
        <w:r>
          <w:rPr>
            <w:rFonts w:ascii="Arial" w:hAnsi="Arial" w:cs="Arial"/>
          </w:rPr>
          <w:fldChar w:fldCharType="end"/>
        </w:r>
        <w:r w:rsidRPr="004E3A00">
          <w:rPr>
            <w:rFonts w:ascii="Arial" w:hAnsi="Arial" w:cs="Arial"/>
          </w:rPr>
          <w:t>.</w:t>
        </w:r>
      </w:ins>
    </w:p>
    <w:p w14:paraId="64EB68C0" w14:textId="77777777" w:rsidR="00153761" w:rsidRPr="004E3A00" w:rsidRDefault="00153761" w:rsidP="00153761">
      <w:pPr>
        <w:spacing w:line="360" w:lineRule="auto"/>
        <w:ind w:firstLine="720"/>
        <w:contextualSpacing/>
        <w:rPr>
          <w:ins w:id="138" w:author="Phil" w:date="2016-02-19T16:04:00Z"/>
          <w:rFonts w:ascii="Arial" w:hAnsi="Arial" w:cs="Arial"/>
        </w:rPr>
      </w:pPr>
      <w:ins w:id="139" w:author="Phil" w:date="2016-02-19T16:04:00Z">
        <w:r w:rsidRPr="004E3A00">
          <w:rPr>
            <w:rFonts w:ascii="Arial" w:hAnsi="Arial" w:cs="Arial"/>
          </w:rPr>
          <w:t xml:space="preserve">All grid cells in the model are considered suitable for individuals. </w:t>
        </w:r>
        <w:r w:rsidRPr="000E6E1D">
          <w:rPr>
            <w:rFonts w:ascii="Arial" w:hAnsi="Arial" w:cs="Arial"/>
          </w:rPr>
          <w:t>The</w:t>
        </w:r>
        <w:r w:rsidRPr="004E3A00">
          <w:rPr>
            <w:rFonts w:ascii="Arial" w:hAnsi="Arial" w:cs="Arial"/>
          </w:rPr>
          <w:t xml:space="preserve"> model landscape consists of 100 x 100 grid cells, with each cell representing 1 m</w:t>
        </w:r>
        <w:r w:rsidRPr="004E3A00">
          <w:rPr>
            <w:rFonts w:ascii="Arial" w:hAnsi="Arial" w:cs="Arial"/>
            <w:vertAlign w:val="superscript"/>
          </w:rPr>
          <w:t>2</w:t>
        </w:r>
        <w:r w:rsidRPr="004E3A00">
          <w:rPr>
            <w:rFonts w:ascii="Arial" w:hAnsi="Arial" w:cs="Arial"/>
          </w:rPr>
          <w:t xml:space="preserve">, thus the entire area represents 1 ha. Each model time step represents one year. Each grid cell is characterised by its location, </w:t>
        </w:r>
        <w:r>
          <w:rPr>
            <w:rFonts w:ascii="Arial" w:hAnsi="Arial" w:cs="Arial"/>
          </w:rPr>
          <w:t xml:space="preserve">the basal area of trees within 400 </w:t>
        </w:r>
        <w:r w:rsidRPr="00C3566F">
          <w:rPr>
            <w:rFonts w:ascii="Arial" w:hAnsi="Arial" w:cs="Arial"/>
          </w:rPr>
          <w:t>m</w:t>
        </w:r>
        <w:r>
          <w:rPr>
            <w:rFonts w:ascii="Arial" w:hAnsi="Arial" w:cs="Arial"/>
            <w:vertAlign w:val="superscript"/>
          </w:rPr>
          <w:t>2</w:t>
        </w:r>
        <w:r>
          <w:rPr>
            <w:rFonts w:ascii="Arial" w:hAnsi="Arial" w:cs="Arial"/>
          </w:rPr>
          <w:t xml:space="preserve"> (the plot size used in censuses), canopy openness (derived from statistical analyses, see figure S1), the number of juveniles present if the grid cell, </w:t>
        </w:r>
        <w:r w:rsidRPr="00C3566F">
          <w:rPr>
            <w:rFonts w:ascii="Arial" w:hAnsi="Arial" w:cs="Arial"/>
          </w:rPr>
          <w:t>whether</w:t>
        </w:r>
        <w:r w:rsidRPr="004E3A00">
          <w:rPr>
            <w:rFonts w:ascii="Arial" w:hAnsi="Arial" w:cs="Arial"/>
          </w:rPr>
          <w:t xml:space="preserve"> a </w:t>
        </w:r>
        <w:r>
          <w:rPr>
            <w:rFonts w:ascii="Arial" w:hAnsi="Arial" w:cs="Arial"/>
          </w:rPr>
          <w:t xml:space="preserve">mature </w:t>
        </w:r>
        <w:r w:rsidRPr="004E3A00">
          <w:rPr>
            <w:rFonts w:ascii="Arial" w:hAnsi="Arial" w:cs="Arial"/>
          </w:rPr>
          <w:t>tree has died in that patch</w:t>
        </w:r>
        <w:r>
          <w:rPr>
            <w:rFonts w:ascii="Arial" w:hAnsi="Arial" w:cs="Arial"/>
          </w:rPr>
          <w:t>,</w:t>
        </w:r>
        <w:r w:rsidRPr="004E3A00">
          <w:rPr>
            <w:rFonts w:ascii="Arial" w:hAnsi="Arial" w:cs="Arial"/>
          </w:rPr>
          <w:t xml:space="preserve"> and the time since last tree death on that patch. When a tree dies the patch value changes from 0 to 1 and after 10 ticks if no other tree has died on this cell this value returns to 0. Each grid cell </w:t>
        </w:r>
        <w:r>
          <w:rPr>
            <w:rFonts w:ascii="Arial" w:hAnsi="Arial" w:cs="Arial"/>
          </w:rPr>
          <w:t xml:space="preserve">may contain up to three juveniles, </w:t>
        </w:r>
        <w:commentRangeStart w:id="140"/>
        <w:r>
          <w:rPr>
            <w:rFonts w:ascii="Arial" w:hAnsi="Arial" w:cs="Arial"/>
          </w:rPr>
          <w:t xml:space="preserve">and a BA equivalent to the maximum observed at Denny Wood (100 </w:t>
        </w:r>
        <w:r w:rsidRPr="000E6E1D">
          <w:rPr>
            <w:rFonts w:ascii="Arial" w:hAnsi="Arial" w:cs="Arial"/>
          </w:rPr>
          <w:t>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w:t>
        </w:r>
        <w:commentRangeEnd w:id="140"/>
        <w:r>
          <w:rPr>
            <w:rStyle w:val="CommentReference"/>
          </w:rPr>
          <w:commentReference w:id="140"/>
        </w:r>
        <w:r>
          <w:rPr>
            <w:rFonts w:ascii="Arial" w:hAnsi="Arial" w:cs="Arial"/>
          </w:rPr>
          <w:t xml:space="preserve"> within the surrounding </w:t>
        </w:r>
        <w:r w:rsidRPr="000E6E1D">
          <w:rPr>
            <w:rFonts w:ascii="Arial" w:hAnsi="Arial" w:cs="Arial"/>
          </w:rPr>
          <w:t>400m</w:t>
        </w:r>
        <w:r>
          <w:rPr>
            <w:rFonts w:ascii="Arial" w:hAnsi="Arial" w:cs="Arial"/>
            <w:vertAlign w:val="superscript"/>
          </w:rPr>
          <w:t>2</w:t>
        </w:r>
        <w:r>
          <w:rPr>
            <w:rFonts w:ascii="Arial" w:hAnsi="Arial" w:cs="Arial"/>
          </w:rPr>
          <w:t>.</w:t>
        </w:r>
        <w:r>
          <w:rPr>
            <w:rFonts w:ascii="Arial" w:hAnsi="Arial" w:cs="Arial"/>
            <w:vertAlign w:val="superscript"/>
          </w:rPr>
          <w:t xml:space="preserve"> </w:t>
        </w:r>
      </w:ins>
    </w:p>
    <w:p w14:paraId="361E8796" w14:textId="77777777" w:rsidR="00153761" w:rsidRPr="004E3A00" w:rsidRDefault="00153761" w:rsidP="00153761">
      <w:pPr>
        <w:spacing w:line="360" w:lineRule="auto"/>
        <w:contextualSpacing/>
        <w:rPr>
          <w:ins w:id="141" w:author="Phil" w:date="2016-02-19T16:04:00Z"/>
          <w:rFonts w:ascii="Arial" w:hAnsi="Arial" w:cs="Arial"/>
          <w:b/>
        </w:rPr>
      </w:pPr>
    </w:p>
    <w:p w14:paraId="4C44464E" w14:textId="77777777" w:rsidR="00153761" w:rsidRPr="004E3A00" w:rsidRDefault="00153761" w:rsidP="00153761">
      <w:pPr>
        <w:spacing w:line="360" w:lineRule="auto"/>
        <w:contextualSpacing/>
        <w:rPr>
          <w:ins w:id="142" w:author="Phil" w:date="2016-02-19T16:04:00Z"/>
          <w:rFonts w:ascii="Arial" w:hAnsi="Arial" w:cs="Arial"/>
          <w:b/>
        </w:rPr>
      </w:pPr>
      <w:ins w:id="143" w:author="Phil" w:date="2016-02-19T16:04:00Z">
        <w:r w:rsidRPr="004E3A00">
          <w:rPr>
            <w:rFonts w:ascii="Arial" w:hAnsi="Arial" w:cs="Arial"/>
            <w:b/>
          </w:rPr>
          <w:t>Process overview and scheduling</w:t>
        </w:r>
      </w:ins>
    </w:p>
    <w:p w14:paraId="7249FCBE" w14:textId="77777777" w:rsidR="00153761" w:rsidRPr="004E3A00" w:rsidRDefault="00153761" w:rsidP="00153761">
      <w:pPr>
        <w:spacing w:line="360" w:lineRule="auto"/>
        <w:ind w:firstLine="720"/>
        <w:contextualSpacing/>
        <w:rPr>
          <w:ins w:id="144" w:author="Phil" w:date="2016-02-19T16:04:00Z"/>
          <w:rFonts w:ascii="Arial" w:hAnsi="Arial" w:cs="Arial"/>
        </w:rPr>
      </w:pPr>
      <w:ins w:id="145" w:author="Phil" w:date="2016-02-19T16:04:00Z">
        <w:r w:rsidRPr="004E3A00">
          <w:rPr>
            <w:rFonts w:ascii="Arial" w:hAnsi="Arial" w:cs="Arial"/>
          </w:rPr>
          <w:t xml:space="preserve">Initially the distribution of individuals is determined by randomly distributing </w:t>
        </w:r>
        <w:r>
          <w:rPr>
            <w:rFonts w:ascii="Arial" w:hAnsi="Arial" w:cs="Arial"/>
          </w:rPr>
          <w:t>430</w:t>
        </w:r>
        <w:r w:rsidRPr="004E3A00">
          <w:rPr>
            <w:rFonts w:ascii="Arial" w:hAnsi="Arial" w:cs="Arial"/>
          </w:rPr>
          <w:t xml:space="preserve"> mature individuals with a random age drawn from an exponential distribution with a mean of </w:t>
        </w:r>
        <w:r>
          <w:rPr>
            <w:rFonts w:ascii="Arial" w:hAnsi="Arial" w:cs="Arial"/>
          </w:rPr>
          <w:t>55</w:t>
        </w:r>
        <w:r w:rsidRPr="004E3A00">
          <w:rPr>
            <w:rFonts w:ascii="Arial" w:hAnsi="Arial" w:cs="Arial"/>
          </w:rPr>
          <w:t xml:space="preserve"> years assigned to each individual. This was approximately the density and age structure </w:t>
        </w:r>
        <w:r w:rsidRPr="004E3A00">
          <w:rPr>
            <w:rFonts w:ascii="Arial" w:hAnsi="Arial" w:cs="Arial"/>
          </w:rPr>
          <w:lastRenderedPageBreak/>
          <w:t xml:space="preserve">of Denny Wood when first surveyed in 1964. </w:t>
        </w:r>
        <w:r>
          <w:rPr>
            <w:rFonts w:ascii="Arial" w:hAnsi="Arial" w:cs="Arial"/>
          </w:rPr>
          <w:t>Following this,</w:t>
        </w:r>
        <w:r w:rsidRPr="004E3A00">
          <w:rPr>
            <w:rFonts w:ascii="Arial" w:hAnsi="Arial" w:cs="Arial"/>
          </w:rPr>
          <w:t xml:space="preserve"> </w:t>
        </w:r>
        <w:r>
          <w:rPr>
            <w:rFonts w:ascii="Arial" w:hAnsi="Arial" w:cs="Arial"/>
          </w:rPr>
          <w:t xml:space="preserve">20 </w:t>
        </w:r>
        <w:r w:rsidRPr="004E3A00">
          <w:rPr>
            <w:rFonts w:ascii="Arial" w:hAnsi="Arial" w:cs="Arial"/>
          </w:rPr>
          <w:t xml:space="preserve">juvenile trees </w:t>
        </w:r>
        <w:r>
          <w:rPr>
            <w:rFonts w:ascii="Arial" w:hAnsi="Arial" w:cs="Arial"/>
          </w:rPr>
          <w:t xml:space="preserve">for each mature tree aged &gt; 50 years of age </w:t>
        </w:r>
        <w:r>
          <w:rPr>
            <w:rFonts w:ascii="Arial" w:hAnsi="Arial" w:cs="Arial"/>
          </w:rPr>
          <w:fldChar w:fldCharType="begin" w:fldLock="1"/>
        </w:r>
        <w:r>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"label" : "line", "prefix" : "minimum age of masting as defined by ", "uris" : [ "http://www.mendeley.com/documents/?uuid=67deb461-c3ca-494b-b80a-fe289c427cd1" ] } ], "mendeley" : { "formattedCitation" : "(minimum age of masting as defined by Packham &lt;i&gt;et al.&lt;/i&gt; 2012)", "plainTextFormattedCitation" : "(minimum age of masting as defined by Packham et al. 2012)", "previouslyFormattedCitation" : "(minimum age of masting as defined by Packham &lt;i&gt;et al.&lt;/i&gt; 2012)" }, "properties" : { "noteIndex" : 0 }, "schema" : "https://github.com/citation-style-language/schema/raw/master/csl-citation.json" }</w:instrText>
        </w:r>
        <w:r>
          <w:rPr>
            <w:rFonts w:ascii="Arial" w:hAnsi="Arial" w:cs="Arial"/>
          </w:rPr>
          <w:fldChar w:fldCharType="separate"/>
        </w:r>
        <w:r w:rsidRPr="007B14D9">
          <w:rPr>
            <w:rFonts w:ascii="Arial" w:hAnsi="Arial" w:cs="Arial"/>
            <w:noProof/>
          </w:rPr>
          <w:t xml:space="preserve">(minimum age of masting as defined by Packham </w:t>
        </w:r>
        <w:r w:rsidRPr="007B14D9">
          <w:rPr>
            <w:rFonts w:ascii="Arial" w:hAnsi="Arial" w:cs="Arial"/>
            <w:i/>
            <w:noProof/>
          </w:rPr>
          <w:t>et al.</w:t>
        </w:r>
        <w:r w:rsidRPr="007B14D9">
          <w:rPr>
            <w:rFonts w:ascii="Arial" w:hAnsi="Arial" w:cs="Arial"/>
            <w:noProof/>
          </w:rPr>
          <w:t xml:space="preserve"> 2012)</w:t>
        </w:r>
        <w:r>
          <w:rPr>
            <w:rFonts w:ascii="Arial" w:hAnsi="Arial" w:cs="Arial"/>
          </w:rPr>
          <w:fldChar w:fldCharType="end"/>
        </w:r>
        <w:r w:rsidRPr="004E3A00">
          <w:rPr>
            <w:rFonts w:ascii="Arial" w:hAnsi="Arial" w:cs="Arial"/>
          </w:rPr>
          <w:t>, are randomly distributed across the space</w:t>
        </w:r>
        <w:r>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Pr>
            <w:rFonts w:ascii="Arial" w:hAnsi="Arial" w:cs="Arial"/>
          </w:rPr>
          <w:t xml:space="preserve">identification of whether the time step represents a mast year, </w:t>
        </w:r>
        <w:r w:rsidRPr="004E3A00">
          <w:rPr>
            <w:rFonts w:ascii="Arial" w:hAnsi="Arial" w:cs="Arial"/>
          </w:rPr>
          <w:t xml:space="preserve">increase age of individuals by one year, increase </w:t>
        </w:r>
        <w:r>
          <w:rPr>
            <w:rFonts w:ascii="Arial" w:hAnsi="Arial" w:cs="Arial"/>
          </w:rPr>
          <w:t xml:space="preserve">mature </w:t>
        </w:r>
        <w:r w:rsidRPr="004E3A00">
          <w:rPr>
            <w:rFonts w:ascii="Arial" w:hAnsi="Arial" w:cs="Arial"/>
          </w:rPr>
          <w:t>individual DBH &amp; BA</w:t>
        </w:r>
        <w:r>
          <w:rPr>
            <w:rFonts w:ascii="Arial" w:hAnsi="Arial" w:cs="Arial"/>
          </w:rPr>
          <w:t>, increase in juvenile individual height</w:t>
        </w:r>
        <w:r w:rsidRPr="004E3A00">
          <w:rPr>
            <w:rFonts w:ascii="Arial" w:hAnsi="Arial" w:cs="Arial"/>
          </w:rPr>
          <w:t>, seed dispersal from mature tre</w:t>
        </w:r>
        <w:r>
          <w:rPr>
            <w:rFonts w:ascii="Arial" w:hAnsi="Arial" w:cs="Arial"/>
          </w:rPr>
          <w:t>es &gt; 5</w:t>
        </w:r>
        <w:r w:rsidRPr="004E3A00">
          <w:rPr>
            <w:rFonts w:ascii="Arial" w:hAnsi="Arial" w:cs="Arial"/>
          </w:rPr>
          <w:t>0 years old</w:t>
        </w:r>
        <w:r>
          <w:rPr>
            <w:rFonts w:ascii="Arial" w:hAnsi="Arial" w:cs="Arial"/>
          </w:rPr>
          <w:t xml:space="preserve"> </w:t>
        </w:r>
        <w:r w:rsidRPr="004E3A00">
          <w:rPr>
            <w:rFonts w:ascii="Arial" w:hAnsi="Arial" w:cs="Arial"/>
          </w:rPr>
          <w:t>and death.</w:t>
        </w:r>
      </w:ins>
    </w:p>
    <w:p w14:paraId="1B720022" w14:textId="77777777" w:rsidR="00153761" w:rsidRPr="004E3A00" w:rsidRDefault="00153761" w:rsidP="00153761">
      <w:pPr>
        <w:spacing w:line="360" w:lineRule="auto"/>
        <w:contextualSpacing/>
        <w:rPr>
          <w:ins w:id="146" w:author="Phil" w:date="2016-02-19T16:04:00Z"/>
          <w:rFonts w:ascii="Arial" w:hAnsi="Arial" w:cs="Arial"/>
          <w:b/>
        </w:rPr>
      </w:pPr>
    </w:p>
    <w:p w14:paraId="7F7BDC9C" w14:textId="77777777" w:rsidR="00153761" w:rsidRPr="004E3A00" w:rsidRDefault="00153761" w:rsidP="00153761">
      <w:pPr>
        <w:spacing w:line="360" w:lineRule="auto"/>
        <w:contextualSpacing/>
        <w:rPr>
          <w:ins w:id="147" w:author="Phil" w:date="2016-02-19T16:04:00Z"/>
          <w:rFonts w:ascii="Arial" w:hAnsi="Arial" w:cs="Arial"/>
          <w:b/>
        </w:rPr>
      </w:pPr>
      <w:ins w:id="148" w:author="Phil" w:date="2016-02-19T16:04:00Z">
        <w:r w:rsidRPr="004E3A00">
          <w:rPr>
            <w:rFonts w:ascii="Arial" w:hAnsi="Arial" w:cs="Arial"/>
            <w:b/>
          </w:rPr>
          <w:t>Design concepts</w:t>
        </w:r>
      </w:ins>
    </w:p>
    <w:p w14:paraId="4DCB38B8" w14:textId="77777777" w:rsidR="00153761" w:rsidRDefault="00153761" w:rsidP="00153761">
      <w:pPr>
        <w:spacing w:line="360" w:lineRule="auto"/>
        <w:ind w:firstLine="720"/>
        <w:contextualSpacing/>
        <w:rPr>
          <w:ins w:id="149" w:author="Phil" w:date="2016-02-19T16:04:00Z"/>
          <w:rFonts w:ascii="Arial" w:hAnsi="Arial" w:cs="Arial"/>
        </w:rPr>
      </w:pPr>
      <w:ins w:id="150" w:author="Phil" w:date="2016-02-19T16:04:00Z">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juvenile trees.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For juveniles this is </w:t>
        </w:r>
        <w:r w:rsidRPr="00B15A2F">
          <w:rPr>
            <w:rFonts w:ascii="Arial" w:hAnsi="Arial" w:cs="Arial"/>
          </w:rPr>
          <w:t xml:space="preserve">modelled by defining a maximum number of juveniles that can coexist in any cell as 3 </w:t>
        </w:r>
        <w:r>
          <w:rPr>
            <w:rFonts w:ascii="Arial" w:hAnsi="Arial" w:cs="Arial"/>
          </w:rPr>
          <w:fldChar w:fldCharType="begin" w:fldLock="1"/>
        </w:r>
        <w:r>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(Table 3; Olesen &amp; Madsen 2008)</w:t>
        </w:r>
        <w:r>
          <w:rPr>
            <w:rFonts w:ascii="Arial" w:hAnsi="Arial" w:cs="Arial"/>
          </w:rPr>
          <w:fldChar w:fldCharType="end"/>
        </w:r>
        <w:r w:rsidRPr="00B15A2F">
          <w:rPr>
            <w:rFonts w:ascii="Arial" w:hAnsi="Arial" w:cs="Arial"/>
          </w:rPr>
          <w:t>.</w:t>
        </w:r>
        <w:r w:rsidRPr="004E3A00">
          <w:rPr>
            <w:rFonts w:ascii="Arial" w:hAnsi="Arial" w:cs="Arial"/>
          </w:rPr>
          <w:t xml:space="preserve"> When these numbers are</w:t>
        </w:r>
        <w:r>
          <w:rPr>
            <w:rFonts w:ascii="Arial" w:hAnsi="Arial" w:cs="Arial"/>
          </w:rPr>
          <w:t xml:space="preserve"> exceeded the smallest juvenile tree</w:t>
        </w:r>
        <w:r w:rsidRPr="004E3A00">
          <w:rPr>
            <w:rFonts w:ascii="Arial" w:hAnsi="Arial" w:cs="Arial"/>
          </w:rPr>
          <w:t xml:space="preserve"> </w:t>
        </w:r>
        <w:r>
          <w:rPr>
            <w:rFonts w:ascii="Arial" w:hAnsi="Arial" w:cs="Arial"/>
          </w:rPr>
          <w:t>is</w:t>
        </w:r>
        <w:r w:rsidRPr="004E3A00">
          <w:rPr>
            <w:rFonts w:ascii="Arial" w:hAnsi="Arial" w:cs="Arial"/>
          </w:rPr>
          <w:t xml:space="preserve"> killed. Similarly, for mature trees the local maximum BA was set at </w:t>
        </w:r>
        <w:r>
          <w:rPr>
            <w:rFonts w:ascii="Arial" w:hAnsi="Arial" w:cs="Arial"/>
          </w:rPr>
          <w:t>100</w:t>
        </w:r>
        <w:r w:rsidRPr="004E3A00">
          <w:rPr>
            <w:rFonts w:ascii="Arial" w:hAnsi="Arial" w:cs="Arial"/>
          </w:rPr>
          <w:t xml:space="preserve"> m</w:t>
        </w:r>
        <w:r w:rsidRPr="004E3A00">
          <w:rPr>
            <w:rFonts w:ascii="Arial" w:hAnsi="Arial" w:cs="Arial"/>
            <w:vertAlign w:val="superscript"/>
          </w:rPr>
          <w:t>2</w:t>
        </w:r>
        <w:r w:rsidRPr="004E3A00">
          <w:rPr>
            <w:rFonts w:ascii="Arial" w:hAnsi="Arial" w:cs="Arial"/>
          </w:rPr>
          <w:t xml:space="preserve"> ha</w:t>
        </w:r>
        <w:r w:rsidRPr="004E3A00">
          <w:rPr>
            <w:rFonts w:ascii="Arial" w:hAnsi="Arial" w:cs="Arial"/>
            <w:vertAlign w:val="superscript"/>
          </w:rPr>
          <w:t>-1</w:t>
        </w:r>
        <w:r w:rsidRPr="004E3A00">
          <w:rPr>
            <w:rFonts w:ascii="Arial" w:hAnsi="Arial" w:cs="Arial"/>
          </w:rPr>
          <w:t>, the maximum observed for any plot during 1964-2014. When this maximum is exceeded the smallest mature tree in an area of 400 m</w:t>
        </w:r>
        <w:r w:rsidRPr="004E3A00">
          <w:rPr>
            <w:rFonts w:ascii="Arial" w:hAnsi="Arial" w:cs="Arial"/>
            <w:vertAlign w:val="superscript"/>
          </w:rPr>
          <w:t>2</w:t>
        </w:r>
        <w:r w:rsidRPr="004E3A00">
          <w:rPr>
            <w:rFonts w:ascii="Arial" w:hAnsi="Arial" w:cs="Arial"/>
          </w:rPr>
          <w:t xml:space="preserve"> is killed.</w:t>
        </w:r>
        <w:r>
          <w:rPr>
            <w:rFonts w:ascii="Arial" w:hAnsi="Arial" w:cs="Arial"/>
          </w:rPr>
          <w:t xml:space="preserve"> Juvenile growth rate is determined by mature tree canopy cover such that when canopy openness is &gt;50% vertical growth is 12.6 cm year</w:t>
        </w:r>
        <w:r>
          <w:rPr>
            <w:rFonts w:ascii="Arial" w:hAnsi="Arial" w:cs="Arial"/>
            <w:vertAlign w:val="superscript"/>
          </w:rPr>
          <w:t>-1</w:t>
        </w:r>
        <w:r>
          <w:rPr>
            <w:rFonts w:ascii="Arial" w:hAnsi="Arial" w:cs="Arial"/>
          </w:rPr>
          <w:t>, otherwise the growth rate is 10.9 cm year</w:t>
        </w:r>
        <w:r>
          <w:rPr>
            <w:rFonts w:ascii="Arial" w:hAnsi="Arial" w:cs="Arial"/>
            <w:vertAlign w:val="superscript"/>
          </w:rPr>
          <w:t>-1</w:t>
        </w:r>
        <w:r>
          <w:rPr>
            <w:rFonts w:ascii="Arial" w:hAnsi="Arial" w:cs="Arial"/>
          </w:rPr>
          <w:t xml:space="preserve"> following the measurements of </w:t>
        </w:r>
        <w:proofErr w:type="spellStart"/>
        <w:r>
          <w:rPr>
            <w:rFonts w:ascii="Arial" w:hAnsi="Arial" w:cs="Arial"/>
          </w:rPr>
          <w:t>Ammer</w:t>
        </w:r>
        <w:proofErr w:type="spellEnd"/>
        <w:r>
          <w:rPr>
            <w:rFonts w:ascii="Arial" w:hAnsi="Arial" w:cs="Arial"/>
          </w:rPr>
          <w:t xml:space="preserve">, </w:t>
        </w:r>
        <w:proofErr w:type="spellStart"/>
        <w:r>
          <w:rPr>
            <w:rFonts w:ascii="Arial" w:hAnsi="Arial" w:cs="Arial"/>
          </w:rPr>
          <w:t>Stimm</w:t>
        </w:r>
        <w:proofErr w:type="spellEnd"/>
        <w:r>
          <w:rPr>
            <w:rFonts w:ascii="Arial" w:hAnsi="Arial" w:cs="Arial"/>
          </w:rPr>
          <w:t xml:space="preserve"> and </w:t>
        </w:r>
        <w:proofErr w:type="spellStart"/>
        <w:r>
          <w:rPr>
            <w:rFonts w:ascii="Arial" w:hAnsi="Arial" w:cs="Arial"/>
          </w:rPr>
          <w:t>Mosandl</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"label" : "line", "suppress-author" : 1, "uris" : [ "http://www.mendeley.com/documents/?uuid=0a83409a-2048-471f-9ec3-45bbae8b5e66" ] } ], "mendeley" : { "formattedCitation" : "(2008)", "plainTextFormattedCitation" : "(2008)", "previouslyFormattedCitation" : "(2008)"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(2008)</w:t>
        </w:r>
        <w:r>
          <w:rPr>
            <w:rFonts w:ascii="Arial" w:hAnsi="Arial" w:cs="Arial"/>
          </w:rPr>
          <w:fldChar w:fldCharType="end"/>
        </w:r>
        <w:r>
          <w:rPr>
            <w:rFonts w:ascii="Arial" w:hAnsi="Arial" w:cs="Arial"/>
          </w:rPr>
          <w:t>. We observed in the field seedling density was higher in gaps, but this was not true of saplings, suggesting higher juvenile mortality in gaps. To simulate this we created a switch to control whether 100% of seedlings in gaps with canopy openness &gt;50% died.</w:t>
        </w:r>
      </w:ins>
    </w:p>
    <w:p w14:paraId="084BC1FD" w14:textId="77777777" w:rsidR="00153761" w:rsidRPr="00040770" w:rsidRDefault="00153761" w:rsidP="00153761">
      <w:pPr>
        <w:spacing w:line="360" w:lineRule="auto"/>
        <w:ind w:firstLine="720"/>
        <w:contextualSpacing/>
        <w:rPr>
          <w:ins w:id="151" w:author="Phil" w:date="2016-02-19T16:04:00Z"/>
          <w:rFonts w:ascii="Arial" w:hAnsi="Arial" w:cs="Arial"/>
        </w:rPr>
      </w:pPr>
      <w:proofErr w:type="spellStart"/>
      <w:ins w:id="152" w:author="Phil" w:date="2016-02-19T16:04:00Z">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Pr="004E3A00">
          <w:rPr>
            <w:rFonts w:ascii="Arial" w:hAnsi="Arial" w:cs="Arial"/>
          </w:rPr>
          <w:fldChar w:fldCharType="begin" w:fldLock="1"/>
        </w:r>
        <w:r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(Packham </w:t>
        </w:r>
        <w:r w:rsidRPr="004E3A00">
          <w:rPr>
            <w:rFonts w:ascii="Arial" w:hAnsi="Arial" w:cs="Arial"/>
            <w:i/>
            <w:noProof/>
          </w:rPr>
          <w:t>et al.</w:t>
        </w:r>
        <w:r w:rsidRPr="004E3A00">
          <w:rPr>
            <w:rFonts w:ascii="Arial" w:hAnsi="Arial" w:cs="Arial"/>
            <w:noProof/>
          </w:rPr>
          <w:t xml:space="preserve"> 2012)</w:t>
        </w:r>
        <w:r w:rsidRPr="004E3A00">
          <w:rPr>
            <w:rFonts w:ascii="Arial" w:hAnsi="Arial" w:cs="Arial"/>
          </w:rPr>
          <w:fldChar w:fldCharType="end"/>
        </w:r>
        <w:r w:rsidRPr="004E3A00">
          <w:rPr>
            <w:rFonts w:ascii="Arial" w:hAnsi="Arial" w:cs="Arial"/>
          </w:rPr>
          <w:t xml:space="preserve"> and thus we set a probability of 0.3 of each year being a mast year.</w:t>
        </w:r>
        <w:r>
          <w:rPr>
            <w:rFonts w:ascii="Arial" w:hAnsi="Arial" w:cs="Arial"/>
          </w:rPr>
          <w:t xml:space="preserve"> In addition, the chance of </w:t>
        </w:r>
        <w:proofErr w:type="spellStart"/>
        <w:r>
          <w:rPr>
            <w:rFonts w:ascii="Arial" w:hAnsi="Arial" w:cs="Arial"/>
          </w:rPr>
          <w:t>masting</w:t>
        </w:r>
        <w:proofErr w:type="spellEnd"/>
        <w:r>
          <w:rPr>
            <w:rFonts w:ascii="Arial" w:hAnsi="Arial" w:cs="Arial"/>
          </w:rPr>
          <w:t xml:space="preserve"> in a year following a mast year was set to zero since it is very rare for simultaneous </w:t>
        </w:r>
        <w:proofErr w:type="spellStart"/>
        <w:r>
          <w:rPr>
            <w:rFonts w:ascii="Arial" w:hAnsi="Arial" w:cs="Arial"/>
          </w:rPr>
          <w:t>masting</w:t>
        </w:r>
        <w:proofErr w:type="spellEnd"/>
        <w:r>
          <w:rPr>
            <w:rFonts w:ascii="Arial" w:hAnsi="Arial" w:cs="Arial"/>
          </w:rPr>
          <w:t xml:space="preserve"> years to occur in the UK </w:t>
        </w:r>
        <w:r>
          <w:rPr>
            <w:rFonts w:ascii="Arial" w:hAnsi="Arial" w:cs="Arial"/>
          </w:rPr>
          <w:fldChar w:fldCharType="begin" w:fldLock="1"/>
        </w:r>
        <w:r>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Pr>
            <w:rFonts w:ascii="Arial" w:hAnsi="Arial" w:cs="Arial"/>
          </w:rPr>
          <w:fldChar w:fldCharType="separate"/>
        </w:r>
        <w:r w:rsidRPr="004E15D2">
          <w:rPr>
            <w:rFonts w:ascii="Arial" w:hAnsi="Arial" w:cs="Arial"/>
            <w:noProof/>
          </w:rPr>
          <w:t xml:space="preserve">(Packham </w:t>
        </w:r>
        <w:r w:rsidRPr="004E15D2">
          <w:rPr>
            <w:rFonts w:ascii="Arial" w:hAnsi="Arial" w:cs="Arial"/>
            <w:i/>
            <w:noProof/>
          </w:rPr>
          <w:t>et al.</w:t>
        </w:r>
        <w:r w:rsidRPr="004E15D2">
          <w:rPr>
            <w:rFonts w:ascii="Arial" w:hAnsi="Arial" w:cs="Arial"/>
            <w:noProof/>
          </w:rPr>
          <w:t xml:space="preserve"> 2008, 2012)</w:t>
        </w:r>
        <w:r>
          <w:rPr>
            <w:rFonts w:ascii="Arial" w:hAnsi="Arial" w:cs="Arial"/>
          </w:rPr>
          <w:fldChar w:fldCharType="end"/>
        </w:r>
        <w:r>
          <w:rPr>
            <w:rFonts w:ascii="Arial" w:hAnsi="Arial" w:cs="Arial"/>
          </w:rPr>
          <w:t xml:space="preserve">. </w:t>
        </w:r>
        <w:proofErr w:type="spellStart"/>
        <w:r>
          <w:rPr>
            <w:rFonts w:ascii="Arial" w:hAnsi="Arial" w:cs="Arial"/>
          </w:rPr>
          <w:t>Stochasticity</w:t>
        </w:r>
        <w:proofErr w:type="spellEnd"/>
        <w:r>
          <w:rPr>
            <w:rFonts w:ascii="Arial" w:hAnsi="Arial" w:cs="Arial"/>
          </w:rPr>
          <w:t xml:space="preserve"> was also used to define whether a given year was a drought year. To do this we allowed one drought to occur after 14 time steps to approximate the effects of a major drought in 1976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472B3E">
          <w:rPr>
            <w:rFonts w:ascii="Arial" w:hAnsi="Arial" w:cs="Arial"/>
            <w:noProof/>
          </w:rPr>
          <w:t xml:space="preserve">(Cavin </w:t>
        </w:r>
        <w:r w:rsidRPr="00472B3E">
          <w:rPr>
            <w:rFonts w:ascii="Arial" w:hAnsi="Arial" w:cs="Arial"/>
            <w:i/>
            <w:noProof/>
          </w:rPr>
          <w:t>et al.</w:t>
        </w:r>
        <w:r w:rsidRPr="00472B3E">
          <w:rPr>
            <w:rFonts w:ascii="Arial" w:hAnsi="Arial" w:cs="Arial"/>
            <w:noProof/>
          </w:rPr>
          <w:t xml:space="preserve"> 2013)</w:t>
        </w:r>
        <w:r>
          <w:rPr>
            <w:rFonts w:ascii="Arial" w:hAnsi="Arial" w:cs="Arial"/>
          </w:rPr>
          <w:fldChar w:fldCharType="end"/>
        </w:r>
        <w:r>
          <w:rPr>
            <w:rFonts w:ascii="Arial" w:hAnsi="Arial" w:cs="Arial"/>
          </w:rPr>
          <w:t xml:space="preserve">. After 50 time steps we allowed the user to vary the annual chance of major drought from 1-4%, to simulate projected increases in severe drought frequency in the South of the UK as a result of climate change (Met Office, 2011). </w:t>
        </w:r>
      </w:ins>
    </w:p>
    <w:p w14:paraId="5D5DC3E6" w14:textId="77777777" w:rsidR="00153761" w:rsidRDefault="00153761" w:rsidP="00153761">
      <w:pPr>
        <w:spacing w:line="360" w:lineRule="auto"/>
        <w:ind w:firstLine="720"/>
        <w:contextualSpacing/>
        <w:rPr>
          <w:ins w:id="153" w:author="Phil" w:date="2016-02-19T16:04:00Z"/>
          <w:rFonts w:ascii="Arial" w:hAnsi="Arial" w:cs="Arial"/>
        </w:rPr>
      </w:pPr>
      <w:ins w:id="154" w:author="Phil" w:date="2016-02-19T16:04:00Z">
        <w:r>
          <w:rPr>
            <w:rFonts w:ascii="Arial" w:hAnsi="Arial" w:cs="Arial"/>
          </w:rPr>
          <w:t>O</w:t>
        </w:r>
        <w:r w:rsidRPr="004E3A00">
          <w:rPr>
            <w:rFonts w:ascii="Arial" w:hAnsi="Arial" w:cs="Arial"/>
          </w:rPr>
          <w:t xml:space="preserve">ur model tests what impact an increase in the probability of mature mortality as a result of being close to a dead tree would have on forest structure. This can be switched on and off. When switched on this causes the annual </w:t>
        </w:r>
        <w:r>
          <w:rPr>
            <w:rFonts w:ascii="Arial" w:hAnsi="Arial" w:cs="Arial"/>
          </w:rPr>
          <w:t xml:space="preserve">probability of </w:t>
        </w:r>
        <w:r w:rsidRPr="004E3A00">
          <w:rPr>
            <w:rFonts w:ascii="Arial" w:hAnsi="Arial" w:cs="Arial"/>
          </w:rPr>
          <w:t xml:space="preserve">mortality to be increased as </w:t>
        </w:r>
        <w:r w:rsidRPr="004E3A00">
          <w:rPr>
            <w:rFonts w:ascii="Arial" w:hAnsi="Arial" w:cs="Arial"/>
          </w:rPr>
          <w:lastRenderedPageBreak/>
          <w:t xml:space="preserve">a function of distance to nearest cell </w:t>
        </w:r>
        <w:r>
          <w:rPr>
            <w:rFonts w:ascii="Arial" w:hAnsi="Arial" w:cs="Arial"/>
          </w:rPr>
          <w:t>in which a tree has died in the previous 10 years</w:t>
        </w:r>
        <w:r w:rsidRPr="004E3A00">
          <w:rPr>
            <w:rFonts w:ascii="Arial" w:hAnsi="Arial" w:cs="Arial"/>
          </w:rPr>
          <w:t>. The parameter estimate for this was derived from our statistical model of mature tree mortality described above.</w:t>
        </w:r>
        <w:r>
          <w:rPr>
            <w:rFonts w:ascii="Arial" w:hAnsi="Arial" w:cs="Arial"/>
          </w:rPr>
          <w:t xml:space="preserve"> In addition we tested the effect of increased drought on forest structure. A severe drought in 1976 reduced growth for 20 years in some UK forests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 xml:space="preserve">(Cavin </w:t>
        </w:r>
        <w:r w:rsidRPr="00040770">
          <w:rPr>
            <w:rFonts w:ascii="Arial" w:hAnsi="Arial" w:cs="Arial"/>
            <w:i/>
            <w:noProof/>
          </w:rPr>
          <w:t>et al.</w:t>
        </w:r>
        <w:r w:rsidRPr="00040770">
          <w:rPr>
            <w:rFonts w:ascii="Arial" w:hAnsi="Arial" w:cs="Arial"/>
            <w:noProof/>
          </w:rPr>
          <w:t xml:space="preserve"> 2013)</w:t>
        </w:r>
        <w:r>
          <w:rPr>
            <w:rFonts w:ascii="Arial" w:hAnsi="Arial" w:cs="Arial"/>
          </w:rPr>
          <w:fldChar w:fldCharType="end"/>
        </w:r>
        <w:r>
          <w:rPr>
            <w:rFonts w:ascii="Arial" w:hAnsi="Arial" w:cs="Arial"/>
          </w:rPr>
          <w:t>, so using this observation we modelled the change in tree size post-drought using the model:</w:t>
        </w:r>
      </w:ins>
    </w:p>
    <w:p w14:paraId="71314936" w14:textId="77777777" w:rsidR="00153761" w:rsidRPr="00EC0691" w:rsidRDefault="005270FD" w:rsidP="00153761">
      <w:pPr>
        <w:spacing w:line="360" w:lineRule="auto"/>
        <w:ind w:firstLine="720"/>
        <w:contextualSpacing/>
        <w:rPr>
          <w:ins w:id="155" w:author="Phil" w:date="2016-02-19T16:04:00Z"/>
          <w:rFonts w:ascii="Arial" w:hAnsi="Arial" w:cs="Arial"/>
        </w:rPr>
      </w:pPr>
      <m:oMathPara>
        <m:oMath>
          <m:sSub>
            <m:sSubPr>
              <m:ctrlPr>
                <w:ins w:id="156" w:author="Phil" w:date="2016-02-19T16:04:00Z">
                  <w:rPr>
                    <w:rFonts w:ascii="Cambria Math" w:hAnsi="Cambria Math" w:cs="Arial"/>
                    <w:i/>
                  </w:rPr>
                </w:ins>
              </m:ctrlPr>
            </m:sSubPr>
            <m:e>
              <w:ins w:id="157" w:author="Phil" w:date="2016-02-19T16:04:00Z">
                <m:r>
                  <w:rPr>
                    <w:rFonts w:ascii="Cambria Math" w:hAnsi="Cambria Math" w:cs="Arial"/>
                  </w:rPr>
                  <m:t>DBH</m:t>
                </m:r>
              </w:ins>
            </m:e>
            <m:sub>
              <w:ins w:id="158" w:author="Phil" w:date="2016-02-19T16:04:00Z">
                <m:r>
                  <w:rPr>
                    <w:rFonts w:ascii="Cambria Math" w:hAnsi="Cambria Math" w:cs="Arial"/>
                  </w:rPr>
                  <m:t>t+1</m:t>
                </m:r>
              </w:ins>
            </m:sub>
          </m:sSub>
          <w:ins w:id="159" w:author="Phil" w:date="2016-02-19T16:04:00Z">
            <m:r>
              <w:rPr>
                <w:rFonts w:ascii="Cambria Math" w:hAnsi="Cambria Math" w:cs="Arial"/>
              </w:rPr>
              <m:t xml:space="preserve">= </m:t>
            </m:r>
          </w:ins>
          <m:sSub>
            <m:sSubPr>
              <m:ctrlPr>
                <w:ins w:id="160" w:author="Phil" w:date="2016-02-19T16:04:00Z">
                  <w:rPr>
                    <w:rFonts w:ascii="Cambria Math" w:hAnsi="Cambria Math" w:cs="Arial"/>
                    <w:i/>
                  </w:rPr>
                </w:ins>
              </m:ctrlPr>
            </m:sSubPr>
            <m:e>
              <w:ins w:id="161" w:author="Phil" w:date="2016-02-19T16:04:00Z">
                <m:r>
                  <w:rPr>
                    <w:rFonts w:ascii="Cambria Math" w:hAnsi="Cambria Math" w:cs="Arial"/>
                  </w:rPr>
                  <m:t>DBH</m:t>
                </m:r>
              </w:ins>
            </m:e>
            <m:sub>
              <w:ins w:id="162" w:author="Phil" w:date="2016-02-19T16:04:00Z">
                <m:r>
                  <w:rPr>
                    <w:rFonts w:ascii="Cambria Math" w:hAnsi="Cambria Math" w:cs="Arial"/>
                  </w:rPr>
                  <m:t>t</m:t>
                </m:r>
              </w:ins>
            </m:sub>
          </m:sSub>
          <w:ins w:id="163" w:author="Phil" w:date="2016-02-19T16:04:00Z">
            <m:r>
              <w:rPr>
                <w:rFonts w:ascii="Cambria Math" w:hAnsi="Cambria Math" w:cs="Arial"/>
              </w:rPr>
              <m:t xml:space="preserve">+ </m:t>
            </m:r>
          </w:ins>
          <m:f>
            <m:fPr>
              <m:ctrlPr>
                <w:ins w:id="164" w:author="Phil" w:date="2016-02-19T16:04:00Z">
                  <w:rPr>
                    <w:rFonts w:ascii="Cambria Math" w:hAnsi="Cambria Math" w:cs="Arial"/>
                    <w:i/>
                  </w:rPr>
                </w:ins>
              </m:ctrlPr>
            </m:fPr>
            <m:num>
              <w:ins w:id="165" w:author="Phil" w:date="2016-02-19T16:04:00Z">
                <m:r>
                  <w:rPr>
                    <w:rFonts w:ascii="Cambria Math" w:hAnsi="Cambria Math" w:cs="Arial"/>
                  </w:rPr>
                  <m:t>0.25-(0.003*</m:t>
                </m:r>
              </w:ins>
              <m:sSub>
                <m:sSubPr>
                  <m:ctrlPr>
                    <w:ins w:id="166" w:author="Phil" w:date="2016-02-19T16:04:00Z">
                      <w:rPr>
                        <w:rFonts w:ascii="Cambria Math" w:hAnsi="Cambria Math" w:cs="Arial"/>
                        <w:i/>
                      </w:rPr>
                    </w:ins>
                  </m:ctrlPr>
                </m:sSubPr>
                <m:e>
                  <w:ins w:id="167" w:author="Phil" w:date="2016-02-19T16:04:00Z">
                    <m:r>
                      <w:rPr>
                        <w:rFonts w:ascii="Cambria Math" w:hAnsi="Cambria Math" w:cs="Arial"/>
                      </w:rPr>
                      <m:t>DBH</m:t>
                    </m:r>
                  </w:ins>
                </m:e>
                <m:sub>
                  <w:ins w:id="168" w:author="Phil" w:date="2016-02-19T16:04:00Z">
                    <m:r>
                      <w:rPr>
                        <w:rFonts w:ascii="Cambria Math" w:hAnsi="Cambria Math" w:cs="Arial"/>
                      </w:rPr>
                      <m:t>t</m:t>
                    </m:r>
                  </w:ins>
                </m:sub>
              </m:sSub>
              <w:ins w:id="169" w:author="Phil" w:date="2016-02-19T16:04:00Z">
                <m:r>
                  <w:rPr>
                    <w:rFonts w:ascii="Cambria Math" w:hAnsi="Cambria Math" w:cs="Arial"/>
                  </w:rPr>
                  <m:t>)</m:t>
                </m:r>
              </w:ins>
            </m:num>
            <m:den>
              <m:sSup>
                <m:sSupPr>
                  <m:ctrlPr>
                    <w:ins w:id="170" w:author="Phil" w:date="2016-02-19T16:04:00Z">
                      <w:rPr>
                        <w:rFonts w:ascii="Cambria Math" w:hAnsi="Cambria Math" w:cs="Arial"/>
                        <w:i/>
                      </w:rPr>
                    </w:ins>
                  </m:ctrlPr>
                </m:sSupPr>
                <m:e>
                  <w:ins w:id="171" w:author="Phil" w:date="2016-02-19T16:04:00Z">
                    <m:r>
                      <w:rPr>
                        <w:rFonts w:ascii="Cambria Math" w:hAnsi="Cambria Math" w:cs="Arial"/>
                      </w:rPr>
                      <m:t>1-(e</m:t>
                    </m:r>
                  </w:ins>
                </m:e>
                <m:sup>
                  <w:ins w:id="172" w:author="Phil" w:date="2016-02-19T16:04:00Z">
                    <m:r>
                      <w:rPr>
                        <w:rFonts w:ascii="Cambria Math" w:hAnsi="Cambria Math" w:cs="Arial"/>
                      </w:rPr>
                      <m:t>-0.8 (TSD-10)</m:t>
                    </m:r>
                  </w:ins>
                </m:sup>
              </m:sSup>
              <w:ins w:id="173" w:author="Phil" w:date="2016-02-19T16:04:00Z">
                <m:r>
                  <w:rPr>
                    <w:rFonts w:ascii="Cambria Math" w:hAnsi="Cambria Math" w:cs="Arial"/>
                  </w:rPr>
                  <m:t>)</m:t>
                </m:r>
              </w:ins>
            </m:den>
          </m:f>
        </m:oMath>
      </m:oMathPara>
    </w:p>
    <w:p w14:paraId="0AD283B9" w14:textId="77777777" w:rsidR="00153761" w:rsidRPr="004E3A00" w:rsidRDefault="00153761" w:rsidP="00153761">
      <w:pPr>
        <w:spacing w:line="360" w:lineRule="auto"/>
        <w:contextualSpacing/>
        <w:rPr>
          <w:ins w:id="174" w:author="Phil" w:date="2016-02-19T16:04:00Z"/>
          <w:rFonts w:ascii="Arial" w:hAnsi="Arial" w:cs="Arial"/>
        </w:rPr>
      </w:pPr>
      <w:ins w:id="175" w:author="Phil" w:date="2016-02-19T16:04:00Z">
        <w:r>
          <w:rPr>
            <w:rFonts w:ascii="Arial" w:hAnsi="Arial" w:cs="Arial"/>
          </w:rPr>
          <w:t xml:space="preserve">Where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oMath>
        <w:r>
          <w:rPr>
            <w:rFonts w:ascii="Arial" w:hAnsi="Arial" w:cs="Arial"/>
          </w:rPr>
          <w:t xml:space="preserve"> are the diameters at breast height of a tree at times t and t+1 respectively and TSD is the number of years since a drought occurred. This model caused growth rate to drop rapidly following drought, recovering to pre-drought dynamics in 20 years.</w:t>
        </w:r>
      </w:ins>
    </w:p>
    <w:p w14:paraId="56D0A27C" w14:textId="3A24FF88" w:rsidR="00153761" w:rsidRDefault="00153761">
      <w:pPr>
        <w:spacing w:after="0" w:line="240" w:lineRule="auto"/>
        <w:rPr>
          <w:ins w:id="176" w:author="Phil" w:date="2016-02-19T16:04:00Z"/>
          <w:b/>
        </w:rPr>
      </w:pPr>
      <w:ins w:id="177" w:author="Phil" w:date="2016-02-19T16:04:00Z">
        <w:r>
          <w:rPr>
            <w:b/>
          </w:rPr>
          <w:br w:type="page"/>
        </w:r>
      </w:ins>
    </w:p>
    <w:p w14:paraId="386BCDC3" w14:textId="77777777" w:rsidR="00153761" w:rsidRPr="0059507C" w:rsidRDefault="00153761" w:rsidP="00F11B0B">
      <w:pPr>
        <w:spacing w:line="360" w:lineRule="auto"/>
        <w:contextualSpacing/>
        <w:rPr>
          <w:b/>
        </w:rPr>
      </w:pPr>
    </w:p>
    <w:p w14:paraId="36CA7790" w14:textId="0D689A45" w:rsidR="0090383B" w:rsidRDefault="00EC0691" w:rsidP="00F11B0B">
      <w:pPr>
        <w:spacing w:line="360" w:lineRule="auto"/>
        <w:contextualSpacing/>
      </w:pPr>
      <w:r>
        <w:rPr>
          <w:noProof/>
          <w:lang w:eastAsia="en-GB"/>
        </w:rPr>
        <w:drawing>
          <wp:inline distT="0" distB="0" distL="0" distR="0" wp14:anchorId="6031383D" wp14:editId="7FE4F3C4">
            <wp:extent cx="5486400" cy="365760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59AF4D" w14:textId="77777777" w:rsidR="0090383B" w:rsidRDefault="0090383B" w:rsidP="00F11B0B">
      <w:pPr>
        <w:spacing w:line="360" w:lineRule="auto"/>
        <w:contextualSpacing/>
      </w:pPr>
      <w:r>
        <w:t>Figure S1 – Relationship between stand basal area and stand canopy openness in beech woodland in the New Forest. Data from Evans et al. (</w:t>
      </w:r>
      <w:r>
        <w:rPr>
          <w:i/>
        </w:rPr>
        <w:t>In prep.</w:t>
      </w:r>
      <w:r>
        <w:t>)</w:t>
      </w:r>
    </w:p>
    <w:p w14:paraId="37BB6DFA" w14:textId="77777777" w:rsidR="003424F7" w:rsidRDefault="003424F7" w:rsidP="00F11B0B">
      <w:pPr>
        <w:spacing w:line="360" w:lineRule="auto"/>
        <w:contextualSpacing/>
      </w:pPr>
    </w:p>
    <w:p w14:paraId="7F13613D" w14:textId="551DDCC2" w:rsidR="003424F7" w:rsidRPr="004E3A00" w:rsidRDefault="003424F7" w:rsidP="003424F7">
      <w:pPr>
        <w:spacing w:line="360" w:lineRule="auto"/>
        <w:contextualSpacing/>
      </w:pPr>
      <w:r>
        <w:t>Table S1 -</w:t>
      </w:r>
      <w:r w:rsidRPr="004E3A00">
        <w:t>– Parameter values for individual based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3"/>
        <w:gridCol w:w="2248"/>
        <w:gridCol w:w="2253"/>
        <w:gridCol w:w="2262"/>
      </w:tblGrid>
      <w:tr w:rsidR="003424F7" w:rsidRPr="00032AF7" w14:paraId="48707307" w14:textId="77777777" w:rsidTr="0027402F">
        <w:tc>
          <w:tcPr>
            <w:tcW w:w="2310" w:type="dxa"/>
            <w:vAlign w:val="bottom"/>
          </w:tcPr>
          <w:p w14:paraId="25865573" w14:textId="77777777" w:rsidR="003424F7" w:rsidRPr="00032AF7" w:rsidRDefault="003424F7" w:rsidP="0027402F">
            <w:pPr>
              <w:spacing w:after="0" w:line="240" w:lineRule="auto"/>
              <w:rPr>
                <w:b/>
                <w:color w:val="000000"/>
              </w:rPr>
            </w:pPr>
            <w:r w:rsidRPr="00032AF7">
              <w:rPr>
                <w:b/>
                <w:color w:val="000000"/>
              </w:rPr>
              <w:t>Parameter name</w:t>
            </w:r>
          </w:p>
        </w:tc>
        <w:tc>
          <w:tcPr>
            <w:tcW w:w="2310" w:type="dxa"/>
            <w:vAlign w:val="bottom"/>
          </w:tcPr>
          <w:p w14:paraId="2D88F305" w14:textId="77777777" w:rsidR="003424F7" w:rsidRPr="00032AF7" w:rsidRDefault="003424F7" w:rsidP="0027402F">
            <w:pPr>
              <w:spacing w:after="0" w:line="240" w:lineRule="auto"/>
              <w:rPr>
                <w:b/>
                <w:color w:val="000000"/>
              </w:rPr>
            </w:pPr>
            <w:r w:rsidRPr="00032AF7">
              <w:rPr>
                <w:b/>
                <w:color w:val="000000"/>
              </w:rPr>
              <w:t>Sources</w:t>
            </w:r>
          </w:p>
        </w:tc>
        <w:tc>
          <w:tcPr>
            <w:tcW w:w="2311" w:type="dxa"/>
            <w:vAlign w:val="bottom"/>
          </w:tcPr>
          <w:p w14:paraId="79DFE346" w14:textId="77777777" w:rsidR="003424F7" w:rsidRPr="00032AF7" w:rsidRDefault="003424F7" w:rsidP="0027402F">
            <w:pPr>
              <w:spacing w:after="0" w:line="240" w:lineRule="auto"/>
              <w:rPr>
                <w:b/>
                <w:color w:val="000000"/>
              </w:rPr>
            </w:pPr>
            <w:r w:rsidRPr="00032AF7">
              <w:rPr>
                <w:b/>
                <w:color w:val="000000"/>
              </w:rPr>
              <w:t>How derived</w:t>
            </w:r>
          </w:p>
        </w:tc>
        <w:tc>
          <w:tcPr>
            <w:tcW w:w="2311" w:type="dxa"/>
            <w:vAlign w:val="bottom"/>
          </w:tcPr>
          <w:p w14:paraId="1D1EFA2E" w14:textId="77777777" w:rsidR="003424F7" w:rsidRPr="00032AF7" w:rsidRDefault="003424F7" w:rsidP="0027402F">
            <w:pPr>
              <w:spacing w:after="0" w:line="240" w:lineRule="auto"/>
              <w:rPr>
                <w:b/>
                <w:color w:val="000000"/>
              </w:rPr>
            </w:pPr>
            <w:r w:rsidRPr="00032AF7">
              <w:rPr>
                <w:b/>
                <w:color w:val="000000"/>
              </w:rPr>
              <w:t>Value</w:t>
            </w:r>
          </w:p>
        </w:tc>
      </w:tr>
      <w:tr w:rsidR="003424F7" w:rsidRPr="00032AF7" w14:paraId="372C5A67" w14:textId="77777777" w:rsidTr="0027402F">
        <w:tc>
          <w:tcPr>
            <w:tcW w:w="2310" w:type="dxa"/>
          </w:tcPr>
          <w:p w14:paraId="1CF9B5DA" w14:textId="77777777" w:rsidR="003424F7" w:rsidRPr="00032AF7" w:rsidRDefault="003424F7" w:rsidP="0027402F">
            <w:pPr>
              <w:spacing w:after="0" w:line="360" w:lineRule="auto"/>
              <w:contextualSpacing/>
            </w:pPr>
            <w:r w:rsidRPr="00032AF7">
              <w:t>Number of seedlings produced in mast year per tree</w:t>
            </w:r>
          </w:p>
        </w:tc>
        <w:tc>
          <w:tcPr>
            <w:tcW w:w="2310" w:type="dxa"/>
          </w:tcPr>
          <w:p w14:paraId="32C22BA9" w14:textId="77777777" w:rsidR="003424F7" w:rsidRPr="00032AF7" w:rsidRDefault="003424F7" w:rsidP="0027402F">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5E11C676" w14:textId="77777777" w:rsidR="003424F7" w:rsidRPr="00032AF7" w:rsidRDefault="003424F7" w:rsidP="0027402F">
            <w:pPr>
              <w:spacing w:after="0" w:line="240" w:lineRule="auto"/>
              <w:rPr>
                <w:color w:val="000000"/>
              </w:rPr>
            </w:pPr>
            <w:r w:rsidRPr="00032AF7">
              <w:rPr>
                <w:color w:val="000000"/>
              </w:rPr>
              <w:t>Mean of number of seedlings present after a mast year divided by the number of mature beech trees in the woodland.</w:t>
            </w:r>
          </w:p>
        </w:tc>
        <w:tc>
          <w:tcPr>
            <w:tcW w:w="2311" w:type="dxa"/>
          </w:tcPr>
          <w:p w14:paraId="6AF7956D" w14:textId="77777777" w:rsidR="003424F7" w:rsidRPr="00032AF7" w:rsidRDefault="003424F7" w:rsidP="0027402F">
            <w:pPr>
              <w:spacing w:after="0" w:line="360" w:lineRule="auto"/>
              <w:contextualSpacing/>
            </w:pPr>
            <w:r w:rsidRPr="00032AF7">
              <w:t>82 (26)</w:t>
            </w:r>
          </w:p>
        </w:tc>
      </w:tr>
      <w:tr w:rsidR="003424F7" w:rsidRPr="00032AF7" w14:paraId="35B56F40" w14:textId="77777777" w:rsidTr="0027402F">
        <w:tc>
          <w:tcPr>
            <w:tcW w:w="2310" w:type="dxa"/>
          </w:tcPr>
          <w:p w14:paraId="3B94F929" w14:textId="77777777" w:rsidR="003424F7" w:rsidRPr="00032AF7" w:rsidRDefault="003424F7" w:rsidP="0027402F">
            <w:pPr>
              <w:spacing w:after="0" w:line="360" w:lineRule="auto"/>
              <w:contextualSpacing/>
            </w:pPr>
            <w:r w:rsidRPr="00032AF7">
              <w:t>Juvenile height growth rate in gaps</w:t>
            </w:r>
          </w:p>
        </w:tc>
        <w:tc>
          <w:tcPr>
            <w:tcW w:w="2310" w:type="dxa"/>
          </w:tcPr>
          <w:p w14:paraId="5D276845" w14:textId="77777777" w:rsidR="003424F7" w:rsidRPr="00032AF7" w:rsidRDefault="003424F7" w:rsidP="0027402F">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4BD7F8C1" w14:textId="77777777" w:rsidR="003424F7" w:rsidRPr="00032AF7" w:rsidRDefault="003424F7" w:rsidP="0027402F">
            <w:pPr>
              <w:spacing w:after="0" w:line="360" w:lineRule="auto"/>
              <w:contextualSpacing/>
            </w:pPr>
            <w:r w:rsidRPr="00032AF7">
              <w:t>Used values from reference</w:t>
            </w:r>
          </w:p>
        </w:tc>
        <w:tc>
          <w:tcPr>
            <w:tcW w:w="2311" w:type="dxa"/>
          </w:tcPr>
          <w:p w14:paraId="376EEE36" w14:textId="77777777" w:rsidR="003424F7" w:rsidRPr="00032AF7" w:rsidRDefault="003424F7" w:rsidP="0027402F">
            <w:pPr>
              <w:spacing w:after="0" w:line="360" w:lineRule="auto"/>
              <w:contextualSpacing/>
            </w:pPr>
            <w:r w:rsidRPr="00032AF7">
              <w:t>12.6 cm year</w:t>
            </w:r>
            <w:r w:rsidRPr="00032AF7">
              <w:rPr>
                <w:vertAlign w:val="superscript"/>
              </w:rPr>
              <w:t>-1</w:t>
            </w:r>
          </w:p>
        </w:tc>
      </w:tr>
      <w:tr w:rsidR="003424F7" w:rsidRPr="00032AF7" w14:paraId="3E57D697" w14:textId="77777777" w:rsidTr="0027402F">
        <w:tc>
          <w:tcPr>
            <w:tcW w:w="2310" w:type="dxa"/>
          </w:tcPr>
          <w:p w14:paraId="0C79B7BB" w14:textId="77777777" w:rsidR="003424F7" w:rsidRPr="00032AF7" w:rsidRDefault="003424F7" w:rsidP="0027402F">
            <w:pPr>
              <w:spacing w:after="0" w:line="360" w:lineRule="auto"/>
              <w:contextualSpacing/>
            </w:pPr>
            <w:r w:rsidRPr="00032AF7">
              <w:t>Juvenile height growth rate under closed canopy</w:t>
            </w:r>
          </w:p>
        </w:tc>
        <w:tc>
          <w:tcPr>
            <w:tcW w:w="2310" w:type="dxa"/>
          </w:tcPr>
          <w:p w14:paraId="348A2D5E" w14:textId="77777777" w:rsidR="003424F7" w:rsidRPr="00032AF7" w:rsidRDefault="003424F7" w:rsidP="0027402F">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33FB3DF9" w14:textId="77777777" w:rsidR="003424F7" w:rsidRPr="00032AF7" w:rsidRDefault="003424F7" w:rsidP="0027402F">
            <w:pPr>
              <w:spacing w:after="0" w:line="360" w:lineRule="auto"/>
              <w:contextualSpacing/>
            </w:pPr>
            <w:r w:rsidRPr="00032AF7">
              <w:t>Used values from reference</w:t>
            </w:r>
          </w:p>
        </w:tc>
        <w:tc>
          <w:tcPr>
            <w:tcW w:w="2311" w:type="dxa"/>
          </w:tcPr>
          <w:p w14:paraId="48855698" w14:textId="77777777" w:rsidR="003424F7" w:rsidRPr="00032AF7" w:rsidRDefault="003424F7" w:rsidP="0027402F">
            <w:pPr>
              <w:spacing w:after="0" w:line="360" w:lineRule="auto"/>
              <w:contextualSpacing/>
            </w:pPr>
            <w:r w:rsidRPr="00032AF7">
              <w:t>10.9 cm year</w:t>
            </w:r>
            <w:r w:rsidRPr="00032AF7">
              <w:rPr>
                <w:vertAlign w:val="superscript"/>
              </w:rPr>
              <w:t>-1</w:t>
            </w:r>
          </w:p>
        </w:tc>
      </w:tr>
      <w:tr w:rsidR="003424F7" w:rsidRPr="00032AF7" w14:paraId="1292F177" w14:textId="77777777" w:rsidTr="0027402F">
        <w:tc>
          <w:tcPr>
            <w:tcW w:w="2310" w:type="dxa"/>
          </w:tcPr>
          <w:p w14:paraId="4AD042BC" w14:textId="77777777" w:rsidR="003424F7" w:rsidRPr="00032AF7" w:rsidRDefault="003424F7" w:rsidP="0027402F">
            <w:pPr>
              <w:spacing w:after="0" w:line="360" w:lineRule="auto"/>
              <w:contextualSpacing/>
            </w:pPr>
            <w:r w:rsidRPr="00032AF7">
              <w:t>Maximum juvenile density</w:t>
            </w:r>
          </w:p>
        </w:tc>
        <w:tc>
          <w:tcPr>
            <w:tcW w:w="2310" w:type="dxa"/>
          </w:tcPr>
          <w:p w14:paraId="329D0502" w14:textId="77777777" w:rsidR="003424F7" w:rsidRPr="00032AF7" w:rsidRDefault="003424F7" w:rsidP="0027402F">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4CD5E7FB" w14:textId="77777777" w:rsidR="003424F7" w:rsidRPr="00032AF7" w:rsidRDefault="003424F7" w:rsidP="0027402F">
            <w:pPr>
              <w:spacing w:after="0" w:line="360" w:lineRule="auto"/>
              <w:contextualSpacing/>
            </w:pPr>
            <w:r w:rsidRPr="00032AF7">
              <w:t xml:space="preserve">Used values from fenced, </w:t>
            </w:r>
            <w:proofErr w:type="spellStart"/>
            <w:r w:rsidRPr="00032AF7">
              <w:t>ungrazed</w:t>
            </w:r>
            <w:proofErr w:type="spellEnd"/>
            <w:r w:rsidRPr="00032AF7">
              <w:t xml:space="preserve"> plots</w:t>
            </w:r>
          </w:p>
        </w:tc>
        <w:tc>
          <w:tcPr>
            <w:tcW w:w="2311" w:type="dxa"/>
          </w:tcPr>
          <w:p w14:paraId="4531623F" w14:textId="77777777" w:rsidR="003424F7" w:rsidRPr="00032AF7" w:rsidRDefault="003424F7" w:rsidP="0027402F">
            <w:pPr>
              <w:spacing w:after="0" w:line="360" w:lineRule="auto"/>
              <w:contextualSpacing/>
            </w:pPr>
            <w:r w:rsidRPr="00032AF7">
              <w:t>3 seedlings m</w:t>
            </w:r>
            <w:r w:rsidRPr="00032AF7">
              <w:rPr>
                <w:vertAlign w:val="superscript"/>
              </w:rPr>
              <w:t>-2</w:t>
            </w:r>
          </w:p>
        </w:tc>
      </w:tr>
      <w:tr w:rsidR="003424F7" w:rsidRPr="00032AF7" w14:paraId="33A6BB4C" w14:textId="77777777" w:rsidTr="0027402F">
        <w:tc>
          <w:tcPr>
            <w:tcW w:w="2310" w:type="dxa"/>
          </w:tcPr>
          <w:p w14:paraId="2A462F42" w14:textId="77777777" w:rsidR="003424F7" w:rsidRPr="00032AF7" w:rsidRDefault="003424F7" w:rsidP="0027402F">
            <w:pPr>
              <w:spacing w:after="0" w:line="360" w:lineRule="auto"/>
              <w:contextualSpacing/>
            </w:pPr>
            <w:r w:rsidRPr="00032AF7">
              <w:t>Mature tree mortality</w:t>
            </w:r>
          </w:p>
        </w:tc>
        <w:tc>
          <w:tcPr>
            <w:tcW w:w="2310" w:type="dxa"/>
          </w:tcPr>
          <w:p w14:paraId="618FC653" w14:textId="77777777" w:rsidR="003424F7" w:rsidRPr="00032AF7" w:rsidRDefault="003424F7" w:rsidP="0027402F">
            <w:pPr>
              <w:spacing w:after="0" w:line="360" w:lineRule="auto"/>
              <w:contextualSpacing/>
            </w:pPr>
            <w:r w:rsidRPr="00032AF7">
              <w:t>This study</w:t>
            </w:r>
          </w:p>
        </w:tc>
        <w:tc>
          <w:tcPr>
            <w:tcW w:w="2311" w:type="dxa"/>
          </w:tcPr>
          <w:p w14:paraId="63B845B4" w14:textId="77777777" w:rsidR="003424F7" w:rsidRPr="00032AF7" w:rsidRDefault="003424F7" w:rsidP="0027402F">
            <w:pPr>
              <w:spacing w:after="0" w:line="360" w:lineRule="auto"/>
              <w:contextualSpacing/>
            </w:pPr>
            <w:r w:rsidRPr="00032AF7">
              <w:t>Derived from statistical analyses</w:t>
            </w:r>
          </w:p>
        </w:tc>
        <w:tc>
          <w:tcPr>
            <w:tcW w:w="2311" w:type="dxa"/>
          </w:tcPr>
          <w:p w14:paraId="2F56E548" w14:textId="77777777" w:rsidR="003424F7" w:rsidRPr="00032AF7" w:rsidRDefault="003424F7" w:rsidP="0027402F">
            <w:pPr>
              <w:spacing w:after="0" w:line="360" w:lineRule="auto"/>
              <w:contextualSpacing/>
            </w:pPr>
          </w:p>
        </w:tc>
      </w:tr>
      <w:tr w:rsidR="003424F7" w:rsidRPr="00032AF7" w14:paraId="3688C42C" w14:textId="77777777" w:rsidTr="0027402F">
        <w:tc>
          <w:tcPr>
            <w:tcW w:w="2310" w:type="dxa"/>
          </w:tcPr>
          <w:p w14:paraId="1E6C18AB" w14:textId="77777777" w:rsidR="003424F7" w:rsidRPr="00032AF7" w:rsidRDefault="003424F7" w:rsidP="0027402F">
            <w:pPr>
              <w:spacing w:after="0" w:line="360" w:lineRule="auto"/>
              <w:contextualSpacing/>
            </w:pPr>
            <w:r w:rsidRPr="00032AF7">
              <w:lastRenderedPageBreak/>
              <w:t xml:space="preserve">Annual mature tree growth rate </w:t>
            </w:r>
          </w:p>
        </w:tc>
        <w:tc>
          <w:tcPr>
            <w:tcW w:w="2310" w:type="dxa"/>
          </w:tcPr>
          <w:p w14:paraId="33FB2B98" w14:textId="77777777" w:rsidR="003424F7" w:rsidRPr="00032AF7" w:rsidRDefault="003424F7" w:rsidP="0027402F">
            <w:pPr>
              <w:spacing w:after="0" w:line="360" w:lineRule="auto"/>
              <w:contextualSpacing/>
            </w:pPr>
            <w:r w:rsidRPr="00032AF7">
              <w:t>This study</w:t>
            </w:r>
          </w:p>
        </w:tc>
        <w:tc>
          <w:tcPr>
            <w:tcW w:w="2311" w:type="dxa"/>
          </w:tcPr>
          <w:p w14:paraId="45C42708" w14:textId="77777777" w:rsidR="003424F7" w:rsidRPr="00032AF7" w:rsidRDefault="003424F7" w:rsidP="0027402F">
            <w:pPr>
              <w:spacing w:after="0" w:line="360" w:lineRule="auto"/>
              <w:contextualSpacing/>
            </w:pPr>
            <w:r w:rsidRPr="00032AF7">
              <w:t>Derived from statistical analyses</w:t>
            </w:r>
          </w:p>
        </w:tc>
        <w:tc>
          <w:tcPr>
            <w:tcW w:w="2311" w:type="dxa"/>
          </w:tcPr>
          <w:p w14:paraId="111A3C52" w14:textId="77777777" w:rsidR="003424F7" w:rsidRPr="00032AF7" w:rsidRDefault="003424F7" w:rsidP="0027402F">
            <w:pPr>
              <w:spacing w:after="0" w:line="360" w:lineRule="auto"/>
              <w:contextualSpacing/>
            </w:pPr>
            <w:r w:rsidRPr="00032AF7">
              <w:t>0.25 - (0.003*DBH)</w:t>
            </w:r>
          </w:p>
        </w:tc>
      </w:tr>
      <w:tr w:rsidR="003424F7" w:rsidRPr="00032AF7" w14:paraId="22DA7366" w14:textId="77777777" w:rsidTr="0027402F">
        <w:tc>
          <w:tcPr>
            <w:tcW w:w="2310" w:type="dxa"/>
          </w:tcPr>
          <w:p w14:paraId="37DA902C" w14:textId="77777777" w:rsidR="003424F7" w:rsidRPr="00032AF7" w:rsidRDefault="003424F7" w:rsidP="0027402F">
            <w:pPr>
              <w:spacing w:after="0" w:line="360" w:lineRule="auto"/>
              <w:contextualSpacing/>
            </w:pPr>
            <w:r w:rsidRPr="00032AF7">
              <w:t>Annual probability of mast year</w:t>
            </w:r>
          </w:p>
        </w:tc>
        <w:tc>
          <w:tcPr>
            <w:tcW w:w="2310" w:type="dxa"/>
          </w:tcPr>
          <w:p w14:paraId="56D9A6B3" w14:textId="77777777" w:rsidR="003424F7" w:rsidRPr="00032AF7" w:rsidRDefault="003424F7" w:rsidP="0027402F">
            <w:pPr>
              <w:spacing w:after="0" w:line="360" w:lineRule="auto"/>
              <w:contextualSpacing/>
            </w:pPr>
            <w:r w:rsidRPr="00032AF7">
              <w:fldChar w:fldCharType="begin" w:fldLock="1"/>
            </w:r>
            <w:r w:rsidRPr="00032AF7">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032AF7">
              <w:fldChar w:fldCharType="separate"/>
            </w:r>
            <w:r w:rsidRPr="00032AF7">
              <w:rPr>
                <w:noProof/>
              </w:rPr>
              <w:t xml:space="preserve">(Packham </w:t>
            </w:r>
            <w:r w:rsidRPr="00032AF7">
              <w:rPr>
                <w:i/>
                <w:noProof/>
              </w:rPr>
              <w:t>et al.</w:t>
            </w:r>
            <w:r w:rsidRPr="00032AF7">
              <w:rPr>
                <w:noProof/>
              </w:rPr>
              <w:t xml:space="preserve"> 2012)</w:t>
            </w:r>
            <w:r w:rsidRPr="00032AF7">
              <w:fldChar w:fldCharType="end"/>
            </w:r>
          </w:p>
        </w:tc>
        <w:tc>
          <w:tcPr>
            <w:tcW w:w="2311" w:type="dxa"/>
          </w:tcPr>
          <w:p w14:paraId="76DCFC23" w14:textId="77777777" w:rsidR="003424F7" w:rsidRPr="00032AF7" w:rsidRDefault="003424F7" w:rsidP="0027402F">
            <w:pPr>
              <w:spacing w:after="0" w:line="360" w:lineRule="auto"/>
              <w:contextualSpacing/>
            </w:pPr>
            <w:r w:rsidRPr="00032AF7">
              <w:t>In the UK beech trees mast once every three years on average</w:t>
            </w:r>
          </w:p>
        </w:tc>
        <w:tc>
          <w:tcPr>
            <w:tcW w:w="2311" w:type="dxa"/>
          </w:tcPr>
          <w:p w14:paraId="16C1C620" w14:textId="77777777" w:rsidR="003424F7" w:rsidRPr="00032AF7" w:rsidRDefault="003424F7" w:rsidP="0027402F">
            <w:pPr>
              <w:spacing w:after="0" w:line="360" w:lineRule="auto"/>
              <w:contextualSpacing/>
            </w:pPr>
            <w:r w:rsidRPr="00032AF7">
              <w:t>0.3</w:t>
            </w:r>
          </w:p>
        </w:tc>
      </w:tr>
    </w:tbl>
    <w:p w14:paraId="3189C541" w14:textId="77777777" w:rsidR="003424F7" w:rsidRDefault="003424F7" w:rsidP="003424F7">
      <w:pPr>
        <w:spacing w:line="360" w:lineRule="auto"/>
        <w:contextualSpacing/>
      </w:pPr>
    </w:p>
    <w:p w14:paraId="2C76D295" w14:textId="657971E6" w:rsidR="003424F7" w:rsidRPr="0059507C" w:rsidRDefault="003424F7" w:rsidP="00F11B0B">
      <w:pPr>
        <w:spacing w:line="360" w:lineRule="auto"/>
        <w:contextualSpacing/>
      </w:pPr>
    </w:p>
    <w:sectPr w:rsidR="003424F7" w:rsidRPr="0059507C" w:rsidSect="00367A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hil" w:date="2016-02-19T12:01:00Z" w:initials="P">
    <w:p w14:paraId="70ACCBEA" w14:textId="77777777" w:rsidR="005270FD" w:rsidRDefault="005270FD" w:rsidP="00B41897">
      <w:pPr>
        <w:pStyle w:val="CommentText"/>
      </w:pPr>
      <w:r>
        <w:rPr>
          <w:rStyle w:val="CommentReference"/>
        </w:rPr>
        <w:annotationRef/>
      </w:r>
      <w:r>
        <w:rPr>
          <w:rStyle w:val="CommentReference"/>
        </w:rPr>
        <w:annotationRef/>
      </w:r>
      <w:r>
        <w:t>Structure for the re-written introduction should be:</w:t>
      </w:r>
    </w:p>
    <w:p w14:paraId="3017B2C4" w14:textId="77777777" w:rsidR="005270FD" w:rsidRDefault="005270FD" w:rsidP="00B41897">
      <w:pPr>
        <w:pStyle w:val="CommentText"/>
        <w:numPr>
          <w:ilvl w:val="0"/>
          <w:numId w:val="16"/>
        </w:numPr>
      </w:pPr>
      <w:r>
        <w:t>There is concern about dieback in forests, which may result in shifts to non-forest states.</w:t>
      </w:r>
    </w:p>
    <w:p w14:paraId="1831CC44" w14:textId="77777777" w:rsidR="005270FD" w:rsidRDefault="005270FD" w:rsidP="00B41897">
      <w:pPr>
        <w:pStyle w:val="CommentText"/>
        <w:numPr>
          <w:ilvl w:val="0"/>
          <w:numId w:val="16"/>
        </w:numPr>
      </w:pPr>
      <w:r>
        <w:t>These non-forest states may be brought about by feedbacks</w:t>
      </w:r>
    </w:p>
    <w:p w14:paraId="497615FC" w14:textId="77777777" w:rsidR="005270FD" w:rsidRDefault="005270FD" w:rsidP="00B41897">
      <w:pPr>
        <w:pStyle w:val="CommentText"/>
        <w:numPr>
          <w:ilvl w:val="0"/>
          <w:numId w:val="16"/>
        </w:numPr>
      </w:pPr>
      <w:r>
        <w:t>Interactions between local and regional drivers may result in positive feedbacks – look at impacts of drought on disturbed forests</w:t>
      </w:r>
    </w:p>
    <w:p w14:paraId="523630C0" w14:textId="77777777" w:rsidR="005270FD" w:rsidRDefault="005270FD" w:rsidP="00B41897">
      <w:pPr>
        <w:pStyle w:val="CommentText"/>
        <w:numPr>
          <w:ilvl w:val="0"/>
          <w:numId w:val="16"/>
        </w:numPr>
      </w:pPr>
      <w:r>
        <w:t>Describe our system and what has happened</w:t>
      </w:r>
    </w:p>
    <w:p w14:paraId="03F9052E" w14:textId="77777777" w:rsidR="005270FD" w:rsidRDefault="005270FD" w:rsidP="00B41897">
      <w:pPr>
        <w:pStyle w:val="CommentText"/>
        <w:numPr>
          <w:ilvl w:val="0"/>
          <w:numId w:val="16"/>
        </w:numPr>
      </w:pPr>
      <w:r>
        <w:t>Set out our hypotheses for why these changes have occurred.</w:t>
      </w:r>
    </w:p>
    <w:p w14:paraId="51E46C46" w14:textId="431AA806" w:rsidR="005270FD" w:rsidRDefault="005270FD">
      <w:pPr>
        <w:pStyle w:val="CommentText"/>
      </w:pPr>
    </w:p>
  </w:comment>
  <w:comment w:id="3" w:author="Phil" w:date="2016-02-19T16:45:00Z" w:initials="P">
    <w:p w14:paraId="347254F4" w14:textId="74E0C2CE" w:rsidR="005270FD" w:rsidRDefault="005270FD">
      <w:pPr>
        <w:pStyle w:val="CommentText"/>
      </w:pPr>
      <w:r>
        <w:rPr>
          <w:rStyle w:val="CommentReference"/>
        </w:rPr>
        <w:annotationRef/>
      </w:r>
      <w:r>
        <w:t>This section needs to link with the previous one more effectively. It also needs to flow better and be a bit more concise.</w:t>
      </w:r>
    </w:p>
  </w:comment>
  <w:comment w:id="18" w:author="Phil" w:date="2016-02-19T13:21:00Z" w:initials="P">
    <w:p w14:paraId="37CCB5B2" w14:textId="539B2772" w:rsidR="005270FD" w:rsidRDefault="005270FD">
      <w:pPr>
        <w:pStyle w:val="CommentText"/>
      </w:pPr>
      <w:r>
        <w:rPr>
          <w:rStyle w:val="CommentReference"/>
        </w:rPr>
        <w:annotationRef/>
      </w:r>
      <w:r w:rsidRPr="006C5313">
        <w:t xml:space="preserve">So, we have observed stand dieback in the field. We hypothesized that one mechanism of tree death could be drought-induced spread of root pathogens. This is why we tested for a spatial mortality factor. You need to make this clear - that is why we tested this. We also hypothesized that drought induced tree mortality might have been influenced by soil factors. So that is why we tested for this. Again you do not make this reasoning clear. So this needs to be more clearly set </w:t>
      </w:r>
      <w:proofErr w:type="spellStart"/>
      <w:r w:rsidRPr="006C5313">
        <w:t>our</w:t>
      </w:r>
      <w:proofErr w:type="spellEnd"/>
      <w:r w:rsidRPr="006C5313">
        <w:t xml:space="preserve"> in your Methods or even at the end of the Intro.</w:t>
      </w:r>
    </w:p>
  </w:comment>
  <w:comment w:id="19" w:author="Phil" w:date="2016-02-19T13:21:00Z" w:initials="P">
    <w:p w14:paraId="63C834CC" w14:textId="6067D830" w:rsidR="005270FD" w:rsidRDefault="005270FD">
      <w:pPr>
        <w:pStyle w:val="CommentText"/>
      </w:pPr>
      <w:r>
        <w:rPr>
          <w:rStyle w:val="CommentReference"/>
        </w:rPr>
        <w:annotationRef/>
      </w:r>
      <w:r>
        <w:t>Add more detail here about Paul’s sites that we used.</w:t>
      </w:r>
    </w:p>
  </w:comment>
  <w:comment w:id="23" w:author="anewton" w:date="1991-10-09T09:42:00Z" w:initials="a">
    <w:p w14:paraId="5C0D928C" w14:textId="77777777" w:rsidR="005270FD" w:rsidRDefault="005270FD">
      <w:pPr>
        <w:pStyle w:val="CommentText"/>
      </w:pPr>
      <w:r>
        <w:rPr>
          <w:rStyle w:val="CommentReference"/>
        </w:rPr>
        <w:annotationRef/>
      </w:r>
      <w:r>
        <w:t>These will need to be summarized in the Supplementary Info. Paul or Elena should have the text on this, please ask them for it if you do not have it</w:t>
      </w:r>
    </w:p>
  </w:comment>
  <w:comment w:id="41" w:author="Phil" w:date="2016-02-19T17:01:00Z" w:initials="P">
    <w:p w14:paraId="0FA95CF6" w14:textId="76757AB5" w:rsidR="005270FD" w:rsidRDefault="005270FD">
      <w:pPr>
        <w:pStyle w:val="CommentText"/>
      </w:pPr>
      <w:r>
        <w:rPr>
          <w:rStyle w:val="CommentReference"/>
        </w:rPr>
        <w:annotationRef/>
      </w:r>
      <w:r>
        <w:t xml:space="preserve">Maybe I should test the mortality rate of saplings as a function of stand basal area? Then we could get at whether mortality of saplings actually been higher in gaps…. Though, actually we are interested in seedling mortality, not sapling mortality. </w:t>
      </w:r>
    </w:p>
  </w:comment>
  <w:comment w:id="71" w:author="Phil" w:date="2016-02-22T17:35:00Z" w:initials="P">
    <w:p w14:paraId="799B5945" w14:textId="5371A86C" w:rsidR="0086272C" w:rsidRDefault="0086272C">
      <w:pPr>
        <w:pStyle w:val="CommentText"/>
      </w:pPr>
      <w:r>
        <w:rPr>
          <w:rStyle w:val="CommentReference"/>
        </w:rPr>
        <w:annotationRef/>
      </w:r>
      <w:r>
        <w:t>Include validation plots of this to show that we actually did do what we said.</w:t>
      </w:r>
    </w:p>
  </w:comment>
  <w:comment w:id="90" w:author="anewton" w:date="1991-10-09T09:48:00Z" w:initials="a">
    <w:p w14:paraId="415B7297" w14:textId="77777777" w:rsidR="005270FD" w:rsidRDefault="005270FD">
      <w:pPr>
        <w:pStyle w:val="CommentText"/>
      </w:pPr>
      <w:r>
        <w:rPr>
          <w:rStyle w:val="CommentReference"/>
        </w:rPr>
        <w:annotationRef/>
      </w:r>
      <w:r>
        <w:t xml:space="preserve">You will need to make reference to this in the Methods, </w:t>
      </w:r>
      <w:proofErr w:type="spellStart"/>
      <w:r>
        <w:t>ie</w:t>
      </w:r>
      <w:proofErr w:type="spellEnd"/>
      <w:r>
        <w:t xml:space="preserve"> have a little section that details the additional field plots that were surveyed by Paul. Just say a set of five additional 20 x 20 m plots established in each of 12 locations to provide an additional data source. </w:t>
      </w:r>
    </w:p>
  </w:comment>
  <w:comment w:id="93" w:author="Phil Martin" w:date="1991-10-09T09:42:00Z" w:initials="PM">
    <w:p w14:paraId="6C47D0E9" w14:textId="77777777" w:rsidR="005270FD" w:rsidRDefault="005270FD">
      <w:pPr>
        <w:pStyle w:val="CommentText"/>
      </w:pPr>
      <w:r>
        <w:rPr>
          <w:rStyle w:val="CommentReference"/>
        </w:rPr>
        <w:annotationRef/>
      </w:r>
      <w:r>
        <w:t>This will need to be completely rewritten as the discussion is based on results that have now changed.</w:t>
      </w:r>
    </w:p>
  </w:comment>
  <w:comment w:id="94" w:author="Phil Martin" w:date="1991-10-09T09:42:00Z" w:initials="PM">
    <w:p w14:paraId="1A26747B" w14:textId="77777777" w:rsidR="005270FD" w:rsidRDefault="005270FD">
      <w:pPr>
        <w:pStyle w:val="CommentText"/>
      </w:pPr>
      <w:r>
        <w:rPr>
          <w:rStyle w:val="CommentReference"/>
        </w:rPr>
        <w:annotationRef/>
      </w:r>
      <w:r>
        <w:t>I’m not sure what to say about this anymore or if we even mention it.</w:t>
      </w:r>
    </w:p>
  </w:comment>
  <w:comment w:id="98" w:author="Phil Martin" w:date="1991-10-09T10:18:00Z" w:initials="PM">
    <w:p w14:paraId="504F53A5" w14:textId="77777777" w:rsidR="005270FD" w:rsidRDefault="005270FD">
      <w:pPr>
        <w:pStyle w:val="CommentText"/>
      </w:pPr>
      <w:r>
        <w:rPr>
          <w:rStyle w:val="CommentReference"/>
        </w:rPr>
        <w:annotationRef/>
      </w:r>
      <w:r>
        <w:t>After re-doing analyses, distance to dead tree and sand content are no longer significant predictors. I can re-do the analyses, but if this remains this way I suggest we remove them from these figures.</w:t>
      </w:r>
    </w:p>
    <w:p w14:paraId="0E48CD4B" w14:textId="77777777" w:rsidR="005270FD" w:rsidRDefault="005270FD">
      <w:pPr>
        <w:pStyle w:val="CommentText"/>
      </w:pPr>
    </w:p>
    <w:p w14:paraId="19F85C63" w14:textId="77777777" w:rsidR="005270FD" w:rsidRDefault="005270FD">
      <w:pPr>
        <w:pStyle w:val="CommentText"/>
      </w:pPr>
      <w:r w:rsidRPr="002E7EB9">
        <w:rPr>
          <w:highlight w:val="yellow"/>
        </w:rPr>
        <w:t>I think we should leave them in in any case, as we will want to discuss them, even though they are not significant (</w:t>
      </w:r>
      <w:proofErr w:type="spellStart"/>
      <w:r w:rsidRPr="002E7EB9">
        <w:rPr>
          <w:highlight w:val="yellow"/>
        </w:rPr>
        <w:t>eg</w:t>
      </w:r>
      <w:proofErr w:type="spellEnd"/>
      <w:r w:rsidRPr="002E7EB9">
        <w:rPr>
          <w:highlight w:val="yellow"/>
        </w:rPr>
        <w:t xml:space="preserve"> in relation to pathogen spread)</w:t>
      </w:r>
      <w:r>
        <w:t xml:space="preserve">. </w:t>
      </w:r>
      <w:r w:rsidRPr="002E7EB9">
        <w:rPr>
          <w:highlight w:val="yellow"/>
        </w:rPr>
        <w:t>By the way, did you test the clay content of soil as well as sand? It is the clay that is really critical in impairing drainage</w:t>
      </w:r>
    </w:p>
  </w:comment>
  <w:comment w:id="101" w:author="Phil" w:date="2016-02-22T17:37:00Z" w:initials="P">
    <w:p w14:paraId="7818515F" w14:textId="2E4F526B" w:rsidR="0086272C" w:rsidRDefault="0086272C">
      <w:pPr>
        <w:pStyle w:val="CommentText"/>
      </w:pPr>
      <w:r>
        <w:rPr>
          <w:rStyle w:val="CommentReference"/>
        </w:rPr>
        <w:annotationRef/>
      </w:r>
      <w:r>
        <w:t>Should include plots with stem density and stem frequency distribution as well.</w:t>
      </w:r>
    </w:p>
  </w:comment>
  <w:comment w:id="129" w:author="anewton" w:date="1991-10-09T09:42:00Z" w:initials="a">
    <w:p w14:paraId="1F822663" w14:textId="77777777" w:rsidR="005270FD" w:rsidRDefault="005270FD" w:rsidP="00153761">
      <w:pPr>
        <w:pStyle w:val="CommentText"/>
      </w:pPr>
      <w:r>
        <w:rPr>
          <w:rStyle w:val="CommentReference"/>
        </w:rPr>
        <w:annotationRef/>
      </w:r>
      <w:r>
        <w:t xml:space="preserve">I think this level of detail is fine. But I think we should move the model description to the supplementary info and just provide a very brief description here. </w:t>
      </w:r>
    </w:p>
  </w:comment>
  <w:comment w:id="130" w:author="Phil" w:date="2016-02-19T16:05:00Z" w:initials="P">
    <w:p w14:paraId="1AC18503" w14:textId="0241DE3A" w:rsidR="005270FD" w:rsidRDefault="005270FD">
      <w:pPr>
        <w:pStyle w:val="CommentText"/>
      </w:pPr>
      <w:r>
        <w:rPr>
          <w:rStyle w:val="CommentReference"/>
        </w:rPr>
        <w:annotationRef/>
      </w:r>
      <w:r>
        <w:t>Ok I have done this now. I will update the information in the supplementary info.</w:t>
      </w:r>
    </w:p>
  </w:comment>
  <w:comment w:id="140" w:author="Phil Martin" w:date="1991-10-09T09:42:00Z" w:initials="PM">
    <w:p w14:paraId="5F0767C6" w14:textId="77777777" w:rsidR="005270FD" w:rsidRDefault="005270FD" w:rsidP="00153761">
      <w:pPr>
        <w:pStyle w:val="CommentText"/>
      </w:pPr>
      <w:r>
        <w:rPr>
          <w:rStyle w:val="CommentReference"/>
        </w:rPr>
        <w:annotationRef/>
      </w:r>
      <w:r>
        <w:t xml:space="preserve">I’m a little unsure about whether I should be using this method, or a competition index as other papers have used. Any thoughts? </w:t>
      </w:r>
      <w:r w:rsidRPr="003912CC">
        <w:rPr>
          <w:highlight w:val="yellow"/>
        </w:rPr>
        <w:t>Looks fine to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E46C46" w15:done="0"/>
  <w15:commentEx w15:paraId="347254F4" w15:done="0"/>
  <w15:commentEx w15:paraId="37CCB5B2" w15:done="0"/>
  <w15:commentEx w15:paraId="63C834CC" w15:done="0"/>
  <w15:commentEx w15:paraId="5C0D928C" w15:done="0"/>
  <w15:commentEx w15:paraId="0FA95CF6" w15:done="0"/>
  <w15:commentEx w15:paraId="799B5945" w15:done="0"/>
  <w15:commentEx w15:paraId="415B7297" w15:done="0"/>
  <w15:commentEx w15:paraId="6C47D0E9" w15:done="0"/>
  <w15:commentEx w15:paraId="1A26747B" w15:done="0"/>
  <w15:commentEx w15:paraId="19F85C63" w15:done="0"/>
  <w15:commentEx w15:paraId="7818515F" w15:done="0"/>
  <w15:commentEx w15:paraId="1F822663" w15:done="0"/>
  <w15:commentEx w15:paraId="1AC18503" w15:paraIdParent="1F822663" w15:done="0"/>
  <w15:commentEx w15:paraId="5F0767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326"/>
    <w:multiLevelType w:val="hybridMultilevel"/>
    <w:tmpl w:val="50F0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5343B8"/>
    <w:multiLevelType w:val="multilevel"/>
    <w:tmpl w:val="3AFE91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121575BC"/>
    <w:multiLevelType w:val="hybridMultilevel"/>
    <w:tmpl w:val="4DA29680"/>
    <w:lvl w:ilvl="0" w:tplc="C96E145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144E2387"/>
    <w:multiLevelType w:val="multilevel"/>
    <w:tmpl w:val="72AA7AF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0C43334"/>
    <w:multiLevelType w:val="multilevel"/>
    <w:tmpl w:val="18B2CC12"/>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21A64FD"/>
    <w:multiLevelType w:val="multilevel"/>
    <w:tmpl w:val="069CC9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230415A1"/>
    <w:multiLevelType w:val="multilevel"/>
    <w:tmpl w:val="10B0A9D0"/>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8BA32B3"/>
    <w:multiLevelType w:val="multilevel"/>
    <w:tmpl w:val="66EA8B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653C1B"/>
    <w:multiLevelType w:val="hybridMultilevel"/>
    <w:tmpl w:val="34BC7542"/>
    <w:lvl w:ilvl="0" w:tplc="8852467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C7F19B0"/>
    <w:multiLevelType w:val="hybridMultilevel"/>
    <w:tmpl w:val="71C02C2C"/>
    <w:lvl w:ilvl="0" w:tplc="09A8ABEE">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40194299"/>
    <w:multiLevelType w:val="multilevel"/>
    <w:tmpl w:val="325EBA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454C3C67"/>
    <w:multiLevelType w:val="multilevel"/>
    <w:tmpl w:val="49D8427C"/>
    <w:lvl w:ilvl="0">
      <w:start w:val="1"/>
      <w:numFmt w:val="decimal"/>
      <w:lvlText w:val="%1."/>
      <w:lvlJc w:val="left"/>
      <w:pPr>
        <w:tabs>
          <w:tab w:val="num" w:pos="720"/>
        </w:tabs>
        <w:ind w:left="720" w:hanging="360"/>
      </w:pPr>
      <w:rPr>
        <w:rFonts w:cs="Times New Roman"/>
      </w:rPr>
    </w:lvl>
    <w:lvl w:ilvl="1">
      <w:start w:val="1"/>
      <w:numFmt w:val="lowerRoman"/>
      <w:lvlText w:val="(%2)"/>
      <w:lvlJc w:val="left"/>
      <w:pPr>
        <w:ind w:left="1800" w:hanging="72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56C87550"/>
    <w:multiLevelType w:val="hybridMultilevel"/>
    <w:tmpl w:val="BF98C8AE"/>
    <w:lvl w:ilvl="0" w:tplc="0809001B">
      <w:start w:val="1"/>
      <w:numFmt w:val="lowerRoman"/>
      <w:lvlText w:val="%1."/>
      <w:lvlJc w:val="righ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EDD02A8"/>
    <w:multiLevelType w:val="hybridMultilevel"/>
    <w:tmpl w:val="EACA0C4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60CA7C2A"/>
    <w:multiLevelType w:val="hybridMultilevel"/>
    <w:tmpl w:val="50A64BD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nsid w:val="666F7E76"/>
    <w:multiLevelType w:val="hybridMultilevel"/>
    <w:tmpl w:val="76BEE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4A692A"/>
    <w:multiLevelType w:val="multilevel"/>
    <w:tmpl w:val="5CF46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1"/>
  </w:num>
  <w:num w:numId="2">
    <w:abstractNumId w:val="12"/>
  </w:num>
  <w:num w:numId="3">
    <w:abstractNumId w:val="1"/>
    <w:lvlOverride w:ilvl="0">
      <w:lvl w:ilvl="0">
        <w:numFmt w:val="decimal"/>
        <w:lvlText w:val="%1."/>
        <w:lvlJc w:val="left"/>
        <w:rPr>
          <w:rFonts w:cs="Times New Roman"/>
        </w:rPr>
      </w:lvl>
    </w:lvlOverride>
  </w:num>
  <w:num w:numId="4">
    <w:abstractNumId w:val="6"/>
    <w:lvlOverride w:ilvl="0">
      <w:lvl w:ilvl="0">
        <w:numFmt w:val="decimal"/>
        <w:lvlText w:val="%1."/>
        <w:lvlJc w:val="left"/>
        <w:rPr>
          <w:rFonts w:cs="Times New Roman"/>
        </w:rPr>
      </w:lvl>
    </w:lvlOverride>
  </w:num>
  <w:num w:numId="5">
    <w:abstractNumId w:val="3"/>
    <w:lvlOverride w:ilvl="0">
      <w:lvl w:ilvl="0">
        <w:numFmt w:val="decimal"/>
        <w:lvlText w:val="%1."/>
        <w:lvlJc w:val="left"/>
        <w:rPr>
          <w:rFonts w:cs="Times New Roman"/>
        </w:rPr>
      </w:lvl>
    </w:lvlOverride>
  </w:num>
  <w:num w:numId="6">
    <w:abstractNumId w:val="4"/>
    <w:lvlOverride w:ilvl="0">
      <w:lvl w:ilvl="0">
        <w:numFmt w:val="decimal"/>
        <w:lvlText w:val="%1."/>
        <w:lvlJc w:val="left"/>
        <w:rPr>
          <w:rFonts w:cs="Times New Roman"/>
        </w:rPr>
      </w:lvl>
    </w:lvlOverride>
  </w:num>
  <w:num w:numId="7">
    <w:abstractNumId w:val="7"/>
  </w:num>
  <w:num w:numId="8">
    <w:abstractNumId w:val="5"/>
  </w:num>
  <w:num w:numId="9">
    <w:abstractNumId w:val="17"/>
  </w:num>
  <w:num w:numId="10">
    <w:abstractNumId w:val="14"/>
  </w:num>
  <w:num w:numId="11">
    <w:abstractNumId w:val="8"/>
  </w:num>
  <w:num w:numId="12">
    <w:abstractNumId w:val="15"/>
  </w:num>
  <w:num w:numId="13">
    <w:abstractNumId w:val="2"/>
  </w:num>
  <w:num w:numId="14">
    <w:abstractNumId w:val="10"/>
  </w:num>
  <w:num w:numId="15">
    <w:abstractNumId w:val="16"/>
  </w:num>
  <w:num w:numId="16">
    <w:abstractNumId w:val="0"/>
  </w:num>
  <w:num w:numId="17">
    <w:abstractNumId w:val="9"/>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0F"/>
    <w:rsid w:val="00000DE9"/>
    <w:rsid w:val="000102CF"/>
    <w:rsid w:val="00032AF7"/>
    <w:rsid w:val="00040770"/>
    <w:rsid w:val="00065782"/>
    <w:rsid w:val="00067E66"/>
    <w:rsid w:val="00075D5E"/>
    <w:rsid w:val="0009127F"/>
    <w:rsid w:val="0009592B"/>
    <w:rsid w:val="000B1AD5"/>
    <w:rsid w:val="000B620B"/>
    <w:rsid w:val="000C0AE7"/>
    <w:rsid w:val="000E22CA"/>
    <w:rsid w:val="000E25C9"/>
    <w:rsid w:val="000E6E1D"/>
    <w:rsid w:val="000F7021"/>
    <w:rsid w:val="0011596D"/>
    <w:rsid w:val="0013294B"/>
    <w:rsid w:val="00153761"/>
    <w:rsid w:val="0016749D"/>
    <w:rsid w:val="0017280F"/>
    <w:rsid w:val="00174EF6"/>
    <w:rsid w:val="0018360F"/>
    <w:rsid w:val="001A30FD"/>
    <w:rsid w:val="001D43DA"/>
    <w:rsid w:val="001D619D"/>
    <w:rsid w:val="002028CD"/>
    <w:rsid w:val="0023188C"/>
    <w:rsid w:val="002324D1"/>
    <w:rsid w:val="002521B1"/>
    <w:rsid w:val="00263A1D"/>
    <w:rsid w:val="0027213A"/>
    <w:rsid w:val="0027402F"/>
    <w:rsid w:val="002B700A"/>
    <w:rsid w:val="002D258C"/>
    <w:rsid w:val="002D37F9"/>
    <w:rsid w:val="002E7EB9"/>
    <w:rsid w:val="00305F4F"/>
    <w:rsid w:val="00310344"/>
    <w:rsid w:val="003348F5"/>
    <w:rsid w:val="003424F7"/>
    <w:rsid w:val="003446FA"/>
    <w:rsid w:val="00367AF7"/>
    <w:rsid w:val="003722C5"/>
    <w:rsid w:val="00376928"/>
    <w:rsid w:val="0038185E"/>
    <w:rsid w:val="003819C1"/>
    <w:rsid w:val="003912CC"/>
    <w:rsid w:val="003B5634"/>
    <w:rsid w:val="003D0FCF"/>
    <w:rsid w:val="003D20CF"/>
    <w:rsid w:val="003D61E5"/>
    <w:rsid w:val="003E727E"/>
    <w:rsid w:val="004064A9"/>
    <w:rsid w:val="00411D45"/>
    <w:rsid w:val="004166E0"/>
    <w:rsid w:val="00446BF9"/>
    <w:rsid w:val="004568EB"/>
    <w:rsid w:val="004618A6"/>
    <w:rsid w:val="00472B3E"/>
    <w:rsid w:val="004C4BD3"/>
    <w:rsid w:val="004C5D56"/>
    <w:rsid w:val="004D78CA"/>
    <w:rsid w:val="004E15D2"/>
    <w:rsid w:val="004E3A00"/>
    <w:rsid w:val="004E7D34"/>
    <w:rsid w:val="004F03D4"/>
    <w:rsid w:val="004F289D"/>
    <w:rsid w:val="004F6967"/>
    <w:rsid w:val="0050060C"/>
    <w:rsid w:val="0050323C"/>
    <w:rsid w:val="00512270"/>
    <w:rsid w:val="0052144A"/>
    <w:rsid w:val="00521675"/>
    <w:rsid w:val="005270FD"/>
    <w:rsid w:val="00527DD8"/>
    <w:rsid w:val="00530308"/>
    <w:rsid w:val="00531A69"/>
    <w:rsid w:val="00534FAA"/>
    <w:rsid w:val="00550523"/>
    <w:rsid w:val="00560962"/>
    <w:rsid w:val="0056725C"/>
    <w:rsid w:val="0059280B"/>
    <w:rsid w:val="0059401E"/>
    <w:rsid w:val="0059507C"/>
    <w:rsid w:val="005B3436"/>
    <w:rsid w:val="005C455F"/>
    <w:rsid w:val="005C5EFE"/>
    <w:rsid w:val="005D2262"/>
    <w:rsid w:val="005D5F34"/>
    <w:rsid w:val="005E23F2"/>
    <w:rsid w:val="00602857"/>
    <w:rsid w:val="00605552"/>
    <w:rsid w:val="00620A02"/>
    <w:rsid w:val="00627E68"/>
    <w:rsid w:val="00636E4E"/>
    <w:rsid w:val="00645235"/>
    <w:rsid w:val="00655D51"/>
    <w:rsid w:val="00695472"/>
    <w:rsid w:val="006A0E4E"/>
    <w:rsid w:val="006A2EB7"/>
    <w:rsid w:val="006B5377"/>
    <w:rsid w:val="006C5313"/>
    <w:rsid w:val="006D6CD3"/>
    <w:rsid w:val="006E29D4"/>
    <w:rsid w:val="006F0C2D"/>
    <w:rsid w:val="006F3166"/>
    <w:rsid w:val="00732C7B"/>
    <w:rsid w:val="00740548"/>
    <w:rsid w:val="00741B3C"/>
    <w:rsid w:val="007578E3"/>
    <w:rsid w:val="00762195"/>
    <w:rsid w:val="007647DD"/>
    <w:rsid w:val="00772722"/>
    <w:rsid w:val="00780DF1"/>
    <w:rsid w:val="00787860"/>
    <w:rsid w:val="007972F7"/>
    <w:rsid w:val="007B14D9"/>
    <w:rsid w:val="007C3969"/>
    <w:rsid w:val="007D4B1F"/>
    <w:rsid w:val="007D4DA1"/>
    <w:rsid w:val="007D6626"/>
    <w:rsid w:val="007F6EA7"/>
    <w:rsid w:val="00812C49"/>
    <w:rsid w:val="008264CF"/>
    <w:rsid w:val="008513D6"/>
    <w:rsid w:val="0086272C"/>
    <w:rsid w:val="00864FBC"/>
    <w:rsid w:val="00883802"/>
    <w:rsid w:val="00883BE4"/>
    <w:rsid w:val="00894FA9"/>
    <w:rsid w:val="008B0D23"/>
    <w:rsid w:val="008B2F2E"/>
    <w:rsid w:val="008B348E"/>
    <w:rsid w:val="008C51BD"/>
    <w:rsid w:val="008D6CB8"/>
    <w:rsid w:val="008E1B37"/>
    <w:rsid w:val="0090383B"/>
    <w:rsid w:val="00926F01"/>
    <w:rsid w:val="00937D98"/>
    <w:rsid w:val="009525F8"/>
    <w:rsid w:val="00952854"/>
    <w:rsid w:val="009534FF"/>
    <w:rsid w:val="009702B9"/>
    <w:rsid w:val="00997F8B"/>
    <w:rsid w:val="009A7386"/>
    <w:rsid w:val="009B3945"/>
    <w:rsid w:val="009B464F"/>
    <w:rsid w:val="009B692C"/>
    <w:rsid w:val="009C65E1"/>
    <w:rsid w:val="009E533A"/>
    <w:rsid w:val="00A05E5E"/>
    <w:rsid w:val="00A33D3E"/>
    <w:rsid w:val="00A55BA5"/>
    <w:rsid w:val="00A57D3C"/>
    <w:rsid w:val="00A6054F"/>
    <w:rsid w:val="00A80876"/>
    <w:rsid w:val="00A80BE5"/>
    <w:rsid w:val="00A824A1"/>
    <w:rsid w:val="00A87DA1"/>
    <w:rsid w:val="00A95860"/>
    <w:rsid w:val="00A9613B"/>
    <w:rsid w:val="00AA207E"/>
    <w:rsid w:val="00B00350"/>
    <w:rsid w:val="00B06D6E"/>
    <w:rsid w:val="00B12AA7"/>
    <w:rsid w:val="00B15A2F"/>
    <w:rsid w:val="00B311FF"/>
    <w:rsid w:val="00B41897"/>
    <w:rsid w:val="00B45B79"/>
    <w:rsid w:val="00B47351"/>
    <w:rsid w:val="00B6284F"/>
    <w:rsid w:val="00B67877"/>
    <w:rsid w:val="00BA763D"/>
    <w:rsid w:val="00BB3023"/>
    <w:rsid w:val="00BC7DA4"/>
    <w:rsid w:val="00BD359A"/>
    <w:rsid w:val="00BE09E1"/>
    <w:rsid w:val="00BE1DE1"/>
    <w:rsid w:val="00BE3605"/>
    <w:rsid w:val="00C049AF"/>
    <w:rsid w:val="00C158B9"/>
    <w:rsid w:val="00C16F43"/>
    <w:rsid w:val="00C3566F"/>
    <w:rsid w:val="00C36BE4"/>
    <w:rsid w:val="00C531D5"/>
    <w:rsid w:val="00C725D2"/>
    <w:rsid w:val="00C82816"/>
    <w:rsid w:val="00C903FA"/>
    <w:rsid w:val="00C9060F"/>
    <w:rsid w:val="00C94329"/>
    <w:rsid w:val="00C94F83"/>
    <w:rsid w:val="00CB7AA1"/>
    <w:rsid w:val="00D05602"/>
    <w:rsid w:val="00D2111C"/>
    <w:rsid w:val="00D232FE"/>
    <w:rsid w:val="00D34B7D"/>
    <w:rsid w:val="00D405AE"/>
    <w:rsid w:val="00D415C3"/>
    <w:rsid w:val="00D43F6D"/>
    <w:rsid w:val="00DB2CE2"/>
    <w:rsid w:val="00DD6D42"/>
    <w:rsid w:val="00DE0691"/>
    <w:rsid w:val="00DF6F7C"/>
    <w:rsid w:val="00E031F8"/>
    <w:rsid w:val="00E13C49"/>
    <w:rsid w:val="00E177C4"/>
    <w:rsid w:val="00E32A5A"/>
    <w:rsid w:val="00E6322B"/>
    <w:rsid w:val="00E64C63"/>
    <w:rsid w:val="00E775B0"/>
    <w:rsid w:val="00EA167B"/>
    <w:rsid w:val="00EC0691"/>
    <w:rsid w:val="00EC6C08"/>
    <w:rsid w:val="00ED1DD2"/>
    <w:rsid w:val="00EF562A"/>
    <w:rsid w:val="00F043AB"/>
    <w:rsid w:val="00F112FE"/>
    <w:rsid w:val="00F11B0B"/>
    <w:rsid w:val="00F157A0"/>
    <w:rsid w:val="00F20584"/>
    <w:rsid w:val="00F23BD8"/>
    <w:rsid w:val="00F36133"/>
    <w:rsid w:val="00F4553E"/>
    <w:rsid w:val="00FB074C"/>
    <w:rsid w:val="00FC21BD"/>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DEF5B20"/>
  <w15:docId w15:val="{82FDECFC-810C-4573-91B2-911BF90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AF7"/>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60F"/>
    <w:pPr>
      <w:ind w:left="720"/>
      <w:contextualSpacing/>
    </w:pPr>
  </w:style>
  <w:style w:type="paragraph" w:styleId="BalloonText">
    <w:name w:val="Balloon Text"/>
    <w:basedOn w:val="Normal"/>
    <w:link w:val="BalloonTextChar"/>
    <w:uiPriority w:val="99"/>
    <w:semiHidden/>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4EF6"/>
    <w:rPr>
      <w:rFonts w:ascii="Tahoma" w:hAnsi="Tahoma" w:cs="Tahoma"/>
      <w:sz w:val="16"/>
      <w:szCs w:val="16"/>
    </w:rPr>
  </w:style>
  <w:style w:type="character" w:styleId="CommentReference">
    <w:name w:val="annotation reference"/>
    <w:basedOn w:val="DefaultParagraphFont"/>
    <w:uiPriority w:val="99"/>
    <w:semiHidden/>
    <w:rsid w:val="00A33D3E"/>
    <w:rPr>
      <w:rFonts w:cs="Times New Roman"/>
      <w:sz w:val="16"/>
      <w:szCs w:val="16"/>
    </w:rPr>
  </w:style>
  <w:style w:type="paragraph" w:styleId="CommentText">
    <w:name w:val="annotation text"/>
    <w:basedOn w:val="Normal"/>
    <w:link w:val="CommentTextChar"/>
    <w:uiPriority w:val="99"/>
    <w:semiHidden/>
    <w:rsid w:val="00A33D3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33D3E"/>
    <w:rPr>
      <w:rFonts w:cs="Times New Roman"/>
      <w:sz w:val="20"/>
      <w:szCs w:val="20"/>
    </w:rPr>
  </w:style>
  <w:style w:type="paragraph" w:styleId="CommentSubject">
    <w:name w:val="annotation subject"/>
    <w:basedOn w:val="CommentText"/>
    <w:next w:val="CommentText"/>
    <w:link w:val="CommentSubjectChar"/>
    <w:uiPriority w:val="99"/>
    <w:semiHidden/>
    <w:rsid w:val="00A33D3E"/>
    <w:rPr>
      <w:b/>
      <w:bCs/>
    </w:rPr>
  </w:style>
  <w:style w:type="character" w:customStyle="1" w:styleId="CommentSubjectChar">
    <w:name w:val="Comment Subject Char"/>
    <w:basedOn w:val="CommentTextChar"/>
    <w:link w:val="CommentSubject"/>
    <w:uiPriority w:val="99"/>
    <w:semiHidden/>
    <w:locked/>
    <w:rsid w:val="00A33D3E"/>
    <w:rPr>
      <w:rFonts w:cs="Times New Roman"/>
      <w:b/>
      <w:bCs/>
      <w:sz w:val="20"/>
      <w:szCs w:val="20"/>
    </w:rPr>
  </w:style>
  <w:style w:type="paragraph" w:styleId="NormalWeb">
    <w:name w:val="Normal (Web)"/>
    <w:basedOn w:val="Normal"/>
    <w:uiPriority w:val="99"/>
    <w:rsid w:val="00F11B0B"/>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99"/>
    <w:rsid w:val="00A87D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23188C"/>
    <w:rPr>
      <w:rFonts w:ascii="Courier New" w:hAnsi="Courier New" w:cs="Courier New"/>
      <w:sz w:val="20"/>
      <w:szCs w:val="20"/>
      <w:lang w:eastAsia="en-GB"/>
    </w:rPr>
  </w:style>
  <w:style w:type="character" w:styleId="PlaceholderText">
    <w:name w:val="Placeholder Text"/>
    <w:basedOn w:val="DefaultParagraphFont"/>
    <w:uiPriority w:val="99"/>
    <w:semiHidden/>
    <w:rsid w:val="00040770"/>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79165">
      <w:marLeft w:val="0"/>
      <w:marRight w:val="0"/>
      <w:marTop w:val="0"/>
      <w:marBottom w:val="0"/>
      <w:divBdr>
        <w:top w:val="none" w:sz="0" w:space="0" w:color="auto"/>
        <w:left w:val="none" w:sz="0" w:space="0" w:color="auto"/>
        <w:bottom w:val="none" w:sz="0" w:space="0" w:color="auto"/>
        <w:right w:val="none" w:sz="0" w:space="0" w:color="auto"/>
      </w:divBdr>
      <w:divsChild>
        <w:div w:id="582179184">
          <w:marLeft w:val="0"/>
          <w:marRight w:val="0"/>
          <w:marTop w:val="0"/>
          <w:marBottom w:val="0"/>
          <w:divBdr>
            <w:top w:val="none" w:sz="0" w:space="0" w:color="auto"/>
            <w:left w:val="none" w:sz="0" w:space="0" w:color="auto"/>
            <w:bottom w:val="none" w:sz="0" w:space="0" w:color="auto"/>
            <w:right w:val="none" w:sz="0" w:space="0" w:color="auto"/>
          </w:divBdr>
          <w:divsChild>
            <w:div w:id="582179185">
              <w:marLeft w:val="0"/>
              <w:marRight w:val="0"/>
              <w:marTop w:val="0"/>
              <w:marBottom w:val="0"/>
              <w:divBdr>
                <w:top w:val="none" w:sz="0" w:space="0" w:color="auto"/>
                <w:left w:val="none" w:sz="0" w:space="0" w:color="auto"/>
                <w:bottom w:val="none" w:sz="0" w:space="0" w:color="auto"/>
                <w:right w:val="none" w:sz="0" w:space="0" w:color="auto"/>
              </w:divBdr>
              <w:divsChild>
                <w:div w:id="582179199">
                  <w:marLeft w:val="0"/>
                  <w:marRight w:val="0"/>
                  <w:marTop w:val="0"/>
                  <w:marBottom w:val="0"/>
                  <w:divBdr>
                    <w:top w:val="none" w:sz="0" w:space="0" w:color="auto"/>
                    <w:left w:val="none" w:sz="0" w:space="0" w:color="auto"/>
                    <w:bottom w:val="none" w:sz="0" w:space="0" w:color="auto"/>
                    <w:right w:val="none" w:sz="0" w:space="0" w:color="auto"/>
                  </w:divBdr>
                  <w:divsChild>
                    <w:div w:id="582179201">
                      <w:marLeft w:val="0"/>
                      <w:marRight w:val="0"/>
                      <w:marTop w:val="0"/>
                      <w:marBottom w:val="0"/>
                      <w:divBdr>
                        <w:top w:val="none" w:sz="0" w:space="0" w:color="auto"/>
                        <w:left w:val="none" w:sz="0" w:space="0" w:color="auto"/>
                        <w:bottom w:val="none" w:sz="0" w:space="0" w:color="auto"/>
                        <w:right w:val="none" w:sz="0" w:space="0" w:color="auto"/>
                      </w:divBdr>
                      <w:divsChild>
                        <w:div w:id="582179177">
                          <w:marLeft w:val="0"/>
                          <w:marRight w:val="0"/>
                          <w:marTop w:val="0"/>
                          <w:marBottom w:val="0"/>
                          <w:divBdr>
                            <w:top w:val="none" w:sz="0" w:space="0" w:color="auto"/>
                            <w:left w:val="none" w:sz="0" w:space="0" w:color="auto"/>
                            <w:bottom w:val="none" w:sz="0" w:space="0" w:color="auto"/>
                            <w:right w:val="none" w:sz="0" w:space="0" w:color="auto"/>
                          </w:divBdr>
                          <w:divsChild>
                            <w:div w:id="582179171">
                              <w:marLeft w:val="0"/>
                              <w:marRight w:val="0"/>
                              <w:marTop w:val="0"/>
                              <w:marBottom w:val="0"/>
                              <w:divBdr>
                                <w:top w:val="none" w:sz="0" w:space="0" w:color="auto"/>
                                <w:left w:val="none" w:sz="0" w:space="0" w:color="auto"/>
                                <w:bottom w:val="none" w:sz="0" w:space="0" w:color="auto"/>
                                <w:right w:val="none" w:sz="0" w:space="0" w:color="auto"/>
                              </w:divBdr>
                              <w:divsChild>
                                <w:div w:id="582179189">
                                  <w:marLeft w:val="0"/>
                                  <w:marRight w:val="0"/>
                                  <w:marTop w:val="0"/>
                                  <w:marBottom w:val="0"/>
                                  <w:divBdr>
                                    <w:top w:val="none" w:sz="0" w:space="0" w:color="auto"/>
                                    <w:left w:val="none" w:sz="0" w:space="0" w:color="auto"/>
                                    <w:bottom w:val="none" w:sz="0" w:space="0" w:color="auto"/>
                                    <w:right w:val="none" w:sz="0" w:space="0" w:color="auto"/>
                                  </w:divBdr>
                                  <w:divsChild>
                                    <w:div w:id="582179169">
                                      <w:marLeft w:val="0"/>
                                      <w:marRight w:val="0"/>
                                      <w:marTop w:val="0"/>
                                      <w:marBottom w:val="0"/>
                                      <w:divBdr>
                                        <w:top w:val="none" w:sz="0" w:space="0" w:color="auto"/>
                                        <w:left w:val="none" w:sz="0" w:space="0" w:color="auto"/>
                                        <w:bottom w:val="none" w:sz="0" w:space="0" w:color="auto"/>
                                        <w:right w:val="none" w:sz="0" w:space="0" w:color="auto"/>
                                      </w:divBdr>
                                      <w:divsChild>
                                        <w:div w:id="582179176">
                                          <w:marLeft w:val="0"/>
                                          <w:marRight w:val="0"/>
                                          <w:marTop w:val="0"/>
                                          <w:marBottom w:val="0"/>
                                          <w:divBdr>
                                            <w:top w:val="none" w:sz="0" w:space="0" w:color="auto"/>
                                            <w:left w:val="none" w:sz="0" w:space="0" w:color="auto"/>
                                            <w:bottom w:val="none" w:sz="0" w:space="0" w:color="auto"/>
                                            <w:right w:val="none" w:sz="0" w:space="0" w:color="auto"/>
                                          </w:divBdr>
                                          <w:divsChild>
                                            <w:div w:id="582179198">
                                              <w:marLeft w:val="0"/>
                                              <w:marRight w:val="0"/>
                                              <w:marTop w:val="0"/>
                                              <w:marBottom w:val="0"/>
                                              <w:divBdr>
                                                <w:top w:val="none" w:sz="0" w:space="0" w:color="auto"/>
                                                <w:left w:val="none" w:sz="0" w:space="0" w:color="auto"/>
                                                <w:bottom w:val="none" w:sz="0" w:space="0" w:color="auto"/>
                                                <w:right w:val="none" w:sz="0" w:space="0" w:color="auto"/>
                                              </w:divBdr>
                                              <w:divsChild>
                                                <w:div w:id="582179191">
                                                  <w:marLeft w:val="0"/>
                                                  <w:marRight w:val="0"/>
                                                  <w:marTop w:val="0"/>
                                                  <w:marBottom w:val="0"/>
                                                  <w:divBdr>
                                                    <w:top w:val="none" w:sz="0" w:space="0" w:color="auto"/>
                                                    <w:left w:val="none" w:sz="0" w:space="0" w:color="auto"/>
                                                    <w:bottom w:val="none" w:sz="0" w:space="0" w:color="auto"/>
                                                    <w:right w:val="none" w:sz="0" w:space="0" w:color="auto"/>
                                                  </w:divBdr>
                                                  <w:divsChild>
                                                    <w:div w:id="582179196">
                                                      <w:marLeft w:val="0"/>
                                                      <w:marRight w:val="0"/>
                                                      <w:marTop w:val="0"/>
                                                      <w:marBottom w:val="0"/>
                                                      <w:divBdr>
                                                        <w:top w:val="none" w:sz="0" w:space="0" w:color="auto"/>
                                                        <w:left w:val="none" w:sz="0" w:space="0" w:color="auto"/>
                                                        <w:bottom w:val="none" w:sz="0" w:space="0" w:color="auto"/>
                                                        <w:right w:val="none" w:sz="0" w:space="0" w:color="auto"/>
                                                      </w:divBdr>
                                                      <w:divsChild>
                                                        <w:div w:id="582179178">
                                                          <w:marLeft w:val="0"/>
                                                          <w:marRight w:val="0"/>
                                                          <w:marTop w:val="0"/>
                                                          <w:marBottom w:val="0"/>
                                                          <w:divBdr>
                                                            <w:top w:val="none" w:sz="0" w:space="0" w:color="auto"/>
                                                            <w:left w:val="none" w:sz="0" w:space="0" w:color="auto"/>
                                                            <w:bottom w:val="none" w:sz="0" w:space="0" w:color="auto"/>
                                                            <w:right w:val="none" w:sz="0" w:space="0" w:color="auto"/>
                                                          </w:divBdr>
                                                          <w:divsChild>
                                                            <w:div w:id="582179166">
                                                              <w:marLeft w:val="0"/>
                                                              <w:marRight w:val="0"/>
                                                              <w:marTop w:val="0"/>
                                                              <w:marBottom w:val="0"/>
                                                              <w:divBdr>
                                                                <w:top w:val="none" w:sz="0" w:space="0" w:color="auto"/>
                                                                <w:left w:val="none" w:sz="0" w:space="0" w:color="auto"/>
                                                                <w:bottom w:val="none" w:sz="0" w:space="0" w:color="auto"/>
                                                                <w:right w:val="none" w:sz="0" w:space="0" w:color="auto"/>
                                                              </w:divBdr>
                                                              <w:divsChild>
                                                                <w:div w:id="582179182">
                                                                  <w:marLeft w:val="0"/>
                                                                  <w:marRight w:val="0"/>
                                                                  <w:marTop w:val="0"/>
                                                                  <w:marBottom w:val="0"/>
                                                                  <w:divBdr>
                                                                    <w:top w:val="none" w:sz="0" w:space="0" w:color="auto"/>
                                                                    <w:left w:val="none" w:sz="0" w:space="0" w:color="auto"/>
                                                                    <w:bottom w:val="none" w:sz="0" w:space="0" w:color="auto"/>
                                                                    <w:right w:val="none" w:sz="0" w:space="0" w:color="auto"/>
                                                                  </w:divBdr>
                                                                </w:div>
                                                                <w:div w:id="582179187">
                                                                  <w:marLeft w:val="0"/>
                                                                  <w:marRight w:val="0"/>
                                                                  <w:marTop w:val="0"/>
                                                                  <w:marBottom w:val="0"/>
                                                                  <w:divBdr>
                                                                    <w:top w:val="none" w:sz="0" w:space="0" w:color="auto"/>
                                                                    <w:left w:val="none" w:sz="0" w:space="0" w:color="auto"/>
                                                                    <w:bottom w:val="none" w:sz="0" w:space="0" w:color="auto"/>
                                                                    <w:right w:val="none" w:sz="0" w:space="0" w:color="auto"/>
                                                                  </w:divBdr>
                                                                  <w:divsChild>
                                                                    <w:div w:id="582179186">
                                                                      <w:marLeft w:val="0"/>
                                                                      <w:marRight w:val="0"/>
                                                                      <w:marTop w:val="0"/>
                                                                      <w:marBottom w:val="0"/>
                                                                      <w:divBdr>
                                                                        <w:top w:val="none" w:sz="0" w:space="0" w:color="auto"/>
                                                                        <w:left w:val="none" w:sz="0" w:space="0" w:color="auto"/>
                                                                        <w:bottom w:val="none" w:sz="0" w:space="0" w:color="auto"/>
                                                                        <w:right w:val="none" w:sz="0" w:space="0" w:color="auto"/>
                                                                      </w:divBdr>
                                                                      <w:divsChild>
                                                                        <w:div w:id="582179164">
                                                                          <w:marLeft w:val="0"/>
                                                                          <w:marRight w:val="0"/>
                                                                          <w:marTop w:val="0"/>
                                                                          <w:marBottom w:val="0"/>
                                                                          <w:divBdr>
                                                                            <w:top w:val="none" w:sz="0" w:space="0" w:color="auto"/>
                                                                            <w:left w:val="none" w:sz="0" w:space="0" w:color="auto"/>
                                                                            <w:bottom w:val="none" w:sz="0" w:space="0" w:color="auto"/>
                                                                            <w:right w:val="none" w:sz="0" w:space="0" w:color="auto"/>
                                                                          </w:divBdr>
                                                                          <w:divsChild>
                                                                            <w:div w:id="582179203">
                                                                              <w:marLeft w:val="0"/>
                                                                              <w:marRight w:val="0"/>
                                                                              <w:marTop w:val="0"/>
                                                                              <w:marBottom w:val="0"/>
                                                                              <w:divBdr>
                                                                                <w:top w:val="none" w:sz="0" w:space="0" w:color="auto"/>
                                                                                <w:left w:val="none" w:sz="0" w:space="0" w:color="auto"/>
                                                                                <w:bottom w:val="none" w:sz="0" w:space="0" w:color="auto"/>
                                                                                <w:right w:val="none" w:sz="0" w:space="0" w:color="auto"/>
                                                                              </w:divBdr>
                                                                              <w:divsChild>
                                                                                <w:div w:id="582179194">
                                                                                  <w:marLeft w:val="0"/>
                                                                                  <w:marRight w:val="0"/>
                                                                                  <w:marTop w:val="0"/>
                                                                                  <w:marBottom w:val="0"/>
                                                                                  <w:divBdr>
                                                                                    <w:top w:val="none" w:sz="0" w:space="0" w:color="auto"/>
                                                                                    <w:left w:val="none" w:sz="0" w:space="0" w:color="auto"/>
                                                                                    <w:bottom w:val="none" w:sz="0" w:space="0" w:color="auto"/>
                                                                                    <w:right w:val="none" w:sz="0" w:space="0" w:color="auto"/>
                                                                                  </w:divBdr>
                                                                                  <w:divsChild>
                                                                                    <w:div w:id="582179172">
                                                                                      <w:marLeft w:val="0"/>
                                                                                      <w:marRight w:val="0"/>
                                                                                      <w:marTop w:val="0"/>
                                                                                      <w:marBottom w:val="0"/>
                                                                                      <w:divBdr>
                                                                                        <w:top w:val="none" w:sz="0" w:space="0" w:color="auto"/>
                                                                                        <w:left w:val="none" w:sz="0" w:space="0" w:color="auto"/>
                                                                                        <w:bottom w:val="none" w:sz="0" w:space="0" w:color="auto"/>
                                                                                        <w:right w:val="none" w:sz="0" w:space="0" w:color="auto"/>
                                                                                      </w:divBdr>
                                                                                      <w:divsChild>
                                                                                        <w:div w:id="582179180">
                                                                                          <w:marLeft w:val="0"/>
                                                                                          <w:marRight w:val="0"/>
                                                                                          <w:marTop w:val="0"/>
                                                                                          <w:marBottom w:val="0"/>
                                                                                          <w:divBdr>
                                                                                            <w:top w:val="none" w:sz="0" w:space="0" w:color="auto"/>
                                                                                            <w:left w:val="none" w:sz="0" w:space="0" w:color="auto"/>
                                                                                            <w:bottom w:val="none" w:sz="0" w:space="0" w:color="auto"/>
                                                                                            <w:right w:val="none" w:sz="0" w:space="0" w:color="auto"/>
                                                                                          </w:divBdr>
                                                                                          <w:divsChild>
                                                                                            <w:div w:id="582179174">
                                                                                              <w:marLeft w:val="0"/>
                                                                                              <w:marRight w:val="0"/>
                                                                                              <w:marTop w:val="0"/>
                                                                                              <w:marBottom w:val="0"/>
                                                                                              <w:divBdr>
                                                                                                <w:top w:val="none" w:sz="0" w:space="0" w:color="auto"/>
                                                                                                <w:left w:val="none" w:sz="0" w:space="0" w:color="auto"/>
                                                                                                <w:bottom w:val="none" w:sz="0" w:space="0" w:color="auto"/>
                                                                                                <w:right w:val="none" w:sz="0" w:space="0" w:color="auto"/>
                                                                                              </w:divBdr>
                                                                                              <w:divsChild>
                                                                                                <w:div w:id="582179170">
                                                                                                  <w:marLeft w:val="0"/>
                                                                                                  <w:marRight w:val="0"/>
                                                                                                  <w:marTop w:val="0"/>
                                                                                                  <w:marBottom w:val="0"/>
                                                                                                  <w:divBdr>
                                                                                                    <w:top w:val="none" w:sz="0" w:space="0" w:color="auto"/>
                                                                                                    <w:left w:val="none" w:sz="0" w:space="0" w:color="auto"/>
                                                                                                    <w:bottom w:val="none" w:sz="0" w:space="0" w:color="auto"/>
                                                                                                    <w:right w:val="none" w:sz="0" w:space="0" w:color="auto"/>
                                                                                                  </w:divBdr>
                                                                                                  <w:divsChild>
                                                                                                    <w:div w:id="582179190">
                                                                                                      <w:marLeft w:val="0"/>
                                                                                                      <w:marRight w:val="0"/>
                                                                                                      <w:marTop w:val="0"/>
                                                                                                      <w:marBottom w:val="0"/>
                                                                                                      <w:divBdr>
                                                                                                        <w:top w:val="none" w:sz="0" w:space="0" w:color="auto"/>
                                                                                                        <w:left w:val="none" w:sz="0" w:space="0" w:color="auto"/>
                                                                                                        <w:bottom w:val="none" w:sz="0" w:space="0" w:color="auto"/>
                                                                                                        <w:right w:val="none" w:sz="0" w:space="0" w:color="auto"/>
                                                                                                      </w:divBdr>
                                                                                                      <w:divsChild>
                                                                                                        <w:div w:id="582179200">
                                                                                                          <w:marLeft w:val="0"/>
                                                                                                          <w:marRight w:val="0"/>
                                                                                                          <w:marTop w:val="0"/>
                                                                                                          <w:marBottom w:val="0"/>
                                                                                                          <w:divBdr>
                                                                                                            <w:top w:val="none" w:sz="0" w:space="0" w:color="auto"/>
                                                                                                            <w:left w:val="none" w:sz="0" w:space="0" w:color="auto"/>
                                                                                                            <w:bottom w:val="none" w:sz="0" w:space="0" w:color="auto"/>
                                                                                                            <w:right w:val="none" w:sz="0" w:space="0" w:color="auto"/>
                                                                                                          </w:divBdr>
                                                                                                          <w:divsChild>
                                                                                                            <w:div w:id="582179168">
                                                                                                              <w:marLeft w:val="0"/>
                                                                                                              <w:marRight w:val="0"/>
                                                                                                              <w:marTop w:val="0"/>
                                                                                                              <w:marBottom w:val="0"/>
                                                                                                              <w:divBdr>
                                                                                                                <w:top w:val="none" w:sz="0" w:space="0" w:color="auto"/>
                                                                                                                <w:left w:val="none" w:sz="0" w:space="0" w:color="auto"/>
                                                                                                                <w:bottom w:val="none" w:sz="0" w:space="0" w:color="auto"/>
                                                                                                                <w:right w:val="none" w:sz="0" w:space="0" w:color="auto"/>
                                                                                                              </w:divBdr>
                                                                                                              <w:divsChild>
                                                                                                                <w:div w:id="582179195">
                                                                                                                  <w:marLeft w:val="0"/>
                                                                                                                  <w:marRight w:val="0"/>
                                                                                                                  <w:marTop w:val="0"/>
                                                                                                                  <w:marBottom w:val="0"/>
                                                                                                                  <w:divBdr>
                                                                                                                    <w:top w:val="none" w:sz="0" w:space="0" w:color="auto"/>
                                                                                                                    <w:left w:val="none" w:sz="0" w:space="0" w:color="auto"/>
                                                                                                                    <w:bottom w:val="none" w:sz="0" w:space="0" w:color="auto"/>
                                                                                                                    <w:right w:val="none" w:sz="0" w:space="0" w:color="auto"/>
                                                                                                                  </w:divBdr>
                                                                                                                  <w:divsChild>
                                                                                                                    <w:div w:id="582179167">
                                                                                                                      <w:marLeft w:val="0"/>
                                                                                                                      <w:marRight w:val="0"/>
                                                                                                                      <w:marTop w:val="0"/>
                                                                                                                      <w:marBottom w:val="0"/>
                                                                                                                      <w:divBdr>
                                                                                                                        <w:top w:val="none" w:sz="0" w:space="0" w:color="auto"/>
                                                                                                                        <w:left w:val="none" w:sz="0" w:space="0" w:color="auto"/>
                                                                                                                        <w:bottom w:val="none" w:sz="0" w:space="0" w:color="auto"/>
                                                                                                                        <w:right w:val="none" w:sz="0" w:space="0" w:color="auto"/>
                                                                                                                      </w:divBdr>
                                                                                                                      <w:divsChild>
                                                                                                                        <w:div w:id="582179202">
                                                                                                                          <w:marLeft w:val="0"/>
                                                                                                                          <w:marRight w:val="0"/>
                                                                                                                          <w:marTop w:val="0"/>
                                                                                                                          <w:marBottom w:val="0"/>
                                                                                                                          <w:divBdr>
                                                                                                                            <w:top w:val="none" w:sz="0" w:space="0" w:color="auto"/>
                                                                                                                            <w:left w:val="none" w:sz="0" w:space="0" w:color="auto"/>
                                                                                                                            <w:bottom w:val="none" w:sz="0" w:space="0" w:color="auto"/>
                                                                                                                            <w:right w:val="none" w:sz="0" w:space="0" w:color="auto"/>
                                                                                                                          </w:divBdr>
                                                                                                                          <w:divsChild>
                                                                                                                            <w:div w:id="582179188">
                                                                                                                              <w:marLeft w:val="0"/>
                                                                                                                              <w:marRight w:val="0"/>
                                                                                                                              <w:marTop w:val="0"/>
                                                                                                                              <w:marBottom w:val="0"/>
                                                                                                                              <w:divBdr>
                                                                                                                                <w:top w:val="none" w:sz="0" w:space="0" w:color="auto"/>
                                                                                                                                <w:left w:val="none" w:sz="0" w:space="0" w:color="auto"/>
                                                                                                                                <w:bottom w:val="none" w:sz="0" w:space="0" w:color="auto"/>
                                                                                                                                <w:right w:val="none" w:sz="0" w:space="0" w:color="auto"/>
                                                                                                                              </w:divBdr>
                                                                                                                              <w:divsChild>
                                                                                                                                <w:div w:id="582179183">
                                                                                                                                  <w:marLeft w:val="0"/>
                                                                                                                                  <w:marRight w:val="0"/>
                                                                                                                                  <w:marTop w:val="0"/>
                                                                                                                                  <w:marBottom w:val="0"/>
                                                                                                                                  <w:divBdr>
                                                                                                                                    <w:top w:val="none" w:sz="0" w:space="0" w:color="auto"/>
                                                                                                                                    <w:left w:val="none" w:sz="0" w:space="0" w:color="auto"/>
                                                                                                                                    <w:bottom w:val="none" w:sz="0" w:space="0" w:color="auto"/>
                                                                                                                                    <w:right w:val="none" w:sz="0" w:space="0" w:color="auto"/>
                                                                                                                                  </w:divBdr>
                                                                                                                                  <w:divsChild>
                                                                                                                                    <w:div w:id="582179197">
                                                                                                                                      <w:marLeft w:val="0"/>
                                                                                                                                      <w:marRight w:val="0"/>
                                                                                                                                      <w:marTop w:val="0"/>
                                                                                                                                      <w:marBottom w:val="0"/>
                                                                                                                                      <w:divBdr>
                                                                                                                                        <w:top w:val="none" w:sz="0" w:space="0" w:color="auto"/>
                                                                                                                                        <w:left w:val="none" w:sz="0" w:space="0" w:color="auto"/>
                                                                                                                                        <w:bottom w:val="none" w:sz="0" w:space="0" w:color="auto"/>
                                                                                                                                        <w:right w:val="none" w:sz="0" w:space="0" w:color="auto"/>
                                                                                                                                      </w:divBdr>
                                                                                                                                      <w:divsChild>
                                                                                                                                        <w:div w:id="582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179173">
      <w:marLeft w:val="0"/>
      <w:marRight w:val="0"/>
      <w:marTop w:val="0"/>
      <w:marBottom w:val="0"/>
      <w:divBdr>
        <w:top w:val="none" w:sz="0" w:space="0" w:color="auto"/>
        <w:left w:val="none" w:sz="0" w:space="0" w:color="auto"/>
        <w:bottom w:val="none" w:sz="0" w:space="0" w:color="auto"/>
        <w:right w:val="none" w:sz="0" w:space="0" w:color="auto"/>
      </w:divBdr>
    </w:div>
    <w:div w:id="582179175">
      <w:marLeft w:val="0"/>
      <w:marRight w:val="0"/>
      <w:marTop w:val="0"/>
      <w:marBottom w:val="0"/>
      <w:divBdr>
        <w:top w:val="none" w:sz="0" w:space="0" w:color="auto"/>
        <w:left w:val="none" w:sz="0" w:space="0" w:color="auto"/>
        <w:bottom w:val="none" w:sz="0" w:space="0" w:color="auto"/>
        <w:right w:val="none" w:sz="0" w:space="0" w:color="auto"/>
      </w:divBdr>
    </w:div>
    <w:div w:id="582179181">
      <w:marLeft w:val="0"/>
      <w:marRight w:val="0"/>
      <w:marTop w:val="0"/>
      <w:marBottom w:val="0"/>
      <w:divBdr>
        <w:top w:val="none" w:sz="0" w:space="0" w:color="auto"/>
        <w:left w:val="none" w:sz="0" w:space="0" w:color="auto"/>
        <w:bottom w:val="none" w:sz="0" w:space="0" w:color="auto"/>
        <w:right w:val="none" w:sz="0" w:space="0" w:color="auto"/>
      </w:divBdr>
    </w:div>
    <w:div w:id="582179192">
      <w:marLeft w:val="0"/>
      <w:marRight w:val="0"/>
      <w:marTop w:val="0"/>
      <w:marBottom w:val="0"/>
      <w:divBdr>
        <w:top w:val="none" w:sz="0" w:space="0" w:color="auto"/>
        <w:left w:val="none" w:sz="0" w:space="0" w:color="auto"/>
        <w:bottom w:val="none" w:sz="0" w:space="0" w:color="auto"/>
        <w:right w:val="none" w:sz="0" w:space="0" w:color="auto"/>
      </w:divBdr>
    </w:div>
    <w:div w:id="58217919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B5BA-E0D2-41F7-9128-497CD483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27</Pages>
  <Words>40195</Words>
  <Characters>229115</Characters>
  <Application>Microsoft Office Word</Application>
  <DocSecurity>0</DocSecurity>
  <Lines>1909</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Martin</dc:creator>
  <cp:keywords/>
  <dc:description/>
  <cp:lastModifiedBy>Phil</cp:lastModifiedBy>
  <cp:revision>5</cp:revision>
  <dcterms:created xsi:type="dcterms:W3CDTF">2016-02-22T08:01:00Z</dcterms:created>
  <dcterms:modified xsi:type="dcterms:W3CDTF">2016-02-22T17:55:00Z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http://csl.mendeley.com/styles/4604571/british-ecological-society</vt:lpwstr>
  </property>
  <property fmtid="{D5CDD505-2E9C-101B-9397-08002B2CF9AE}" pid="12" name="Mendeley Recent Style Name 3_1">
    <vt:lpwstr>British Ecological Society - Philip Martin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