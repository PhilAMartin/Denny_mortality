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83B" w:rsidRDefault="0090383B" w:rsidP="00F11B0B">
      <w:pPr>
        <w:spacing w:after="0" w:line="360" w:lineRule="auto"/>
        <w:contextualSpacing/>
        <w:rPr>
          <w:rFonts w:ascii="Arial" w:hAnsi="Arial" w:cs="Arial"/>
          <w:b/>
          <w:bCs/>
          <w:color w:val="000000"/>
          <w:lang w:eastAsia="en-GB"/>
        </w:rPr>
      </w:pPr>
      <w:r>
        <w:rPr>
          <w:rFonts w:ascii="Arial" w:hAnsi="Arial" w:cs="Arial"/>
          <w:b/>
          <w:bCs/>
          <w:color w:val="000000"/>
          <w:lang w:eastAsia="en-GB"/>
        </w:rPr>
        <w:t>Drought and high grazing pressure cause loss of tree cover in a temperate forest but not transition to a non-forest state</w:t>
      </w:r>
    </w:p>
    <w:p w:rsidR="0090383B" w:rsidRPr="004E3A00" w:rsidRDefault="0090383B" w:rsidP="00F11B0B">
      <w:pPr>
        <w:spacing w:after="0" w:line="360" w:lineRule="auto"/>
        <w:contextualSpacing/>
        <w:rPr>
          <w:rFonts w:ascii="Arial" w:hAnsi="Arial" w:cs="Arial"/>
          <w:color w:val="000000"/>
          <w:lang w:eastAsia="en-GB"/>
        </w:rPr>
      </w:pPr>
    </w:p>
    <w:p w:rsidR="0090383B" w:rsidRPr="004E3A00" w:rsidRDefault="0090383B"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Pr>
          <w:rFonts w:ascii="Arial" w:hAnsi="Arial" w:cs="Arial"/>
        </w:rPr>
        <w:t>.</w:t>
      </w:r>
    </w:p>
    <w:p w:rsidR="0090383B" w:rsidRPr="004E3A00" w:rsidRDefault="0090383B" w:rsidP="0056725C">
      <w:pPr>
        <w:spacing w:line="360" w:lineRule="auto"/>
        <w:contextualSpacing/>
        <w:rPr>
          <w:rFonts w:ascii="Arial" w:hAnsi="Arial" w:cs="Arial"/>
        </w:rPr>
      </w:pPr>
      <w:r w:rsidRPr="004E3A00">
        <w:rPr>
          <w:rFonts w:ascii="Arial" w:hAnsi="Arial" w:cs="Arial"/>
        </w:rPr>
        <w:t>Journal: Journal of Applied Ecology</w:t>
      </w:r>
      <w:bookmarkStart w:id="0" w:name="_GoBack"/>
      <w:bookmarkEnd w:id="0"/>
    </w:p>
    <w:p w:rsidR="0090383B" w:rsidRPr="004E3A00" w:rsidRDefault="0090383B" w:rsidP="0056725C">
      <w:pPr>
        <w:spacing w:line="360" w:lineRule="auto"/>
        <w:contextualSpacing/>
        <w:rPr>
          <w:rFonts w:ascii="Arial" w:hAnsi="Arial" w:cs="Arial"/>
        </w:rPr>
      </w:pPr>
    </w:p>
    <w:p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1</w:t>
      </w:r>
      <w:r w:rsidRPr="004E3A00">
        <w:rPr>
          <w:rFonts w:ascii="Arial" w:hAnsi="Arial" w:cs="Arial"/>
        </w:rPr>
        <w:t xml:space="preserve">Centre for Conservation Ecology and Environmental Sciences, Faculty of Science and Technology, </w:t>
      </w:r>
      <w:smartTag w:uri="urn:schemas-microsoft-com:office:smarttags" w:element="PlaceName">
        <w:r w:rsidRPr="004E3A00">
          <w:rPr>
            <w:rFonts w:ascii="Arial" w:hAnsi="Arial" w:cs="Arial"/>
          </w:rPr>
          <w:t>Bournemouth</w:t>
        </w:r>
      </w:smartTag>
      <w:r w:rsidRPr="004E3A00">
        <w:rPr>
          <w:rFonts w:ascii="Arial" w:hAnsi="Arial" w:cs="Arial"/>
        </w:rPr>
        <w:t xml:space="preserve"> </w:t>
      </w:r>
      <w:smartTag w:uri="urn:schemas-microsoft-com:office:smarttags" w:element="PlaceType">
        <w:r w:rsidRPr="004E3A00">
          <w:rPr>
            <w:rFonts w:ascii="Arial" w:hAnsi="Arial" w:cs="Arial"/>
          </w:rPr>
          <w:t>University</w:t>
        </w:r>
      </w:smartTag>
      <w:r w:rsidRPr="004E3A00">
        <w:rPr>
          <w:rFonts w:ascii="Arial" w:hAnsi="Arial" w:cs="Arial"/>
        </w:rPr>
        <w:t xml:space="preserve">, </w:t>
      </w:r>
      <w:smartTag w:uri="urn:schemas-microsoft-com:office:smarttags" w:element="City">
        <w:smartTag w:uri="urn:schemas-microsoft-com:office:smarttags" w:element="place">
          <w:smartTag w:uri="urn:schemas-microsoft-com:office:smarttags" w:element="City">
            <w:r w:rsidRPr="004E3A00">
              <w:rPr>
                <w:rFonts w:ascii="Arial" w:hAnsi="Arial" w:cs="Arial"/>
              </w:rPr>
              <w:t>Poole</w:t>
            </w:r>
          </w:smartTag>
          <w:r w:rsidRPr="004E3A00">
            <w:rPr>
              <w:rFonts w:ascii="Arial" w:hAnsi="Arial" w:cs="Arial"/>
            </w:rPr>
            <w:t xml:space="preserve">, </w:t>
          </w:r>
          <w:smartTag w:uri="urn:schemas-microsoft-com:office:smarttags" w:element="PostalCode">
            <w:r w:rsidRPr="004E3A00">
              <w:rPr>
                <w:rFonts w:ascii="Arial" w:hAnsi="Arial" w:cs="Arial"/>
              </w:rPr>
              <w:t>BH12 5BB</w:t>
            </w:r>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smartTag>
      <w:r w:rsidRPr="004E3A00">
        <w:rPr>
          <w:rFonts w:ascii="Arial" w:hAnsi="Arial" w:cs="Arial"/>
        </w:rPr>
        <w:t>.</w:t>
      </w:r>
    </w:p>
    <w:p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2</w:t>
      </w:r>
      <w:r w:rsidRPr="004E3A00">
        <w:rPr>
          <w:rFonts w:ascii="Arial" w:hAnsi="Arial" w:cs="Arial"/>
        </w:rPr>
        <w:t xml:space="preserve">Joint Nature Conservation Committee, Monkstone House, </w:t>
      </w:r>
      <w:smartTag w:uri="urn:schemas-microsoft-com:office:smarttags" w:element="place">
        <w:r w:rsidRPr="004E3A00">
          <w:rPr>
            <w:rFonts w:ascii="Arial" w:hAnsi="Arial" w:cs="Arial"/>
          </w:rPr>
          <w:t xml:space="preserve">City Road, </w:t>
        </w:r>
        <w:smartTag w:uri="urn:schemas-microsoft-com:office:smarttags" w:element="country-region">
          <w:smartTag w:uri="urn:schemas-microsoft-com:office:smarttags" w:element="City">
            <w:r w:rsidRPr="004E3A00">
              <w:rPr>
                <w:rFonts w:ascii="Arial" w:hAnsi="Arial" w:cs="Arial"/>
              </w:rPr>
              <w:t>Peterborough</w:t>
            </w:r>
          </w:smartTag>
        </w:smartTag>
        <w:r w:rsidRPr="004E3A00">
          <w:rPr>
            <w:rFonts w:ascii="Arial" w:hAnsi="Arial" w:cs="Arial"/>
          </w:rPr>
          <w:t xml:space="preserve">, </w:t>
        </w:r>
        <w:smartTag w:uri="urn:schemas-microsoft-com:office:smarttags" w:element="country-region">
          <w:smartTag w:uri="urn:schemas-microsoft-com:office:smarttags" w:element="PostalCode">
            <w:r w:rsidRPr="004E3A00">
              <w:rPr>
                <w:rFonts w:ascii="Arial" w:hAnsi="Arial" w:cs="Arial"/>
              </w:rPr>
              <w:t>PE1 1JY</w:t>
            </w:r>
          </w:smartTag>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r w:rsidRPr="004E3A00">
        <w:rPr>
          <w:rFonts w:ascii="Arial" w:hAnsi="Arial" w:cs="Arial"/>
        </w:rPr>
        <w:t>.</w:t>
      </w:r>
    </w:p>
    <w:p w:rsidR="0090383B" w:rsidRPr="004E3A00" w:rsidRDefault="0090383B" w:rsidP="0056725C">
      <w:pPr>
        <w:spacing w:line="360" w:lineRule="auto"/>
        <w:contextualSpacing/>
        <w:rPr>
          <w:rFonts w:ascii="Arial" w:hAnsi="Arial" w:cs="Arial"/>
        </w:rPr>
      </w:pPr>
    </w:p>
    <w:p w:rsidR="0090383B" w:rsidRPr="004E3A00" w:rsidRDefault="0090383B"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90383B" w:rsidRPr="004E3A00" w:rsidRDefault="0090383B" w:rsidP="0056725C">
      <w:pPr>
        <w:spacing w:line="360" w:lineRule="auto"/>
        <w:contextualSpacing/>
        <w:rPr>
          <w:rFonts w:ascii="Arial" w:hAnsi="Arial" w:cs="Arial"/>
        </w:rPr>
      </w:pPr>
    </w:p>
    <w:p w:rsidR="0090383B" w:rsidRPr="004E3A00" w:rsidRDefault="0090383B" w:rsidP="0056725C">
      <w:pPr>
        <w:spacing w:line="360" w:lineRule="auto"/>
        <w:contextualSpacing/>
        <w:rPr>
          <w:rFonts w:ascii="Arial" w:hAnsi="Arial" w:cs="Arial"/>
        </w:rPr>
      </w:pPr>
      <w:r w:rsidRPr="004E3A00">
        <w:rPr>
          <w:rFonts w:ascii="Arial" w:hAnsi="Arial" w:cs="Arial"/>
        </w:rPr>
        <w:t>Corresponding author email: phil.martin.research@gmail.com</w:t>
      </w:r>
    </w:p>
    <w:p w:rsidR="0090383B" w:rsidRPr="004E3A00" w:rsidRDefault="0090383B" w:rsidP="00F11B0B">
      <w:pPr>
        <w:spacing w:after="0" w:line="360" w:lineRule="auto"/>
        <w:contextualSpacing/>
        <w:rPr>
          <w:rFonts w:ascii="Times New Roman" w:hAnsi="Times New Roman"/>
          <w:sz w:val="24"/>
          <w:szCs w:val="24"/>
          <w:lang w:eastAsia="en-GB"/>
        </w:rPr>
      </w:pPr>
    </w:p>
    <w:p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rsidR="0090383B" w:rsidRPr="004E3A00" w:rsidRDefault="0090383B" w:rsidP="00F11B0B">
      <w:pPr>
        <w:spacing w:after="0" w:line="360" w:lineRule="auto"/>
        <w:contextualSpacing/>
        <w:rPr>
          <w:rFonts w:ascii="Times New Roman" w:hAnsi="Times New Roman"/>
          <w:sz w:val="24"/>
          <w:szCs w:val="24"/>
          <w:lang w:eastAsia="en-GB"/>
        </w:rPr>
      </w:pPr>
      <w:r w:rsidRPr="004E3A00">
        <w:rPr>
          <w:rFonts w:ascii="Arial" w:hAnsi="Arial" w:cs="Arial"/>
          <w:b/>
          <w:bCs/>
          <w:color w:val="000000"/>
          <w:lang w:eastAsia="en-GB"/>
        </w:rPr>
        <w:t>Summary</w:t>
      </w:r>
    </w:p>
    <w:p w:rsidR="0090383B" w:rsidRPr="00D232FE" w:rsidRDefault="0090383B" w:rsidP="00F11B0B">
      <w:pPr>
        <w:pStyle w:val="ListParagraph"/>
        <w:numPr>
          <w:ilvl w:val="0"/>
          <w:numId w:val="10"/>
          <w:numberingChange w:id="1" w:author="anewton" w:date="2016-02-11T12:38:00Z" w:original="%1: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 xml:space="preserve">There is concern that forest dieback may result in transitions to non-forest states. Positive feedbacks are thought to play an important role in such transitions by creating self-perpetuating shifts in system states. </w:t>
      </w:r>
    </w:p>
    <w:p w:rsidR="0090383B" w:rsidRPr="00D232FE" w:rsidRDefault="0090383B" w:rsidP="00F11B0B">
      <w:pPr>
        <w:pStyle w:val="ListParagraph"/>
        <w:numPr>
          <w:ilvl w:val="0"/>
          <w:numId w:val="10"/>
          <w:numberingChange w:id="2" w:author="anewton" w:date="2016-02-11T12:38:00Z" w:original="%1: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We used statistical models to identify correlates of death and recruitment of the canopy dominant (</w:t>
      </w:r>
      <w:r w:rsidRPr="00D232FE">
        <w:rPr>
          <w:rFonts w:ascii="Arial" w:hAnsi="Arial" w:cs="Arial"/>
          <w:i/>
          <w:color w:val="000000"/>
          <w:shd w:val="clear" w:color="auto" w:fill="FFFFFF"/>
          <w:lang w:eastAsia="en-GB"/>
        </w:rPr>
        <w:t>Fagus sylvatica</w:t>
      </w:r>
      <w:r w:rsidRPr="00D232FE">
        <w:rPr>
          <w:rFonts w:ascii="Arial" w:hAnsi="Arial" w:cs="Arial"/>
          <w:color w:val="000000"/>
          <w:shd w:val="clear" w:color="auto" w:fill="FFFFFF"/>
          <w:lang w:eastAsia="en-GB"/>
        </w:rPr>
        <w:t xml:space="preserve"> - beech) in a temperate forest site that has been sampled over 50 years and appears to be undergoing transition to grassland. We use these results along with information from the literature to build an individual based model to investigate the impact of positive feedbacks </w:t>
      </w:r>
      <w:r>
        <w:rPr>
          <w:rFonts w:ascii="Arial" w:hAnsi="Arial" w:cs="Arial"/>
          <w:color w:val="000000"/>
          <w:shd w:val="clear" w:color="auto" w:fill="FFFFFF"/>
          <w:lang w:eastAsia="en-GB"/>
        </w:rPr>
        <w:t xml:space="preserve">and disturbance </w:t>
      </w:r>
      <w:r w:rsidRPr="00D232FE">
        <w:rPr>
          <w:rFonts w:ascii="Arial" w:hAnsi="Arial" w:cs="Arial"/>
          <w:color w:val="000000"/>
          <w:shd w:val="clear" w:color="auto" w:fill="FFFFFF"/>
          <w:lang w:eastAsia="en-GB"/>
        </w:rPr>
        <w:t>on forest persistence.</w:t>
      </w:r>
    </w:p>
    <w:p w:rsidR="0090383B" w:rsidRPr="004E3A00" w:rsidRDefault="0090383B" w:rsidP="00F11B0B">
      <w:pPr>
        <w:pStyle w:val="ListParagraph"/>
        <w:numPr>
          <w:ilvl w:val="0"/>
          <w:numId w:val="10"/>
          <w:numberingChange w:id="3" w:author="anewton" w:date="2016-02-11T12:38:00Z" w:original="%1: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We found that the probability of tree death declined with increasing tree growth rate, but was positively correlated with tree size. Seedling density was negatively related to canopy cover, but sapling density was </w:t>
      </w:r>
      <w:r>
        <w:rPr>
          <w:rFonts w:ascii="Arial" w:hAnsi="Arial" w:cs="Arial"/>
          <w:color w:val="000000"/>
          <w:shd w:val="clear" w:color="auto" w:fill="FFFFFF"/>
          <w:lang w:eastAsia="en-GB"/>
        </w:rPr>
        <w:t>not related to</w:t>
      </w:r>
      <w:r w:rsidRPr="004E3A00">
        <w:rPr>
          <w:rFonts w:ascii="Arial" w:hAnsi="Arial" w:cs="Arial"/>
          <w:color w:val="000000"/>
          <w:shd w:val="clear" w:color="auto" w:fill="FFFFFF"/>
          <w:lang w:eastAsia="en-GB"/>
        </w:rPr>
        <w:t xml:space="preserve"> canopy cover. </w:t>
      </w:r>
    </w:p>
    <w:p w:rsidR="0090383B" w:rsidRPr="004E3A00" w:rsidRDefault="0090383B" w:rsidP="00732C7B">
      <w:pPr>
        <w:pStyle w:val="ListParagraph"/>
        <w:numPr>
          <w:ilvl w:val="0"/>
          <w:numId w:val="10"/>
          <w:numberingChange w:id="4" w:author="anewton" w:date="2016-02-11T12:38:00Z" w:original="%1:4:0:."/>
        </w:numPr>
        <w:spacing w:before="40" w:after="140" w:line="360" w:lineRule="auto"/>
        <w:rPr>
          <w:rFonts w:ascii="Arial" w:hAnsi="Arial" w:cs="Arial"/>
          <w:szCs w:val="24"/>
          <w:lang w:eastAsia="en-GB"/>
        </w:rPr>
      </w:pPr>
      <w:r w:rsidRPr="004E3A00">
        <w:rPr>
          <w:rFonts w:ascii="Arial" w:hAnsi="Arial" w:cs="Arial"/>
          <w:szCs w:val="24"/>
          <w:lang w:eastAsia="en-GB"/>
        </w:rPr>
        <w:t>Contrary to our expectations, inclusion of p</w:t>
      </w:r>
      <w:r>
        <w:rPr>
          <w:rFonts w:ascii="Arial" w:hAnsi="Arial" w:cs="Arial"/>
          <w:szCs w:val="24"/>
          <w:lang w:eastAsia="en-GB"/>
        </w:rPr>
        <w:t xml:space="preserve">ositive </w:t>
      </w:r>
      <w:r w:rsidRPr="004E3A00">
        <w:rPr>
          <w:rFonts w:ascii="Arial" w:hAnsi="Arial" w:cs="Arial"/>
          <w:szCs w:val="24"/>
          <w:lang w:eastAsia="en-GB"/>
        </w:rPr>
        <w:t xml:space="preserve">feedbacks in our individual based model did not result in </w:t>
      </w:r>
      <w:r>
        <w:rPr>
          <w:rFonts w:ascii="Arial" w:hAnsi="Arial" w:cs="Arial"/>
          <w:szCs w:val="24"/>
          <w:lang w:eastAsia="en-GB"/>
        </w:rPr>
        <w:t>transition to a non-forest state</w:t>
      </w:r>
      <w:r w:rsidRPr="004E3A00">
        <w:rPr>
          <w:rFonts w:ascii="Arial" w:hAnsi="Arial" w:cs="Arial"/>
          <w:szCs w:val="24"/>
          <w:lang w:eastAsia="en-GB"/>
        </w:rPr>
        <w:t xml:space="preserve">, even </w:t>
      </w:r>
      <w:r>
        <w:rPr>
          <w:rFonts w:ascii="Arial" w:hAnsi="Arial" w:cs="Arial"/>
          <w:szCs w:val="24"/>
          <w:lang w:eastAsia="en-GB"/>
        </w:rPr>
        <w:t>when the chance of annual drought was increased four-fold relative to current conditions</w:t>
      </w:r>
      <w:r w:rsidRPr="004E3A00">
        <w:rPr>
          <w:rFonts w:ascii="Arial" w:hAnsi="Arial" w:cs="Arial"/>
          <w:szCs w:val="24"/>
          <w:lang w:eastAsia="en-GB"/>
        </w:rPr>
        <w:t>.</w:t>
      </w:r>
    </w:p>
    <w:p w:rsidR="0090383B" w:rsidRPr="004E3A00" w:rsidRDefault="0090383B" w:rsidP="00732C7B">
      <w:pPr>
        <w:pStyle w:val="ListParagraph"/>
        <w:numPr>
          <w:ilvl w:val="0"/>
          <w:numId w:val="10"/>
          <w:numberingChange w:id="5" w:author="anewton" w:date="2016-02-11T12:38:00Z" w:original="%1:4: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Our results suggest that while positive feedbacks may influence both recruitment of juveniles and death of mature trees, the long lifespan of trees </w:t>
      </w:r>
      <w:r>
        <w:rPr>
          <w:rFonts w:ascii="Arial" w:hAnsi="Arial" w:cs="Arial"/>
          <w:color w:val="000000"/>
          <w:shd w:val="clear" w:color="auto" w:fill="FFFFFF"/>
          <w:lang w:eastAsia="en-GB"/>
        </w:rPr>
        <w:t>can provide</w:t>
      </w:r>
      <w:r w:rsidRPr="004E3A00">
        <w:rPr>
          <w:rFonts w:ascii="Arial" w:hAnsi="Arial" w:cs="Arial"/>
          <w:color w:val="000000"/>
          <w:shd w:val="clear" w:color="auto" w:fill="FFFFFF"/>
          <w:lang w:eastAsia="en-GB"/>
        </w:rPr>
        <w:t xml:space="preserve"> a buffer to sudden transitions. </w:t>
      </w:r>
    </w:p>
    <w:p w:rsidR="0090383B" w:rsidRPr="004E3A00" w:rsidRDefault="0090383B" w:rsidP="00F11B0B">
      <w:pPr>
        <w:pStyle w:val="ListParagraph"/>
        <w:numPr>
          <w:ilvl w:val="0"/>
          <w:numId w:val="10"/>
          <w:numberingChange w:id="6" w:author="anewton" w:date="2016-02-11T12:38:00Z" w:original="%1:6:0:."/>
        </w:numPr>
        <w:spacing w:before="40" w:after="140" w:line="360" w:lineRule="auto"/>
        <w:rPr>
          <w:rFonts w:ascii="Times New Roman" w:hAnsi="Times New Roman"/>
          <w:sz w:val="24"/>
          <w:szCs w:val="24"/>
          <w:lang w:eastAsia="en-GB"/>
        </w:rPr>
      </w:pPr>
      <w:r w:rsidRPr="004E3A00">
        <w:rPr>
          <w:rFonts w:ascii="Arial" w:hAnsi="Arial" w:cs="Arial"/>
          <w:b/>
          <w:bCs/>
          <w:color w:val="000000"/>
          <w:shd w:val="clear" w:color="auto" w:fill="FFFFFF"/>
          <w:lang w:eastAsia="en-GB"/>
        </w:rPr>
        <w:t xml:space="preserve">Synthesis and applications: </w:t>
      </w:r>
      <w:r w:rsidRPr="004E3A00">
        <w:rPr>
          <w:rFonts w:ascii="Arial" w:hAnsi="Arial" w:cs="Arial"/>
          <w:color w:val="000000"/>
          <w:lang w:eastAsia="en-GB"/>
        </w:rPr>
        <w:t>To enhance forest resilience management should attempt to stop the development of such positive feedback loops. In our study area fencing off forest areas to reduce seedling mortality caused by browsing of ponies and deer may reduce feedbacks related to juvenile death. However, reducing the feedbacks related to mortality of larger trees will be more challenging as these may be related to larger scale drivers relating to climate change.</w:t>
      </w:r>
    </w:p>
    <w:p w:rsidR="0090383B" w:rsidRPr="004E3A00" w:rsidRDefault="0090383B" w:rsidP="00F11B0B">
      <w:pPr>
        <w:spacing w:after="0" w:line="360" w:lineRule="auto"/>
        <w:contextualSpacing/>
        <w:rPr>
          <w:rFonts w:ascii="Times New Roman" w:hAnsi="Times New Roman"/>
          <w:sz w:val="24"/>
          <w:szCs w:val="24"/>
          <w:lang w:eastAsia="en-GB"/>
        </w:rPr>
      </w:pPr>
    </w:p>
    <w:p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rsidR="0090383B" w:rsidRPr="004E3A00" w:rsidRDefault="0090383B" w:rsidP="00F11B0B">
      <w:pPr>
        <w:spacing w:before="40" w:after="140" w:line="360" w:lineRule="auto"/>
        <w:contextualSpacing/>
        <w:rPr>
          <w:rFonts w:ascii="Times New Roman" w:hAnsi="Times New Roman"/>
          <w:sz w:val="24"/>
          <w:szCs w:val="24"/>
          <w:lang w:eastAsia="en-GB"/>
        </w:rPr>
      </w:pPr>
      <w:commentRangeStart w:id="7"/>
      <w:r w:rsidRPr="004E3A00">
        <w:rPr>
          <w:rFonts w:ascii="Arial" w:hAnsi="Arial" w:cs="Arial"/>
          <w:b/>
          <w:bCs/>
          <w:color w:val="000000"/>
          <w:lang w:eastAsia="en-GB"/>
        </w:rPr>
        <w:t>Introduction (aim for ~800 words)</w:t>
      </w:r>
      <w:commentRangeEnd w:id="7"/>
      <w:r w:rsidRPr="004E3A00">
        <w:rPr>
          <w:rStyle w:val="CommentReference"/>
        </w:rPr>
        <w:commentReference w:id="7"/>
      </w:r>
    </w:p>
    <w:p w:rsidR="0090383B" w:rsidRPr="004E3A00" w:rsidRDefault="0090383B" w:rsidP="00F11B0B">
      <w:pPr>
        <w:spacing w:before="40"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There is widespread concern that </w:t>
      </w:r>
      <w:ins w:id="8" w:author="anewton" w:date="2016-02-11T13:00:00Z">
        <w:r>
          <w:rPr>
            <w:rFonts w:ascii="Arial" w:hAnsi="Arial" w:cs="Arial"/>
            <w:color w:val="000000"/>
            <w:lang w:eastAsia="en-GB"/>
          </w:rPr>
          <w:t xml:space="preserve">in forest ecosystems subjected to </w:t>
        </w:r>
      </w:ins>
      <w:ins w:id="9" w:author="anewton" w:date="2016-02-11T13:01:00Z">
        <w:r>
          <w:rPr>
            <w:rFonts w:ascii="Arial" w:hAnsi="Arial" w:cs="Arial"/>
            <w:color w:val="000000"/>
            <w:lang w:eastAsia="en-GB"/>
          </w:rPr>
          <w:t xml:space="preserve">an increae in </w:t>
        </w:r>
      </w:ins>
      <w:ins w:id="10" w:author="anewton" w:date="2016-02-11T13:00:00Z">
        <w:r>
          <w:rPr>
            <w:rFonts w:ascii="Arial" w:hAnsi="Arial" w:cs="Arial"/>
            <w:color w:val="000000"/>
            <w:lang w:eastAsia="en-GB"/>
          </w:rPr>
          <w:t xml:space="preserve">disturbance, </w:t>
        </w:r>
      </w:ins>
      <w:r>
        <w:rPr>
          <w:rFonts w:ascii="Arial" w:hAnsi="Arial" w:cs="Arial"/>
          <w:color w:val="000000"/>
          <w:lang w:eastAsia="en-GB"/>
        </w:rPr>
        <w:t>increases in tree mortality</w:t>
      </w:r>
      <w:r w:rsidRPr="004E3A00">
        <w:rPr>
          <w:rFonts w:ascii="Arial" w:hAnsi="Arial" w:cs="Arial"/>
          <w:color w:val="000000"/>
          <w:lang w:eastAsia="en-GB"/>
        </w:rPr>
        <w:t xml:space="preserve"> </w:t>
      </w:r>
      <w:del w:id="11" w:author="anewton" w:date="2016-02-11T13:01:00Z">
        <w:r w:rsidRPr="004E3A00" w:rsidDel="00521675">
          <w:rPr>
            <w:rFonts w:ascii="Arial" w:hAnsi="Arial" w:cs="Arial"/>
            <w:color w:val="000000"/>
            <w:lang w:eastAsia="en-GB"/>
          </w:rPr>
          <w:delText xml:space="preserve">may </w:delText>
        </w:r>
      </w:del>
      <w:ins w:id="12" w:author="anewton" w:date="2016-02-11T13:01:00Z">
        <w:r>
          <w:rPr>
            <w:rFonts w:ascii="Arial" w:hAnsi="Arial" w:cs="Arial"/>
            <w:color w:val="000000"/>
            <w:lang w:eastAsia="en-GB"/>
          </w:rPr>
          <w:t>can potentially</w:t>
        </w:r>
        <w:r w:rsidRPr="004E3A00">
          <w:rPr>
            <w:rFonts w:ascii="Arial" w:hAnsi="Arial" w:cs="Arial"/>
            <w:color w:val="000000"/>
            <w:lang w:eastAsia="en-GB"/>
          </w:rPr>
          <w:t xml:space="preserve"> </w:t>
        </w:r>
      </w:ins>
      <w:r w:rsidRPr="004E3A00">
        <w:rPr>
          <w:rFonts w:ascii="Arial" w:hAnsi="Arial" w:cs="Arial"/>
          <w:color w:val="000000"/>
          <w:lang w:eastAsia="en-GB"/>
        </w:rPr>
        <w:t xml:space="preserve">result in shifts to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Over the past decade research has suggested such shifts may occur in both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(Barlow &amp; Peres 2008; Hirota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w:t>
      </w:r>
      <w:r w:rsidRPr="004E3A00">
        <w:rPr>
          <w:rFonts w:ascii="Arial" w:hAnsi="Arial" w:cs="Arial"/>
          <w:color w:val="000000"/>
          <w:lang w:eastAsia="en-GB"/>
        </w:rPr>
        <w:fldChar w:fldCharType="end"/>
      </w:r>
      <w:r w:rsidRPr="004E3A00">
        <w:rPr>
          <w:rFonts w:ascii="Arial" w:hAnsi="Arial" w:cs="Arial"/>
          <w:color w:val="000000"/>
          <w:lang w:eastAsia="en-GB"/>
        </w:rPr>
        <w:t xml:space="preserve"> and boreal regions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sidRPr="004E3A00">
        <w:rPr>
          <w:rFonts w:ascii="Arial" w:hAnsi="Arial" w:cs="Arial"/>
          <w:color w:val="000000"/>
          <w:lang w:eastAsia="en-GB"/>
        </w:rPr>
        <w:fldChar w:fldCharType="end"/>
      </w:r>
      <w:r w:rsidRPr="004E3A00">
        <w:rPr>
          <w:rFonts w:ascii="Arial" w:hAnsi="Arial" w:cs="Arial"/>
          <w:color w:val="000000"/>
          <w:lang w:eastAsia="en-GB"/>
        </w:rPr>
        <w:t xml:space="preserve"> as a result of </w:t>
      </w:r>
      <w:r>
        <w:rPr>
          <w:rFonts w:ascii="Arial" w:hAnsi="Arial" w:cs="Arial"/>
          <w:color w:val="000000"/>
          <w:lang w:eastAsia="en-GB"/>
        </w:rPr>
        <w:t>climate change</w:t>
      </w:r>
      <w:r w:rsidRPr="004E3A00">
        <w:rPr>
          <w:rFonts w:ascii="Arial" w:hAnsi="Arial" w:cs="Arial"/>
          <w:color w:val="000000"/>
          <w:lang w:eastAsia="en-GB"/>
        </w:rPr>
        <w:t xml:space="preserve"> and </w:t>
      </w:r>
      <w:r>
        <w:rPr>
          <w:rFonts w:ascii="Arial" w:hAnsi="Arial" w:cs="Arial"/>
          <w:color w:val="000000"/>
          <w:lang w:eastAsia="en-GB"/>
        </w:rPr>
        <w:t xml:space="preserve">anthropogenic </w:t>
      </w:r>
      <w:r w:rsidRPr="004E3A00">
        <w:rPr>
          <w:rFonts w:ascii="Arial" w:hAnsi="Arial" w:cs="Arial"/>
          <w:color w:val="000000"/>
          <w:lang w:eastAsia="en-GB"/>
        </w:rPr>
        <w:t>disturbance</w:t>
      </w:r>
      <w:r>
        <w:rPr>
          <w:rFonts w:ascii="Arial" w:hAnsi="Arial" w:cs="Arial"/>
          <w:color w:val="000000"/>
          <w:lang w:eastAsia="en-GB"/>
        </w:rPr>
        <w:t>s</w:t>
      </w:r>
      <w:r w:rsidRPr="004E3A00">
        <w:rPr>
          <w:rFonts w:ascii="Arial" w:hAnsi="Arial" w:cs="Arial"/>
          <w:color w:val="000000"/>
          <w:lang w:eastAsia="en-GB"/>
        </w:rPr>
        <w:t xml:space="preserve">. Forests may be particularly vulnerable to rapid changes because trees are </w:t>
      </w:r>
      <w:ins w:id="13" w:author="anewton" w:date="2016-02-11T13:01:00Z">
        <w:r>
          <w:rPr>
            <w:rFonts w:ascii="Arial" w:hAnsi="Arial" w:cs="Arial"/>
            <w:color w:val="000000"/>
            <w:lang w:eastAsia="en-GB"/>
          </w:rPr>
          <w:t xml:space="preserve">relatively </w:t>
        </w:r>
      </w:ins>
      <w:r w:rsidRPr="004E3A00">
        <w:rPr>
          <w:rFonts w:ascii="Arial" w:hAnsi="Arial" w:cs="Arial"/>
          <w:color w:val="000000"/>
          <w:lang w:eastAsia="en-GB"/>
        </w:rPr>
        <w:t>long</w:t>
      </w:r>
      <w:del w:id="14" w:author="anewton" w:date="2016-02-11T13:01:00Z">
        <w:r w:rsidRPr="004E3A00" w:rsidDel="00521675">
          <w:rPr>
            <w:rFonts w:ascii="Arial" w:hAnsi="Arial" w:cs="Arial"/>
            <w:color w:val="000000"/>
            <w:lang w:eastAsia="en-GB"/>
          </w:rPr>
          <w:delText xml:space="preserve"> </w:delText>
        </w:r>
      </w:del>
      <w:ins w:id="15" w:author="anewton" w:date="2016-02-11T13:01:00Z">
        <w:r>
          <w:rPr>
            <w:rFonts w:ascii="Arial" w:hAnsi="Arial" w:cs="Arial"/>
            <w:color w:val="000000"/>
            <w:lang w:eastAsia="en-GB"/>
          </w:rPr>
          <w:t>-</w:t>
        </w:r>
      </w:ins>
      <w:r w:rsidRPr="004E3A00">
        <w:rPr>
          <w:rFonts w:ascii="Arial" w:hAnsi="Arial" w:cs="Arial"/>
          <w:color w:val="000000"/>
          <w:lang w:eastAsia="en-GB"/>
        </w:rPr>
        <w:t>lived, immobile organism</w:t>
      </w:r>
      <w:r>
        <w:rPr>
          <w:rFonts w:ascii="Arial" w:hAnsi="Arial" w:cs="Arial"/>
          <w:color w:val="000000"/>
          <w:lang w:eastAsia="en-GB"/>
        </w:rPr>
        <w:t>s,</w:t>
      </w:r>
      <w:r w:rsidRPr="004E3A00">
        <w:rPr>
          <w:rFonts w:ascii="Arial" w:hAnsi="Arial" w:cs="Arial"/>
          <w:color w:val="000000"/>
          <w:lang w:eastAsia="en-GB"/>
        </w:rPr>
        <w:t xml:space="preserve"> </w:t>
      </w:r>
      <w:del w:id="16" w:author="anewton" w:date="2016-02-11T13:02:00Z">
        <w:r w:rsidRPr="004E3A00" w:rsidDel="00521675">
          <w:rPr>
            <w:rFonts w:ascii="Arial" w:hAnsi="Arial" w:cs="Arial"/>
            <w:color w:val="000000"/>
            <w:lang w:eastAsia="en-GB"/>
          </w:rPr>
          <w:delText xml:space="preserve">that </w:delText>
        </w:r>
      </w:del>
      <w:ins w:id="17" w:author="anewton" w:date="2016-02-11T13:02:00Z">
        <w:r>
          <w:rPr>
            <w:rFonts w:ascii="Arial" w:hAnsi="Arial" w:cs="Arial"/>
            <w:color w:val="000000"/>
            <w:lang w:eastAsia="en-GB"/>
          </w:rPr>
          <w:t>which</w:t>
        </w:r>
        <w:r w:rsidRPr="004E3A00">
          <w:rPr>
            <w:rFonts w:ascii="Arial" w:hAnsi="Arial" w:cs="Arial"/>
            <w:color w:val="000000"/>
            <w:lang w:eastAsia="en-GB"/>
          </w:rPr>
          <w:t xml:space="preserve"> </w:t>
        </w:r>
      </w:ins>
      <w:r w:rsidRPr="004E3A00">
        <w:rPr>
          <w:rFonts w:ascii="Arial" w:hAnsi="Arial" w:cs="Arial"/>
          <w:color w:val="000000"/>
          <w:lang w:eastAsia="en-GB"/>
        </w:rPr>
        <w:t xml:space="preserve">consequently find it difficult to adapt to </w:t>
      </w:r>
      <w:del w:id="18" w:author="anewton" w:date="2016-02-11T13:02:00Z">
        <w:r w:rsidRPr="004E3A00" w:rsidDel="00521675">
          <w:rPr>
            <w:rFonts w:ascii="Arial" w:hAnsi="Arial" w:cs="Arial"/>
            <w:color w:val="000000"/>
            <w:lang w:eastAsia="en-GB"/>
          </w:rPr>
          <w:delText xml:space="preserve">new </w:delText>
        </w:r>
      </w:del>
      <w:ins w:id="19" w:author="anewton" w:date="2016-02-11T13:02:00Z">
        <w:r>
          <w:rPr>
            <w:rFonts w:ascii="Arial" w:hAnsi="Arial" w:cs="Arial"/>
            <w:color w:val="000000"/>
            <w:lang w:eastAsia="en-GB"/>
          </w:rPr>
          <w:t>a rapid change in</w:t>
        </w:r>
        <w:r w:rsidRPr="004E3A00">
          <w:rPr>
            <w:rFonts w:ascii="Arial" w:hAnsi="Arial" w:cs="Arial"/>
            <w:color w:val="000000"/>
            <w:lang w:eastAsia="en-GB"/>
          </w:rPr>
          <w:t xml:space="preserve"> </w:t>
        </w:r>
      </w:ins>
      <w:r w:rsidRPr="004E3A00">
        <w:rPr>
          <w:rFonts w:ascii="Arial" w:hAnsi="Arial" w:cs="Arial"/>
          <w:color w:val="000000"/>
          <w:lang w:eastAsia="en-GB"/>
        </w:rPr>
        <w:t xml:space="preserve">environmental conditions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(Burrows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Any shift to relatively treeless, non-forest states </w:t>
      </w:r>
      <w:r>
        <w:rPr>
          <w:rFonts w:ascii="Arial" w:hAnsi="Arial" w:cs="Arial"/>
          <w:color w:val="000000"/>
          <w:lang w:eastAsia="en-GB"/>
        </w:rPr>
        <w:t xml:space="preserve">(defined as areas with less than 40% canopy cover;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instrText>
      </w:r>
      <w:r>
        <w:rPr>
          <w:rFonts w:ascii="Arial" w:hAnsi="Arial" w:cs="Arial"/>
          <w:color w:val="000000"/>
          <w:lang w:eastAsia="en-GB"/>
        </w:rPr>
        <w:fldChar w:fldCharType="separate"/>
      </w:r>
      <w:r w:rsidRPr="00C36BE4">
        <w:rPr>
          <w:rFonts w:ascii="Arial" w:hAnsi="Arial" w:cs="Arial"/>
          <w:noProof/>
          <w:color w:val="000000"/>
          <w:lang w:eastAsia="en-GB"/>
        </w:rPr>
        <w:t>Sasaki &amp; Putz 2009</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would cause loss of forest biodiversity as well dramatic changes in </w:t>
      </w:r>
      <w:del w:id="20" w:author="anewton" w:date="2016-02-11T13:02:00Z">
        <w:r w:rsidRPr="004E3A00" w:rsidDel="00521675">
          <w:rPr>
            <w:rFonts w:ascii="Arial" w:hAnsi="Arial" w:cs="Arial"/>
            <w:color w:val="000000"/>
            <w:lang w:eastAsia="en-GB"/>
          </w:rPr>
          <w:delText>the ecosystem services provision</w:delText>
        </w:r>
      </w:del>
      <w:ins w:id="21" w:author="anewton" w:date="2016-02-11T13:02:00Z">
        <w:r>
          <w:rPr>
            <w:rFonts w:ascii="Arial" w:hAnsi="Arial" w:cs="Arial"/>
            <w:color w:val="000000"/>
            <w:lang w:eastAsia="en-GB"/>
          </w:rPr>
          <w:t>ecosystem function and the provision of ecosystem services</w:t>
        </w:r>
      </w:ins>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w:t>
      </w:r>
      <w:del w:id="22" w:author="anewton" w:date="2016-02-11T13:02:00Z">
        <w:r w:rsidRPr="004E3A00" w:rsidDel="00521675">
          <w:rPr>
            <w:rFonts w:ascii="Arial" w:hAnsi="Arial" w:cs="Arial"/>
            <w:color w:val="000000"/>
            <w:lang w:eastAsia="en-GB"/>
          </w:rPr>
          <w:delText xml:space="preserve">Due </w:delText>
        </w:r>
      </w:del>
      <w:ins w:id="23" w:author="anewton" w:date="2016-02-11T13:02:00Z">
        <w:r>
          <w:rPr>
            <w:rFonts w:ascii="Arial" w:hAnsi="Arial" w:cs="Arial"/>
            <w:color w:val="000000"/>
            <w:lang w:eastAsia="en-GB"/>
          </w:rPr>
          <w:t>Owing</w:t>
        </w:r>
        <w:r w:rsidRPr="004E3A00">
          <w:rPr>
            <w:rFonts w:ascii="Arial" w:hAnsi="Arial" w:cs="Arial"/>
            <w:color w:val="000000"/>
            <w:lang w:eastAsia="en-GB"/>
          </w:rPr>
          <w:t xml:space="preserve"> </w:t>
        </w:r>
      </w:ins>
      <w:r w:rsidRPr="004E3A00">
        <w:rPr>
          <w:rFonts w:ascii="Arial" w:hAnsi="Arial" w:cs="Arial"/>
          <w:color w:val="000000"/>
          <w:lang w:eastAsia="en-GB"/>
        </w:rPr>
        <w:t>to these risks</w:t>
      </w:r>
      <w:ins w:id="24" w:author="anewton" w:date="2016-02-11T13:02:00Z">
        <w:r>
          <w:rPr>
            <w:rFonts w:ascii="Arial" w:hAnsi="Arial" w:cs="Arial"/>
            <w:color w:val="000000"/>
            <w:lang w:eastAsia="en-GB"/>
          </w:rPr>
          <w:t>,</w:t>
        </w:r>
      </w:ins>
      <w:r w:rsidRPr="004E3A00">
        <w:rPr>
          <w:rFonts w:ascii="Arial" w:hAnsi="Arial" w:cs="Arial"/>
          <w:color w:val="000000"/>
          <w:lang w:eastAsia="en-GB"/>
        </w:rPr>
        <w:t xml:space="preserve"> a recent IPCC assessment concluded that forest dieback has the potential to cause major </w:t>
      </w:r>
      <w:r>
        <w:rPr>
          <w:rFonts w:ascii="Arial" w:hAnsi="Arial" w:cs="Arial"/>
          <w:color w:val="000000"/>
          <w:lang w:eastAsia="en-GB"/>
        </w:rPr>
        <w:t xml:space="preserve">global </w:t>
      </w:r>
      <w:r w:rsidRPr="004E3A00">
        <w:rPr>
          <w:rFonts w:ascii="Arial" w:hAnsi="Arial" w:cs="Arial"/>
          <w:color w:val="000000"/>
          <w:lang w:eastAsia="en-GB"/>
        </w:rPr>
        <w:t xml:space="preserve">economic impacts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However, despite these concerns</w:t>
      </w:r>
      <w:ins w:id="25" w:author="anewton" w:date="2016-02-11T13:02:00Z">
        <w:r>
          <w:rPr>
            <w:rFonts w:ascii="Arial" w:hAnsi="Arial" w:cs="Arial"/>
            <w:color w:val="000000"/>
            <w:lang w:eastAsia="en-GB"/>
          </w:rPr>
          <w:t>,</w:t>
        </w:r>
      </w:ins>
      <w:r w:rsidRPr="004E3A00">
        <w:rPr>
          <w:rFonts w:ascii="Arial" w:hAnsi="Arial" w:cs="Arial"/>
          <w:color w:val="000000"/>
          <w:lang w:eastAsia="en-GB"/>
        </w:rPr>
        <w:t xml:space="preserve"> there is relatively little known about the mechanisms that cause transition of forests to relatively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p>
    <w:p w:rsidR="0090383B" w:rsidRDefault="0090383B" w:rsidP="004F6967">
      <w:pPr>
        <w:spacing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Transitions from one ecosystem state to another occur when </w:t>
      </w:r>
      <w:r>
        <w:rPr>
          <w:rFonts w:ascii="Arial" w:hAnsi="Arial" w:cs="Arial"/>
          <w:color w:val="000000"/>
          <w:lang w:eastAsia="en-GB"/>
        </w:rPr>
        <w:t>disturbances</w:t>
      </w:r>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Pr>
          <w:rFonts w:ascii="Arial" w:hAnsi="Arial" w:cs="Arial"/>
          <w:color w:val="000000"/>
          <w:lang w:eastAsia="en-GB"/>
        </w:rPr>
        <w:fldChar w:fldCharType="separate"/>
      </w:r>
      <w:r w:rsidRPr="00D415C3">
        <w:rPr>
          <w:rFonts w:ascii="Arial" w:hAnsi="Arial" w:cs="Arial"/>
          <w:noProof/>
          <w:color w:val="000000"/>
          <w:lang w:eastAsia="en-GB"/>
        </w:rPr>
        <w:t>(</w:t>
      </w:r>
      <w:r w:rsidRPr="00D415C3">
        <w:rPr>
          <w:rFonts w:ascii="Arial" w:hAnsi="Arial" w:cs="Arial"/>
          <w:i/>
          <w:noProof/>
          <w:color w:val="000000"/>
          <w:lang w:eastAsia="en-GB"/>
        </w:rPr>
        <w:t>sensu</w:t>
      </w:r>
      <w:r w:rsidRPr="00D415C3">
        <w:rPr>
          <w:rFonts w:ascii="Arial" w:hAnsi="Arial" w:cs="Arial"/>
          <w:noProof/>
          <w:color w:val="000000"/>
          <w:lang w:eastAsia="en-GB"/>
        </w:rPr>
        <w:t xml:space="preserve"> Sousa 2001)</w:t>
      </w:r>
      <w:r>
        <w:rPr>
          <w:rFonts w:ascii="Arial" w:hAnsi="Arial" w:cs="Arial"/>
          <w:color w:val="000000"/>
          <w:lang w:eastAsia="en-GB"/>
        </w:rPr>
        <w:fldChar w:fldCharType="end"/>
      </w:r>
      <w:r>
        <w:rPr>
          <w:rFonts w:ascii="Arial" w:hAnsi="Arial" w:cs="Arial"/>
          <w:color w:val="000000"/>
          <w:lang w:eastAsia="en-GB"/>
        </w:rPr>
        <w:t xml:space="preserve"> resulting in death of organisms cause</w:t>
      </w:r>
      <w:r w:rsidRPr="004E3A00">
        <w:rPr>
          <w:rFonts w:ascii="Arial" w:hAnsi="Arial" w:cs="Arial"/>
          <w:color w:val="000000"/>
          <w:lang w:eastAsia="en-GB"/>
        </w:rPr>
        <w:t xml:space="preserve"> changes to a system from which it fails to recover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(Nimmo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These disturbances may represent instantaneous or continuous alteration of species abundances, which are respectively </w:t>
      </w:r>
      <w:del w:id="26" w:author="anewton" w:date="2016-02-11T13:03:00Z">
        <w:r w:rsidDel="00521675">
          <w:rPr>
            <w:rFonts w:ascii="Arial" w:hAnsi="Arial" w:cs="Arial"/>
            <w:color w:val="000000"/>
            <w:lang w:eastAsia="en-GB"/>
          </w:rPr>
          <w:delText xml:space="preserve">termed </w:delText>
        </w:r>
      </w:del>
      <w:ins w:id="27" w:author="anewton" w:date="2016-02-11T13:03:00Z">
        <w:r>
          <w:rPr>
            <w:rFonts w:ascii="Arial" w:hAnsi="Arial" w:cs="Arial"/>
            <w:color w:val="000000"/>
            <w:lang w:eastAsia="en-GB"/>
          </w:rPr>
          <w:t xml:space="preserve">referred to as </w:t>
        </w:r>
      </w:ins>
      <w:r>
        <w:rPr>
          <w:rFonts w:ascii="Arial" w:hAnsi="Arial" w:cs="Arial"/>
          <w:color w:val="000000"/>
          <w:lang w:eastAsia="en-GB"/>
        </w:rPr>
        <w:t xml:space="preserve">pulse and press disturbances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Pr>
          <w:rFonts w:ascii="Arial" w:hAnsi="Arial" w:cs="Arial"/>
          <w:color w:val="000000"/>
          <w:lang w:eastAsia="en-GB"/>
        </w:rPr>
        <w:fldChar w:fldCharType="separate"/>
      </w:r>
      <w:r w:rsidRPr="008D6CB8">
        <w:rPr>
          <w:rFonts w:ascii="Arial" w:hAnsi="Arial" w:cs="Arial"/>
          <w:noProof/>
          <w:color w:val="000000"/>
          <w:lang w:eastAsia="en-GB"/>
        </w:rPr>
        <w:t>(Bender, Case &amp; Gilpin 1984)</w:t>
      </w:r>
      <w:r>
        <w:rPr>
          <w:rFonts w:ascii="Arial" w:hAnsi="Arial" w:cs="Arial"/>
          <w:color w:val="000000"/>
          <w:lang w:eastAsia="en-GB"/>
        </w:rPr>
        <w:fldChar w:fldCharType="end"/>
      </w:r>
      <w:r>
        <w:rPr>
          <w:rFonts w:ascii="Arial" w:hAnsi="Arial" w:cs="Arial"/>
          <w:color w:val="000000"/>
          <w:lang w:eastAsia="en-GB"/>
        </w:rPr>
        <w:t xml:space="preserve">. Critically, what is considered to be ‘instantaneous’ or ‘continuous’ depends on the generation time of the organisms in an assembly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Pr>
          <w:rFonts w:ascii="Arial" w:hAnsi="Arial" w:cs="Arial"/>
          <w:color w:val="000000"/>
          <w:lang w:eastAsia="en-GB"/>
        </w:rPr>
        <w:fldChar w:fldCharType="separate"/>
      </w:r>
      <w:r w:rsidRPr="004F6967">
        <w:rPr>
          <w:rFonts w:ascii="Arial" w:hAnsi="Arial" w:cs="Arial"/>
          <w:noProof/>
          <w:color w:val="000000"/>
          <w:lang w:eastAsia="en-GB"/>
        </w:rPr>
        <w:t xml:space="preserve">(Shade </w:t>
      </w:r>
      <w:r w:rsidRPr="004F6967">
        <w:rPr>
          <w:rFonts w:ascii="Arial" w:hAnsi="Arial" w:cs="Arial"/>
          <w:i/>
          <w:noProof/>
          <w:color w:val="000000"/>
          <w:lang w:eastAsia="en-GB"/>
        </w:rPr>
        <w:t>et al.</w:t>
      </w:r>
      <w:r w:rsidRPr="004F6967">
        <w:rPr>
          <w:rFonts w:ascii="Arial" w:hAnsi="Arial" w:cs="Arial"/>
          <w:noProof/>
          <w:color w:val="000000"/>
          <w:lang w:eastAsia="en-GB"/>
        </w:rPr>
        <w:t xml:space="preserve"> 2012)</w:t>
      </w:r>
      <w:r>
        <w:rPr>
          <w:rFonts w:ascii="Arial" w:hAnsi="Arial" w:cs="Arial"/>
          <w:color w:val="000000"/>
          <w:lang w:eastAsia="en-GB"/>
        </w:rPr>
        <w:fldChar w:fldCharType="end"/>
      </w:r>
      <w:r>
        <w:rPr>
          <w:rFonts w:ascii="Arial" w:hAnsi="Arial" w:cs="Arial"/>
          <w:color w:val="000000"/>
          <w:lang w:eastAsia="en-GB"/>
        </w:rPr>
        <w:t xml:space="preserve">. </w:t>
      </w:r>
      <w:r w:rsidRPr="004E3A00">
        <w:rPr>
          <w:rFonts w:ascii="Arial" w:hAnsi="Arial" w:cs="Arial"/>
          <w:color w:val="000000"/>
          <w:lang w:eastAsia="en-GB"/>
        </w:rPr>
        <w:t xml:space="preserve">Theory relating to ecosystem resilience suggests that </w:t>
      </w:r>
      <w:r>
        <w:rPr>
          <w:rFonts w:ascii="Arial" w:hAnsi="Arial" w:cs="Arial"/>
          <w:color w:val="000000"/>
          <w:lang w:eastAsia="en-GB"/>
        </w:rPr>
        <w:t>interactions between different drivers may cause</w:t>
      </w:r>
      <w:r w:rsidRPr="004E3A00">
        <w:rPr>
          <w:rFonts w:ascii="Arial" w:hAnsi="Arial" w:cs="Arial"/>
          <w:color w:val="000000"/>
          <w:lang w:eastAsia="en-GB"/>
        </w:rPr>
        <w:t xml:space="preserve"> positive feedbacks</w:t>
      </w:r>
      <w:ins w:id="28" w:author="anewton" w:date="2016-02-11T13:03:00Z">
        <w:r>
          <w:rPr>
            <w:rFonts w:ascii="Arial" w:hAnsi="Arial" w:cs="Arial"/>
            <w:color w:val="000000"/>
            <w:lang w:eastAsia="en-GB"/>
          </w:rPr>
          <w:t>, which can drive</w:t>
        </w:r>
      </w:ins>
      <w:r w:rsidRPr="004E3A00">
        <w:rPr>
          <w:rFonts w:ascii="Arial" w:hAnsi="Arial" w:cs="Arial"/>
          <w:color w:val="000000"/>
          <w:lang w:eastAsia="en-GB"/>
        </w:rPr>
        <w:t xml:space="preserve"> </w:t>
      </w:r>
      <w:del w:id="29" w:author="anewton" w:date="2016-02-11T13:03:00Z">
        <w:r w:rsidRPr="004E3A00" w:rsidDel="00521675">
          <w:rPr>
            <w:rFonts w:ascii="Arial" w:hAnsi="Arial" w:cs="Arial"/>
            <w:color w:val="000000"/>
            <w:lang w:eastAsia="en-GB"/>
          </w:rPr>
          <w:delText xml:space="preserve">driving </w:delText>
        </w:r>
      </w:del>
      <w:r w:rsidRPr="004E3A00">
        <w:rPr>
          <w:rFonts w:ascii="Arial" w:hAnsi="Arial" w:cs="Arial"/>
          <w:color w:val="000000"/>
          <w:lang w:eastAsia="en-GB"/>
        </w:rPr>
        <w:t xml:space="preserve">the system into a different state </w:t>
      </w:r>
      <w:r>
        <w:rPr>
          <w:rFonts w:ascii="Arial" w:hAnsi="Arial" w:cs="Arial"/>
          <w:color w:val="000000"/>
          <w:lang w:eastAsia="en-GB"/>
        </w:rPr>
        <w:t xml:space="preserve">as a result of rapid non-linear regime shifts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2001)</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However, linear, gradual changes in ecosystems resulting in a shift to a novel state can also occur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(Davidson 2000; Petraitis &amp; Hoffman 2010; Petraitis 2013)</w:t>
      </w:r>
      <w:r>
        <w:rPr>
          <w:rFonts w:ascii="Arial" w:hAnsi="Arial" w:cs="Arial"/>
          <w:color w:val="000000"/>
          <w:lang w:eastAsia="en-GB"/>
        </w:rPr>
        <w:fldChar w:fldCharType="end"/>
      </w:r>
      <w:r>
        <w:rPr>
          <w:rFonts w:ascii="Arial" w:hAnsi="Arial" w:cs="Arial"/>
          <w:color w:val="000000"/>
          <w:lang w:eastAsia="en-GB"/>
        </w:rPr>
        <w:t xml:space="preserve">, </w:t>
      </w:r>
      <w:ins w:id="30" w:author="anewton" w:date="2016-02-11T13:03:00Z">
        <w:r>
          <w:rPr>
            <w:rFonts w:ascii="Arial" w:hAnsi="Arial" w:cs="Arial"/>
            <w:color w:val="000000"/>
            <w:lang w:eastAsia="en-GB"/>
          </w:rPr>
          <w:t>al</w:t>
        </w:r>
      </w:ins>
      <w:r>
        <w:rPr>
          <w:rFonts w:ascii="Arial" w:hAnsi="Arial" w:cs="Arial"/>
          <w:color w:val="000000"/>
          <w:lang w:eastAsia="en-GB"/>
        </w:rPr>
        <w:t xml:space="preserve">though these have received less attention in the ecological literature. Importantly, the presence of positive feedbacks may make recovery of a system to a desired state difficult, while linear change may be more easily reversed via management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 xml:space="preserve">(Folke </w:t>
      </w:r>
      <w:r w:rsidRPr="00812C49">
        <w:rPr>
          <w:rFonts w:ascii="Arial" w:hAnsi="Arial" w:cs="Arial"/>
          <w:i/>
          <w:noProof/>
          <w:color w:val="000000"/>
          <w:lang w:eastAsia="en-GB"/>
        </w:rPr>
        <w:t>et al.</w:t>
      </w:r>
      <w:r w:rsidRPr="00812C49">
        <w:rPr>
          <w:rFonts w:ascii="Arial" w:hAnsi="Arial" w:cs="Arial"/>
          <w:noProof/>
          <w:color w:val="000000"/>
          <w:lang w:eastAsia="en-GB"/>
        </w:rPr>
        <w:t xml:space="preserve"> 2010)</w:t>
      </w:r>
      <w:r>
        <w:rPr>
          <w:rFonts w:ascii="Arial" w:hAnsi="Arial" w:cs="Arial"/>
          <w:color w:val="000000"/>
          <w:lang w:eastAsia="en-GB"/>
        </w:rPr>
        <w:fldChar w:fldCharType="end"/>
      </w:r>
      <w:r>
        <w:rPr>
          <w:rFonts w:ascii="Arial" w:hAnsi="Arial" w:cs="Arial"/>
          <w:color w:val="000000"/>
          <w:lang w:eastAsia="en-GB"/>
        </w:rPr>
        <w:t>.</w:t>
      </w:r>
    </w:p>
    <w:p w:rsidR="0090383B" w:rsidRDefault="0090383B" w:rsidP="00527DD8">
      <w:pPr>
        <w:spacing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From the perspective of forest conservation</w:t>
      </w:r>
      <w:r w:rsidRPr="004E3A00">
        <w:rPr>
          <w:rFonts w:ascii="Arial" w:hAnsi="Arial" w:cs="Arial"/>
          <w:color w:val="000000"/>
          <w:lang w:eastAsia="en-GB"/>
        </w:rPr>
        <w:t xml:space="preserve">, feedbacks of particular concern </w:t>
      </w:r>
      <w:del w:id="31" w:author="anewton" w:date="2016-02-11T13:03:00Z">
        <w:r w:rsidRPr="004E3A00" w:rsidDel="00521675">
          <w:rPr>
            <w:rFonts w:ascii="Arial" w:hAnsi="Arial" w:cs="Arial"/>
            <w:color w:val="000000"/>
            <w:lang w:eastAsia="en-GB"/>
          </w:rPr>
          <w:delText xml:space="preserve">are </w:delText>
        </w:r>
      </w:del>
      <w:ins w:id="32" w:author="anewton" w:date="2016-02-11T13:03:00Z">
        <w:r>
          <w:rPr>
            <w:rFonts w:ascii="Arial" w:hAnsi="Arial" w:cs="Arial"/>
            <w:color w:val="000000"/>
            <w:lang w:eastAsia="en-GB"/>
          </w:rPr>
          <w:t>include</w:t>
        </w:r>
        <w:r w:rsidRPr="004E3A00">
          <w:rPr>
            <w:rFonts w:ascii="Arial" w:hAnsi="Arial" w:cs="Arial"/>
            <w:color w:val="000000"/>
            <w:lang w:eastAsia="en-GB"/>
          </w:rPr>
          <w:t xml:space="preserve"> </w:t>
        </w:r>
      </w:ins>
      <w:r w:rsidRPr="004E3A00">
        <w:rPr>
          <w:rFonts w:ascii="Arial" w:hAnsi="Arial" w:cs="Arial"/>
          <w:color w:val="000000"/>
          <w:lang w:eastAsia="en-GB"/>
        </w:rPr>
        <w:t xml:space="preserve">those between local disturbances (e.g. fire, pests, drought or deforestation) and </w:t>
      </w:r>
      <w:r>
        <w:rPr>
          <w:rFonts w:ascii="Arial" w:hAnsi="Arial" w:cs="Arial"/>
          <w:color w:val="000000"/>
          <w:lang w:eastAsia="en-GB"/>
        </w:rPr>
        <w:t xml:space="preserve">regional </w:t>
      </w:r>
      <w:r w:rsidRPr="004E3A00">
        <w:rPr>
          <w:rFonts w:ascii="Arial" w:hAnsi="Arial" w:cs="Arial"/>
          <w:color w:val="000000"/>
          <w:lang w:eastAsia="en-GB"/>
        </w:rPr>
        <w:t xml:space="preserve">climatic changes that </w:t>
      </w:r>
      <w:ins w:id="33" w:author="anewton" w:date="2016-02-11T13:04:00Z">
        <w:r>
          <w:rPr>
            <w:rFonts w:ascii="Arial" w:hAnsi="Arial" w:cs="Arial"/>
            <w:color w:val="000000"/>
            <w:lang w:eastAsia="en-GB"/>
          </w:rPr>
          <w:t xml:space="preserve">might </w:t>
        </w:r>
      </w:ins>
      <w:r w:rsidRPr="004E3A00">
        <w:rPr>
          <w:rFonts w:ascii="Arial" w:hAnsi="Arial" w:cs="Arial"/>
          <w:color w:val="000000"/>
          <w:lang w:eastAsia="en-GB"/>
        </w:rPr>
        <w:t xml:space="preserve">impair regeneration of tree species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For example, logging and deforestation in tropical forests combined with drought and increased </w:t>
      </w:r>
      <w:r>
        <w:rPr>
          <w:rFonts w:ascii="Arial" w:hAnsi="Arial" w:cs="Arial"/>
          <w:color w:val="000000"/>
          <w:lang w:eastAsia="en-GB"/>
        </w:rPr>
        <w:t>fire frequency</w:t>
      </w:r>
      <w:r w:rsidRPr="004E3A00">
        <w:rPr>
          <w:rFonts w:ascii="Arial" w:hAnsi="Arial" w:cs="Arial"/>
          <w:color w:val="000000"/>
          <w:lang w:eastAsia="en-GB"/>
        </w:rPr>
        <w:t xml:space="preserve"> may lead to a shift to </w:t>
      </w:r>
      <w:r>
        <w:rPr>
          <w:rFonts w:ascii="Arial" w:hAnsi="Arial" w:cs="Arial"/>
          <w:color w:val="000000"/>
          <w:lang w:eastAsia="en-GB"/>
        </w:rPr>
        <w:t xml:space="preserve">a </w:t>
      </w:r>
      <w:r w:rsidRPr="004E3A00">
        <w:rPr>
          <w:rFonts w:ascii="Arial" w:hAnsi="Arial" w:cs="Arial"/>
          <w:color w:val="000000"/>
          <w:lang w:eastAsia="en-GB"/>
        </w:rPr>
        <w:t xml:space="preserve">savannah-like vegetation structure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(Nepstad </w:t>
      </w:r>
      <w:r w:rsidRPr="004E3A00">
        <w:rPr>
          <w:rFonts w:ascii="Arial" w:hAnsi="Arial" w:cs="Arial"/>
          <w:i/>
          <w:noProof/>
          <w:color w:val="000000"/>
          <w:lang w:eastAsia="en-GB"/>
        </w:rPr>
        <w:t>et al.</w:t>
      </w:r>
      <w:r w:rsidRPr="004E3A00">
        <w:rPr>
          <w:rFonts w:ascii="Arial" w:hAnsi="Arial" w:cs="Arial"/>
          <w:noProof/>
          <w:color w:val="000000"/>
          <w:lang w:eastAsia="en-GB"/>
        </w:rPr>
        <w:t xml:space="preserve"> 1999; Barlow &amp; Peres 2008)</w:t>
      </w:r>
      <w:r w:rsidRPr="004E3A00">
        <w:rPr>
          <w:rFonts w:ascii="Arial" w:hAnsi="Arial" w:cs="Arial"/>
          <w:color w:val="000000"/>
          <w:lang w:eastAsia="en-GB"/>
        </w:rPr>
        <w:fldChar w:fldCharType="end"/>
      </w:r>
      <w:r w:rsidRPr="004E3A00">
        <w:rPr>
          <w:rFonts w:ascii="Arial" w:hAnsi="Arial" w:cs="Arial"/>
          <w:color w:val="000000"/>
          <w:lang w:eastAsia="en-GB"/>
        </w:rPr>
        <w:t xml:space="preserve">. Similarly, large disturbances in Mediterranean forests can lead to reduced seedling recruitment and invasion by grasses and shrubs, which result in increased fire frequency and further suppression of tree cover </w:t>
      </w:r>
      <w:r w:rsidRPr="004E3A00">
        <w:rPr>
          <w:rFonts w:ascii="Arial" w:hAnsi="Arial" w:cs="Arial"/>
        </w:rPr>
        <w:fldChar w:fldCharType="begin" w:fldLock="1"/>
      </w:r>
      <w:r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(Acácio </w:t>
      </w:r>
      <w:r w:rsidRPr="004E3A00">
        <w:rPr>
          <w:rFonts w:ascii="Arial" w:hAnsi="Arial" w:cs="Arial"/>
          <w:i/>
          <w:noProof/>
        </w:rPr>
        <w:t>et al.</w:t>
      </w:r>
      <w:r w:rsidRPr="004E3A00">
        <w:rPr>
          <w:rFonts w:ascii="Arial" w:hAnsi="Arial" w:cs="Arial"/>
          <w:noProof/>
        </w:rPr>
        <w:t xml:space="preserve"> 2007)</w:t>
      </w:r>
      <w:r w:rsidRPr="004E3A00">
        <w:rPr>
          <w:rFonts w:ascii="Arial" w:hAnsi="Arial" w:cs="Arial"/>
        </w:rPr>
        <w:fldChar w:fldCharType="end"/>
      </w:r>
      <w:r w:rsidRPr="004E3A00">
        <w:rPr>
          <w:rFonts w:ascii="Arial" w:hAnsi="Arial" w:cs="Arial"/>
        </w:rPr>
        <w:t>.</w:t>
      </w:r>
      <w:r>
        <w:rPr>
          <w:rFonts w:ascii="Arial" w:hAnsi="Arial" w:cs="Arial"/>
        </w:rPr>
        <w:t xml:space="preserve"> </w:t>
      </w:r>
      <w:r w:rsidRPr="004E3A00">
        <w:rPr>
          <w:rFonts w:ascii="Arial" w:hAnsi="Arial" w:cs="Arial"/>
          <w:color w:val="000000"/>
          <w:lang w:eastAsia="en-GB"/>
        </w:rPr>
        <w:t xml:space="preserve">However, dieback is also occurring in temperate </w:t>
      </w:r>
      <w:r>
        <w:rPr>
          <w:rFonts w:ascii="Arial" w:hAnsi="Arial" w:cs="Arial"/>
          <w:color w:val="000000"/>
          <w:lang w:eastAsia="en-GB"/>
        </w:rPr>
        <w:t>forests</w:t>
      </w:r>
      <w:r w:rsidRPr="004E3A00">
        <w:rPr>
          <w:rFonts w:ascii="Arial" w:hAnsi="Arial" w:cs="Arial"/>
          <w:color w:val="000000"/>
          <w:lang w:eastAsia="en-GB"/>
        </w:rPr>
        <w:t xml:space="preserve"> </w:t>
      </w:r>
      <w:r>
        <w:rPr>
          <w:rFonts w:ascii="Arial" w:hAnsi="Arial" w:cs="Arial"/>
          <w:color w:val="000000"/>
          <w:lang w:eastAsia="en-GB"/>
        </w:rPr>
        <w:t xml:space="preserve">in which fire is not a primary cause of mortality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xml:space="preserve">. </w:t>
      </w:r>
      <w:ins w:id="34" w:author="anewton" w:date="2016-02-11T13:04:00Z">
        <w:r>
          <w:rPr>
            <w:rFonts w:ascii="Arial" w:hAnsi="Arial" w:cs="Arial"/>
            <w:color w:val="000000"/>
            <w:lang w:eastAsia="en-GB"/>
          </w:rPr>
          <w:t>Increased t</w:t>
        </w:r>
      </w:ins>
      <w:del w:id="35" w:author="anewton" w:date="2016-02-11T13:04:00Z">
        <w:r w:rsidDel="00521675">
          <w:rPr>
            <w:rFonts w:ascii="Arial" w:hAnsi="Arial" w:cs="Arial"/>
            <w:color w:val="000000"/>
            <w:lang w:eastAsia="en-GB"/>
          </w:rPr>
          <w:delText>T</w:delText>
        </w:r>
      </w:del>
      <w:r w:rsidRPr="004E3A00">
        <w:rPr>
          <w:rFonts w:ascii="Arial" w:hAnsi="Arial" w:cs="Arial"/>
          <w:color w:val="000000"/>
          <w:lang w:eastAsia="en-GB"/>
        </w:rPr>
        <w:t xml:space="preserve">ree mortality as a result of climate change, </w:t>
      </w:r>
      <w:ins w:id="36" w:author="anewton" w:date="2016-02-11T13:04:00Z">
        <w:r>
          <w:rPr>
            <w:rFonts w:ascii="Arial" w:hAnsi="Arial" w:cs="Arial"/>
            <w:color w:val="000000"/>
            <w:lang w:eastAsia="en-GB"/>
          </w:rPr>
          <w:t xml:space="preserve">and attack by </w:t>
        </w:r>
      </w:ins>
      <w:r w:rsidRPr="004E3A00">
        <w:rPr>
          <w:rFonts w:ascii="Arial" w:hAnsi="Arial" w:cs="Arial"/>
          <w:color w:val="000000"/>
          <w:lang w:eastAsia="en-GB"/>
        </w:rPr>
        <w:t>pathogens and insect</w:t>
      </w:r>
      <w:ins w:id="37" w:author="anewton" w:date="2016-02-11T13:04:00Z">
        <w:r>
          <w:rPr>
            <w:rFonts w:ascii="Arial" w:hAnsi="Arial" w:cs="Arial"/>
            <w:color w:val="000000"/>
            <w:lang w:eastAsia="en-GB"/>
          </w:rPr>
          <w:t>s</w:t>
        </w:r>
      </w:ins>
      <w:r w:rsidRPr="004E3A00">
        <w:rPr>
          <w:rFonts w:ascii="Arial" w:hAnsi="Arial" w:cs="Arial"/>
          <w:color w:val="000000"/>
          <w:lang w:eastAsia="en-GB"/>
        </w:rPr>
        <w:t xml:space="preserve"> </w:t>
      </w:r>
      <w:del w:id="38" w:author="anewton" w:date="2016-02-11T13:04:00Z">
        <w:r w:rsidRPr="004E3A00" w:rsidDel="00521675">
          <w:rPr>
            <w:rFonts w:ascii="Arial" w:hAnsi="Arial" w:cs="Arial"/>
            <w:color w:val="000000"/>
            <w:lang w:eastAsia="en-GB"/>
          </w:rPr>
          <w:delText xml:space="preserve">pests </w:delText>
        </w:r>
      </w:del>
      <w:r w:rsidRPr="004E3A00">
        <w:rPr>
          <w:rFonts w:ascii="Arial" w:hAnsi="Arial" w:cs="Arial"/>
          <w:color w:val="000000"/>
          <w:lang w:eastAsia="en-GB"/>
        </w:rPr>
        <w:t xml:space="preserve">is increasing in many temperate forests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(van Mantgem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2009;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ins w:id="39" w:author="anewton" w:date="2016-02-11T13:05:00Z">
        <w:r>
          <w:rPr>
            <w:rFonts w:ascii="Arial" w:hAnsi="Arial" w:cs="Arial"/>
            <w:color w:val="000000"/>
            <w:lang w:eastAsia="en-GB"/>
          </w:rPr>
          <w:t xml:space="preserve">. </w:t>
        </w:r>
      </w:ins>
      <w:del w:id="40" w:author="anewton" w:date="2016-02-11T13:05:00Z">
        <w:r w:rsidRPr="004E3A00" w:rsidDel="00521675">
          <w:rPr>
            <w:rFonts w:ascii="Arial" w:hAnsi="Arial" w:cs="Arial"/>
            <w:color w:val="000000"/>
            <w:lang w:eastAsia="en-GB"/>
          </w:rPr>
          <w:delText xml:space="preserve"> </w:delText>
        </w:r>
        <w:r w:rsidDel="00521675">
          <w:rPr>
            <w:rFonts w:ascii="Arial" w:hAnsi="Arial" w:cs="Arial"/>
            <w:color w:val="000000"/>
            <w:lang w:eastAsia="en-GB"/>
          </w:rPr>
          <w:delText>and so i</w:delText>
        </w:r>
      </w:del>
      <w:ins w:id="41" w:author="anewton" w:date="2016-02-11T13:05:00Z">
        <w:r>
          <w:rPr>
            <w:rFonts w:ascii="Arial" w:hAnsi="Arial" w:cs="Arial"/>
            <w:color w:val="000000"/>
            <w:lang w:eastAsia="en-GB"/>
          </w:rPr>
          <w:t>An understanding</w:t>
        </w:r>
      </w:ins>
      <w:del w:id="42" w:author="anewton" w:date="2016-02-11T13:05:00Z">
        <w:r w:rsidDel="00521675">
          <w:rPr>
            <w:rFonts w:ascii="Arial" w:hAnsi="Arial" w:cs="Arial"/>
            <w:color w:val="000000"/>
            <w:lang w:eastAsia="en-GB"/>
          </w:rPr>
          <w:delText>dentification</w:delText>
        </w:r>
      </w:del>
      <w:r w:rsidRPr="004E3A00">
        <w:rPr>
          <w:rFonts w:ascii="Arial" w:hAnsi="Arial" w:cs="Arial"/>
          <w:color w:val="000000"/>
          <w:lang w:eastAsia="en-GB"/>
        </w:rPr>
        <w:t xml:space="preserve"> of </w:t>
      </w:r>
      <w:r>
        <w:rPr>
          <w:rFonts w:ascii="Arial" w:hAnsi="Arial" w:cs="Arial"/>
          <w:color w:val="000000"/>
          <w:lang w:eastAsia="en-GB"/>
        </w:rPr>
        <w:t xml:space="preserve">potential </w:t>
      </w:r>
      <w:r w:rsidRPr="004E3A00">
        <w:rPr>
          <w:rFonts w:ascii="Arial" w:hAnsi="Arial" w:cs="Arial"/>
          <w:color w:val="000000"/>
          <w:lang w:eastAsia="en-GB"/>
        </w:rPr>
        <w:t xml:space="preserve">feedbacks that may drive these systems into non-forest states </w:t>
      </w:r>
      <w:r>
        <w:rPr>
          <w:rFonts w:ascii="Arial" w:hAnsi="Arial" w:cs="Arial"/>
          <w:color w:val="000000"/>
          <w:lang w:eastAsia="en-GB"/>
        </w:rPr>
        <w:t>is critical to inform future management decisions.</w:t>
      </w:r>
    </w:p>
    <w:p w:rsidR="0090383B" w:rsidRPr="004E3A00" w:rsidRDefault="0090383B"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Pr>
          <w:rFonts w:ascii="Arial" w:hAnsi="Arial" w:cs="Arial"/>
        </w:rPr>
        <w:t xml:space="preserve">unique </w:t>
      </w:r>
      <w:r w:rsidRPr="004E3A00">
        <w:rPr>
          <w:rFonts w:ascii="Arial" w:hAnsi="Arial" w:cs="Arial"/>
        </w:rPr>
        <w:t xml:space="preserve">long-term data set, collected </w:t>
      </w:r>
      <w:r>
        <w:rPr>
          <w:rFonts w:ascii="Arial" w:hAnsi="Arial" w:cs="Arial"/>
        </w:rPr>
        <w:t xml:space="preserve">over 50 years </w:t>
      </w:r>
      <w:r>
        <w:rPr>
          <w:rFonts w:ascii="Arial" w:hAnsi="Arial" w:cs="Arial"/>
        </w:rPr>
        <w:fldChar w:fldCharType="begin" w:fldLock="1"/>
      </w:r>
      <w:r>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(Mountford </w:t>
      </w:r>
      <w:r w:rsidRPr="002324D1">
        <w:rPr>
          <w:rFonts w:ascii="Arial" w:hAnsi="Arial" w:cs="Arial"/>
          <w:i/>
          <w:noProof/>
        </w:rPr>
        <w:t>et al.</w:t>
      </w:r>
      <w:r w:rsidRPr="002324D1">
        <w:rPr>
          <w:rFonts w:ascii="Arial" w:hAnsi="Arial" w:cs="Arial"/>
          <w:noProof/>
        </w:rPr>
        <w:t xml:space="preserve"> 1999; Mountford &amp; Peterken 2003; 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r>
        <w:rPr>
          <w:rFonts w:ascii="Arial" w:hAnsi="Arial" w:cs="Arial"/>
        </w:rPr>
        <w:t xml:space="preserve"> </w:t>
      </w:r>
      <w:r w:rsidRPr="004E3A00">
        <w:rPr>
          <w:rFonts w:ascii="Arial" w:hAnsi="Arial" w:cs="Arial"/>
        </w:rPr>
        <w:t xml:space="preserve">in a temperate forest ecosystem </w:t>
      </w:r>
      <w:r>
        <w:rPr>
          <w:rFonts w:ascii="Arial" w:hAnsi="Arial" w:cs="Arial"/>
        </w:rPr>
        <w:t>in southern England</w:t>
      </w:r>
      <w:ins w:id="43" w:author="anewton" w:date="2016-02-11T13:05:00Z">
        <w:r>
          <w:rPr>
            <w:rFonts w:ascii="Arial" w:hAnsi="Arial" w:cs="Arial"/>
          </w:rPr>
          <w:t xml:space="preserve">, which </w:t>
        </w:r>
      </w:ins>
      <w:del w:id="44" w:author="anewton" w:date="2016-02-11T13:05:00Z">
        <w:r w:rsidDel="00521675">
          <w:rPr>
            <w:rFonts w:ascii="Arial" w:hAnsi="Arial" w:cs="Arial"/>
          </w:rPr>
          <w:delText xml:space="preserve"> </w:delText>
        </w:r>
        <w:r w:rsidRPr="004E3A00" w:rsidDel="00521675">
          <w:rPr>
            <w:rFonts w:ascii="Arial" w:hAnsi="Arial" w:cs="Arial"/>
          </w:rPr>
          <w:delText xml:space="preserve">that </w:delText>
        </w:r>
      </w:del>
      <w:r w:rsidRPr="004E3A00">
        <w:rPr>
          <w:rFonts w:ascii="Arial" w:hAnsi="Arial" w:cs="Arial"/>
        </w:rPr>
        <w:t xml:space="preserve">has undergone partial stand dieback in recent decades. Using statistical models we investigate correlates of tree mortality and recruitment, both of which include potential feedback mechanisms. We then use results from these models and information from the </w:t>
      </w:r>
      <w:r>
        <w:rPr>
          <w:rFonts w:ascii="Arial" w:hAnsi="Arial" w:cs="Arial"/>
        </w:rPr>
        <w:t xml:space="preserve">scientific </w:t>
      </w:r>
      <w:r w:rsidRPr="004E3A00">
        <w:rPr>
          <w:rFonts w:ascii="Arial" w:hAnsi="Arial" w:cs="Arial"/>
        </w:rPr>
        <w:t>literature to produce an individual based model to test the effects of identified feedbacks on forest structure. Specifically, our aims are:</w:t>
      </w:r>
    </w:p>
    <w:p w:rsidR="0090383B" w:rsidRPr="004E3A00" w:rsidRDefault="0090383B" w:rsidP="00F11B0B">
      <w:pPr>
        <w:pStyle w:val="ListParagraph"/>
        <w:numPr>
          <w:ilvl w:val="0"/>
          <w:numId w:val="12"/>
          <w:numberingChange w:id="45" w:author="anewton" w:date="2016-02-11T12:38:00Z" w:original="%1:1:0:."/>
        </w:numPr>
        <w:spacing w:after="0" w:line="360" w:lineRule="auto"/>
        <w:rPr>
          <w:rFonts w:ascii="Arial" w:hAnsi="Arial" w:cs="Arial"/>
        </w:rPr>
      </w:pPr>
      <w:r w:rsidRPr="004E3A00">
        <w:rPr>
          <w:rFonts w:ascii="Arial" w:hAnsi="Arial" w:cs="Arial"/>
        </w:rPr>
        <w:t>To test the factors that influenced seedling and sapling density</w:t>
      </w:r>
      <w:ins w:id="46" w:author="anewton" w:date="2016-02-11T13:06:00Z">
        <w:r>
          <w:rPr>
            <w:rFonts w:ascii="Arial" w:hAnsi="Arial" w:cs="Arial"/>
          </w:rPr>
          <w:t>.</w:t>
        </w:r>
      </w:ins>
    </w:p>
    <w:p w:rsidR="0090383B" w:rsidRPr="004E3A00" w:rsidRDefault="0090383B" w:rsidP="00F11B0B">
      <w:pPr>
        <w:pStyle w:val="ListParagraph"/>
        <w:numPr>
          <w:ilvl w:val="0"/>
          <w:numId w:val="12"/>
          <w:numberingChange w:id="47" w:author="anewton" w:date="2016-02-11T12:38:00Z" w:original="%1:1:0:."/>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ins w:id="48" w:author="anewton" w:date="2016-02-11T13:06:00Z">
        <w:r>
          <w:rPr>
            <w:rFonts w:ascii="Arial" w:hAnsi="Arial" w:cs="Arial"/>
          </w:rPr>
          <w:t>.</w:t>
        </w:r>
      </w:ins>
    </w:p>
    <w:p w:rsidR="0090383B" w:rsidRPr="004E3A00" w:rsidRDefault="0090383B" w:rsidP="00F11B0B">
      <w:pPr>
        <w:pStyle w:val="ListParagraph"/>
        <w:numPr>
          <w:ilvl w:val="0"/>
          <w:numId w:val="12"/>
          <w:numberingChange w:id="49" w:author="anewton" w:date="2016-02-11T12:38:00Z" w:original="%1:1:0:."/>
        </w:numPr>
        <w:spacing w:after="0" w:line="360" w:lineRule="auto"/>
        <w:rPr>
          <w:rFonts w:ascii="Arial" w:hAnsi="Arial" w:cs="Arial"/>
        </w:rPr>
      </w:pPr>
      <w:ins w:id="50" w:author="anewton" w:date="2016-02-11T13:06:00Z">
        <w:r>
          <w:rPr>
            <w:rFonts w:ascii="Arial" w:hAnsi="Arial" w:cs="Arial"/>
          </w:rPr>
          <w:t>To t</w:t>
        </w:r>
      </w:ins>
      <w:del w:id="51" w:author="anewton" w:date="2016-02-11T13:06:00Z">
        <w:r w:rsidRPr="004E3A00" w:rsidDel="00521675">
          <w:rPr>
            <w:rFonts w:ascii="Arial" w:hAnsi="Arial" w:cs="Arial"/>
          </w:rPr>
          <w:delText>T</w:delText>
        </w:r>
      </w:del>
      <w:r w:rsidRPr="004E3A00">
        <w:rPr>
          <w:rFonts w:ascii="Arial" w:hAnsi="Arial" w:cs="Arial"/>
        </w:rPr>
        <w:t>est the influence of feedbacks identified in statistical models on forest structure using an individual based model</w:t>
      </w:r>
      <w:ins w:id="52" w:author="anewton" w:date="2016-02-11T13:06:00Z">
        <w:r>
          <w:rPr>
            <w:rFonts w:ascii="Arial" w:hAnsi="Arial" w:cs="Arial"/>
          </w:rPr>
          <w:t>.</w:t>
        </w:r>
      </w:ins>
    </w:p>
    <w:p w:rsidR="0090383B" w:rsidRPr="004E3A00" w:rsidRDefault="0090383B" w:rsidP="00F11B0B">
      <w:pPr>
        <w:spacing w:before="40" w:after="140" w:line="360" w:lineRule="auto"/>
        <w:contextualSpacing/>
        <w:rPr>
          <w:rFonts w:ascii="Arial" w:hAnsi="Arial" w:cs="Arial"/>
          <w:b/>
          <w:bCs/>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Methods (aim for 1500 words, currently 2120)</w:t>
      </w:r>
    </w:p>
    <w:p w:rsidR="0090383B" w:rsidRPr="004E3A00" w:rsidRDefault="0090383B" w:rsidP="00F11B0B">
      <w:pPr>
        <w:spacing w:before="40" w:after="140" w:line="360" w:lineRule="auto"/>
        <w:contextualSpacing/>
        <w:textAlignment w:val="baseline"/>
        <w:rPr>
          <w:rFonts w:ascii="Arial" w:hAnsi="Arial" w:cs="Arial"/>
          <w:color w:val="000000"/>
          <w:lang w:eastAsia="en-GB"/>
        </w:rPr>
      </w:pPr>
    </w:p>
    <w:p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Site description</w:t>
      </w:r>
    </w:p>
    <w:p w:rsidR="0090383B" w:rsidRPr="00B12AA7" w:rsidRDefault="0090383B" w:rsidP="00F11B0B">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For this study we used data collected over a 50 year period in Denny Wood, </w:t>
      </w:r>
      <w:del w:id="53" w:author="anewton" w:date="2016-02-11T12:39:00Z">
        <w:r w:rsidRPr="004E3A00" w:rsidDel="00740548">
          <w:rPr>
            <w:rFonts w:ascii="Arial" w:hAnsi="Arial" w:cs="Arial"/>
            <w:color w:val="000000"/>
            <w:lang w:eastAsia="en-GB"/>
          </w:rPr>
          <w:delText xml:space="preserve">which is </w:delText>
        </w:r>
      </w:del>
      <w:r w:rsidRPr="004E3A00">
        <w:rPr>
          <w:rFonts w:ascii="Arial" w:hAnsi="Arial" w:cs="Arial"/>
          <w:color w:val="000000"/>
          <w:lang w:eastAsia="en-GB"/>
        </w:rPr>
        <w:t xml:space="preserve">located in the New Forest National Park, </w:t>
      </w:r>
      <w:del w:id="54" w:author="anewton" w:date="2016-02-11T12:39:00Z">
        <w:r w:rsidRPr="004E3A00" w:rsidDel="00740548">
          <w:rPr>
            <w:rFonts w:ascii="Arial" w:hAnsi="Arial" w:cs="Arial"/>
            <w:color w:val="000000"/>
            <w:lang w:eastAsia="en-GB"/>
          </w:rPr>
          <w:delText xml:space="preserve">in </w:delText>
        </w:r>
      </w:del>
      <w:r w:rsidRPr="004E3A00">
        <w:rPr>
          <w:rFonts w:ascii="Arial" w:hAnsi="Arial" w:cs="Arial"/>
          <w:color w:val="000000"/>
          <w:lang w:eastAsia="en-GB"/>
        </w:rPr>
        <w:t>Southern England (Lat: 50</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51.5’ N and 1</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32.5’ W). The site is gently sloping (1-3</w:t>
      </w:r>
      <w:r>
        <w:rPr>
          <w:rFonts w:ascii="Arial" w:hAnsi="Arial" w:cs="Arial"/>
          <w:color w:val="000000"/>
          <w:lang w:eastAsia="en-GB"/>
        </w:rPr>
        <w:t>°</w:t>
      </w:r>
      <w:r w:rsidRPr="004E3A00">
        <w:rPr>
          <w:rFonts w:ascii="Arial" w:hAnsi="Arial" w:cs="Arial"/>
          <w:color w:val="000000"/>
          <w:lang w:eastAsia="en-GB"/>
        </w:rPr>
        <w:t>), with clay rich brown earth soils. Woodland vegetation is dominated by old-growth beech (</w:t>
      </w:r>
      <w:r w:rsidRPr="004E3A00">
        <w:rPr>
          <w:rFonts w:ascii="Arial" w:hAnsi="Arial" w:cs="Arial"/>
          <w:i/>
          <w:iCs/>
          <w:color w:val="000000"/>
          <w:lang w:eastAsia="en-GB"/>
        </w:rPr>
        <w:t>Fagus sylvatica</w:t>
      </w:r>
      <w:r w:rsidRPr="004E3A00">
        <w:rPr>
          <w:rFonts w:ascii="Arial" w:hAnsi="Arial" w:cs="Arial"/>
          <w:color w:val="000000"/>
          <w:lang w:eastAsia="en-GB"/>
        </w:rPr>
        <w:t>) with frequent pedunculate oak (</w:t>
      </w:r>
      <w:r w:rsidRPr="004E3A00">
        <w:rPr>
          <w:rFonts w:ascii="Arial" w:hAnsi="Arial" w:cs="Arial"/>
          <w:i/>
          <w:iCs/>
          <w:color w:val="000000"/>
          <w:lang w:eastAsia="en-GB"/>
        </w:rPr>
        <w:t xml:space="preserve">Quercus </w:t>
      </w:r>
      <w:r w:rsidRPr="004E3A00">
        <w:rPr>
          <w:rFonts w:ascii="Arial" w:hAnsi="Arial" w:cs="Arial"/>
          <w:color w:val="000000"/>
          <w:lang w:eastAsia="en-GB"/>
        </w:rPr>
        <w:t>robur) and birch (</w:t>
      </w:r>
      <w:r w:rsidRPr="004E3A00">
        <w:rPr>
          <w:rFonts w:ascii="Arial" w:hAnsi="Arial" w:cs="Arial"/>
          <w:i/>
          <w:iCs/>
          <w:color w:val="000000"/>
          <w:lang w:eastAsia="en-GB"/>
        </w:rPr>
        <w:t>Betula pendula, B. pubescens</w:t>
      </w:r>
      <w:r w:rsidRPr="004E3A00">
        <w:rPr>
          <w:rFonts w:ascii="Arial" w:hAnsi="Arial" w:cs="Arial"/>
          <w:color w:val="000000"/>
          <w:lang w:eastAsia="en-GB"/>
        </w:rPr>
        <w:t>), and an understory primarily of holly (</w:t>
      </w:r>
      <w:r w:rsidRPr="004E3A00">
        <w:rPr>
          <w:rFonts w:ascii="Arial" w:hAnsi="Arial" w:cs="Arial"/>
          <w:i/>
          <w:iCs/>
          <w:color w:val="000000"/>
          <w:lang w:eastAsia="en-GB"/>
        </w:rPr>
        <w:t>Ilex aquifolium</w:t>
      </w:r>
      <w:r w:rsidRPr="004E3A00">
        <w:rPr>
          <w:rFonts w:ascii="Arial" w:hAnsi="Arial" w:cs="Arial"/>
          <w:color w:val="000000"/>
          <w:lang w:eastAsia="en-GB"/>
        </w:rPr>
        <w:t xml:space="preserve">). In open areas the ground vegetation is mostly comprised of </w:t>
      </w:r>
      <w:r w:rsidRPr="004E3A00">
        <w:rPr>
          <w:rFonts w:ascii="Arial" w:hAnsi="Arial" w:cs="Arial"/>
          <w:i/>
          <w:iCs/>
          <w:color w:val="000000"/>
          <w:lang w:eastAsia="en-GB"/>
        </w:rPr>
        <w:t>Agrostis</w:t>
      </w:r>
      <w:r w:rsidRPr="004E3A00">
        <w:rPr>
          <w:rFonts w:ascii="Arial" w:hAnsi="Arial" w:cs="Arial"/>
          <w:color w:val="000000"/>
          <w:lang w:eastAsia="en-GB"/>
        </w:rPr>
        <w:t>-dominated grassland or stands of bracken (</w:t>
      </w:r>
      <w:r w:rsidRPr="004E3A00">
        <w:rPr>
          <w:rFonts w:ascii="Arial" w:hAnsi="Arial" w:cs="Arial"/>
          <w:i/>
          <w:iCs/>
          <w:color w:val="000000"/>
          <w:lang w:eastAsia="en-GB"/>
        </w:rPr>
        <w:t>Pteridium aquilinum</w:t>
      </w:r>
      <w:r w:rsidRPr="004E3A00">
        <w:rPr>
          <w:rFonts w:ascii="Arial" w:hAnsi="Arial" w:cs="Arial"/>
          <w:color w:val="000000"/>
          <w:lang w:eastAsia="en-GB"/>
        </w:rPr>
        <w:t>). There are large populations of deer, ponies and cattle in the New Forest, resulting in high herbivore pressure</w:t>
      </w:r>
      <w:ins w:id="55" w:author="anewton" w:date="2016-02-11T12:39:00Z">
        <w:r>
          <w:rPr>
            <w:rFonts w:ascii="Arial" w:hAnsi="Arial" w:cs="Arial"/>
            <w:color w:val="000000"/>
            <w:lang w:eastAsia="en-GB"/>
          </w:rPr>
          <w:t xml:space="preserve"> (Newton et al. 2013)</w:t>
        </w:r>
      </w:ins>
      <w:r w:rsidRPr="004E3A00">
        <w:rPr>
          <w:rFonts w:ascii="Arial" w:hAnsi="Arial" w:cs="Arial"/>
          <w:color w:val="000000"/>
          <w:lang w:eastAsia="en-GB"/>
        </w:rPr>
        <w:t xml:space="preserve">. </w:t>
      </w:r>
      <w:del w:id="56" w:author="anewton" w:date="2016-02-11T12:40:00Z">
        <w:r w:rsidRPr="004E3A00" w:rsidDel="00740548">
          <w:rPr>
            <w:rFonts w:ascii="Arial" w:hAnsi="Arial" w:cs="Arial"/>
            <w:color w:val="000000"/>
            <w:lang w:eastAsia="en-GB"/>
          </w:rPr>
          <w:delText>The site which we used for this study is likely to have</w:delText>
        </w:r>
      </w:del>
      <w:ins w:id="57" w:author="anewton" w:date="2016-02-11T12:40:00Z">
        <w:r>
          <w:rPr>
            <w:rFonts w:ascii="Arial" w:hAnsi="Arial" w:cs="Arial"/>
            <w:color w:val="000000"/>
            <w:lang w:eastAsia="en-GB"/>
          </w:rPr>
          <w:t>Denny Wood has</w:t>
        </w:r>
      </w:ins>
      <w:r w:rsidRPr="004E3A00">
        <w:rPr>
          <w:rFonts w:ascii="Arial" w:hAnsi="Arial" w:cs="Arial"/>
          <w:color w:val="000000"/>
          <w:lang w:eastAsia="en-GB"/>
        </w:rPr>
        <w:t xml:space="preserve"> experienced high browsing pressure since </w:t>
      </w:r>
      <w:ins w:id="58" w:author="anewton" w:date="2016-02-11T12:41:00Z">
        <w:r>
          <w:rPr>
            <w:rFonts w:ascii="Arial" w:hAnsi="Arial" w:cs="Arial"/>
            <w:color w:val="000000"/>
            <w:lang w:eastAsia="en-GB"/>
          </w:rPr>
          <w:t xml:space="preserve">at least </w:t>
        </w:r>
      </w:ins>
      <w:r w:rsidRPr="004E3A00">
        <w:rPr>
          <w:rFonts w:ascii="Arial" w:hAnsi="Arial" w:cs="Arial"/>
          <w:color w:val="000000"/>
          <w:lang w:eastAsia="en-GB"/>
        </w:rPr>
        <w:t xml:space="preserve">the 1960’s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(Mountford &amp; Peterken 2003)</w:t>
      </w:r>
      <w:r w:rsidRPr="004E3A00">
        <w:rPr>
          <w:rFonts w:ascii="Arial" w:hAnsi="Arial" w:cs="Arial"/>
          <w:color w:val="000000"/>
          <w:lang w:eastAsia="en-GB"/>
        </w:rPr>
        <w:fldChar w:fldCharType="end"/>
      </w:r>
      <w:r w:rsidRPr="004E3A00">
        <w:rPr>
          <w:rFonts w:ascii="Arial" w:hAnsi="Arial" w:cs="Arial"/>
          <w:color w:val="000000"/>
          <w:lang w:eastAsia="en-GB"/>
        </w:rPr>
        <w:t xml:space="preserve">. </w:t>
      </w:r>
      <w:del w:id="59" w:author="anewton" w:date="2016-02-11T12:41:00Z">
        <w:r w:rsidRPr="004E3A00" w:rsidDel="00740548">
          <w:rPr>
            <w:rFonts w:ascii="Arial" w:hAnsi="Arial" w:cs="Arial"/>
            <w:color w:val="000000"/>
            <w:lang w:eastAsia="en-GB"/>
          </w:rPr>
          <w:delText xml:space="preserve">More detail on the site is given in Mountford </w:delText>
        </w:r>
        <w:r w:rsidRPr="004E3A00" w:rsidDel="00740548">
          <w:rPr>
            <w:rFonts w:ascii="Arial" w:hAnsi="Arial" w:cs="Arial"/>
            <w:i/>
            <w:color w:val="000000"/>
            <w:lang w:eastAsia="en-GB"/>
          </w:rPr>
          <w:delText>et al</w:delText>
        </w:r>
        <w:r w:rsidRPr="004E3A00" w:rsidDel="00740548">
          <w:rPr>
            <w:rFonts w:ascii="Arial" w:hAnsi="Arial" w:cs="Arial"/>
            <w:color w:val="000000"/>
            <w:lang w:eastAsia="en-GB"/>
          </w:rPr>
          <w:delText xml:space="preserve"> </w:delText>
        </w:r>
        <w:r w:rsidRPr="004E3A00" w:rsidDel="00740548">
          <w:rPr>
            <w:rFonts w:ascii="Arial" w:hAnsi="Arial" w:cs="Arial"/>
            <w:color w:val="000000"/>
            <w:lang w:eastAsia="en-GB"/>
          </w:rPr>
          <w:fldChar w:fldCharType="begin" w:fldLock="1"/>
        </w:r>
        <w:r w:rsidRPr="004E3A00" w:rsidDel="00740548">
          <w:rPr>
            <w:rFonts w:ascii="Arial" w:hAnsi="Arial" w:cs="Arial"/>
            <w:color w:val="000000"/>
            <w:lang w:eastAsia="en-GB"/>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delInstrText>
        </w:r>
        <w:r w:rsidRPr="004E3A00" w:rsidDel="00740548">
          <w:rPr>
            <w:rFonts w:ascii="Arial" w:hAnsi="Arial" w:cs="Arial"/>
            <w:color w:val="000000"/>
            <w:lang w:eastAsia="en-GB"/>
          </w:rPr>
          <w:fldChar w:fldCharType="separate"/>
        </w:r>
        <w:r w:rsidRPr="004E3A00" w:rsidDel="00740548">
          <w:rPr>
            <w:rFonts w:ascii="Arial" w:hAnsi="Arial" w:cs="Arial"/>
            <w:noProof/>
            <w:color w:val="000000"/>
            <w:lang w:eastAsia="en-GB"/>
          </w:rPr>
          <w:delText>(1999)</w:delText>
        </w:r>
        <w:r w:rsidRPr="004E3A00" w:rsidDel="00740548">
          <w:rPr>
            <w:rFonts w:ascii="Arial" w:hAnsi="Arial" w:cs="Arial"/>
            <w:color w:val="000000"/>
            <w:lang w:eastAsia="en-GB"/>
          </w:rPr>
          <w:fldChar w:fldCharType="end"/>
        </w:r>
        <w:r w:rsidRPr="004E3A00" w:rsidDel="00740548">
          <w:rPr>
            <w:rFonts w:ascii="Arial" w:hAnsi="Arial" w:cs="Arial"/>
            <w:color w:val="000000"/>
            <w:lang w:eastAsia="en-GB"/>
          </w:rPr>
          <w:delText xml:space="preserve">, Mountford and Peterken </w:delText>
        </w:r>
        <w:r w:rsidRPr="004E3A00" w:rsidDel="00740548">
          <w:rPr>
            <w:rFonts w:ascii="Arial" w:hAnsi="Arial" w:cs="Arial"/>
            <w:color w:val="000000"/>
            <w:lang w:eastAsia="en-GB"/>
          </w:rPr>
          <w:fldChar w:fldCharType="begin" w:fldLock="1"/>
        </w:r>
        <w:r w:rsidRPr="004E3A00" w:rsidDel="00740548">
          <w:rPr>
            <w:rFonts w:ascii="Arial" w:hAnsi="Arial" w:cs="Arial"/>
            <w:color w:val="000000"/>
            <w:lang w:eastAsia="en-GB"/>
          </w:rPr>
          <w:del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delInstrText>
        </w:r>
        <w:r w:rsidRPr="004E3A00" w:rsidDel="00740548">
          <w:rPr>
            <w:rFonts w:ascii="Arial" w:hAnsi="Arial" w:cs="Arial"/>
            <w:color w:val="000000"/>
            <w:lang w:eastAsia="en-GB"/>
          </w:rPr>
          <w:fldChar w:fldCharType="separate"/>
        </w:r>
        <w:r w:rsidRPr="004E3A00" w:rsidDel="00740548">
          <w:rPr>
            <w:rFonts w:ascii="Arial" w:hAnsi="Arial" w:cs="Arial"/>
            <w:noProof/>
            <w:color w:val="000000"/>
            <w:lang w:eastAsia="en-GB"/>
          </w:rPr>
          <w:delText>(2003)</w:delText>
        </w:r>
        <w:r w:rsidRPr="004E3A00" w:rsidDel="00740548">
          <w:rPr>
            <w:rFonts w:ascii="Arial" w:hAnsi="Arial" w:cs="Arial"/>
            <w:color w:val="000000"/>
            <w:lang w:eastAsia="en-GB"/>
          </w:rPr>
          <w:fldChar w:fldCharType="end"/>
        </w:r>
        <w:r w:rsidRPr="004E3A00" w:rsidDel="00740548">
          <w:rPr>
            <w:rFonts w:ascii="Arial" w:hAnsi="Arial" w:cs="Arial"/>
            <w:color w:val="000000"/>
            <w:lang w:eastAsia="en-GB"/>
          </w:rPr>
          <w:delText xml:space="preserve"> and Martin </w:delText>
        </w:r>
        <w:r w:rsidRPr="004E3A00" w:rsidDel="00740548">
          <w:rPr>
            <w:rFonts w:ascii="Arial" w:hAnsi="Arial" w:cs="Arial"/>
            <w:i/>
            <w:color w:val="000000"/>
            <w:lang w:eastAsia="en-GB"/>
          </w:rPr>
          <w:delText>et al</w:delText>
        </w:r>
        <w:r w:rsidRPr="004E3A00" w:rsidDel="00740548">
          <w:rPr>
            <w:rFonts w:ascii="Arial" w:hAnsi="Arial" w:cs="Arial"/>
            <w:color w:val="000000"/>
            <w:lang w:eastAsia="en-GB"/>
          </w:rPr>
          <w:delText xml:space="preserve"> </w:delText>
        </w:r>
        <w:r w:rsidDel="00740548">
          <w:rPr>
            <w:rFonts w:ascii="Arial" w:hAnsi="Arial" w:cs="Arial"/>
            <w:color w:val="000000"/>
            <w:lang w:eastAsia="en-GB"/>
          </w:rPr>
          <w:fldChar w:fldCharType="begin" w:fldLock="1"/>
        </w:r>
        <w:r w:rsidDel="00740548">
          <w:rPr>
            <w:rFonts w:ascii="Arial" w:hAnsi="Arial" w:cs="Arial"/>
            <w:color w:val="000000"/>
            <w:lang w:eastAsia="en-GB"/>
          </w:rPr>
          <w:del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delInstrText>
        </w:r>
        <w:r w:rsidDel="00740548">
          <w:rPr>
            <w:rFonts w:ascii="Arial" w:hAnsi="Arial" w:cs="Arial"/>
            <w:color w:val="000000"/>
            <w:lang w:eastAsia="en-GB"/>
          </w:rPr>
          <w:fldChar w:fldCharType="separate"/>
        </w:r>
        <w:r w:rsidRPr="00B6284F" w:rsidDel="00740548">
          <w:rPr>
            <w:rFonts w:ascii="Arial" w:hAnsi="Arial" w:cs="Arial"/>
            <w:noProof/>
            <w:color w:val="000000"/>
            <w:lang w:eastAsia="en-GB"/>
          </w:rPr>
          <w:delText>(2015)</w:delText>
        </w:r>
        <w:r w:rsidDel="00740548">
          <w:rPr>
            <w:rFonts w:ascii="Arial" w:hAnsi="Arial" w:cs="Arial"/>
            <w:color w:val="000000"/>
            <w:lang w:eastAsia="en-GB"/>
          </w:rPr>
          <w:fldChar w:fldCharType="end"/>
        </w:r>
        <w:r w:rsidRPr="004E3A00" w:rsidDel="00740548">
          <w:rPr>
            <w:rFonts w:ascii="Arial" w:hAnsi="Arial" w:cs="Arial"/>
            <w:color w:val="000000"/>
            <w:lang w:eastAsia="en-GB"/>
          </w:rPr>
          <w:delText>.</w:delText>
        </w:r>
        <w:r w:rsidDel="00740548">
          <w:rPr>
            <w:rFonts w:ascii="Arial" w:hAnsi="Arial" w:cs="Arial"/>
            <w:color w:val="000000"/>
            <w:lang w:eastAsia="en-GB"/>
          </w:rPr>
          <w:delText xml:space="preserve"> </w:delText>
        </w:r>
      </w:del>
      <w:r>
        <w:rPr>
          <w:rFonts w:ascii="Arial" w:hAnsi="Arial" w:cs="Arial"/>
          <w:color w:val="000000"/>
          <w:lang w:eastAsia="en-GB"/>
        </w:rPr>
        <w:t xml:space="preserve">Additional data was taken from a recent study of forest dieback carried out at 12 sites across the New Forest (Evans </w:t>
      </w:r>
      <w:r w:rsidRPr="0090383B">
        <w:rPr>
          <w:rFonts w:ascii="Arial" w:hAnsi="Arial" w:cs="Arial"/>
          <w:i/>
          <w:color w:val="000000"/>
          <w:lang w:eastAsia="en-GB"/>
          <w:rPrChange w:id="60" w:author="anewton" w:date="2016-02-11T12:39:00Z">
            <w:rPr>
              <w:rFonts w:ascii="Arial" w:hAnsi="Arial" w:cs="Arial"/>
              <w:color w:val="000000"/>
              <w:lang w:eastAsia="en-GB"/>
            </w:rPr>
          </w:rPrChange>
        </w:rPr>
        <w:t>et al</w:t>
      </w:r>
      <w:r>
        <w:rPr>
          <w:rFonts w:ascii="Arial" w:hAnsi="Arial" w:cs="Arial"/>
          <w:color w:val="000000"/>
          <w:lang w:eastAsia="en-GB"/>
        </w:rPr>
        <w:t xml:space="preserve">. </w:t>
      </w:r>
      <w:r>
        <w:rPr>
          <w:rFonts w:ascii="Arial" w:hAnsi="Arial" w:cs="Arial"/>
          <w:i/>
          <w:color w:val="000000"/>
          <w:lang w:eastAsia="en-GB"/>
        </w:rPr>
        <w:t xml:space="preserve">In prep. </w:t>
      </w:r>
      <w:r w:rsidRPr="00B12AA7">
        <w:rPr>
          <w:rFonts w:ascii="Arial" w:hAnsi="Arial" w:cs="Arial"/>
          <w:color w:val="000000"/>
          <w:lang w:eastAsia="en-GB"/>
        </w:rPr>
        <w:t>)</w:t>
      </w:r>
      <w:r>
        <w:rPr>
          <w:rFonts w:ascii="Arial" w:hAnsi="Arial" w:cs="Arial"/>
          <w:i/>
          <w:color w:val="000000"/>
          <w:lang w:eastAsia="en-GB"/>
        </w:rPr>
        <w:t>.</w:t>
      </w:r>
    </w:p>
    <w:p w:rsidR="0090383B" w:rsidRPr="004E3A00" w:rsidRDefault="0090383B" w:rsidP="00F11B0B">
      <w:pPr>
        <w:spacing w:after="0" w:line="360" w:lineRule="auto"/>
        <w:contextualSpacing/>
        <w:rPr>
          <w:rFonts w:ascii="Times New Roman" w:hAnsi="Times New Roman"/>
          <w:sz w:val="24"/>
          <w:szCs w:val="24"/>
          <w:lang w:eastAsia="en-GB"/>
        </w:rPr>
      </w:pPr>
    </w:p>
    <w:p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Data collection</w:t>
      </w:r>
    </w:p>
    <w:p w:rsidR="0090383B" w:rsidRPr="004E3A00" w:rsidRDefault="0090383B" w:rsidP="00695472">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Measurements were conducted in </w:t>
      </w:r>
      <w:del w:id="61" w:author="anewton" w:date="2016-02-11T12:41:00Z">
        <w:r w:rsidRPr="004E3A00" w:rsidDel="00740548">
          <w:rPr>
            <w:rFonts w:ascii="Arial" w:hAnsi="Arial" w:cs="Arial"/>
            <w:color w:val="000000"/>
            <w:lang w:eastAsia="en-GB"/>
          </w:rPr>
          <w:delText xml:space="preserve">one </w:delText>
        </w:r>
      </w:del>
      <w:ins w:id="62" w:author="anewton" w:date="2016-02-11T12:41:00Z">
        <w:r>
          <w:rPr>
            <w:rFonts w:ascii="Arial" w:hAnsi="Arial" w:cs="Arial"/>
            <w:color w:val="000000"/>
            <w:lang w:eastAsia="en-GB"/>
          </w:rPr>
          <w:t xml:space="preserve">a </w:t>
        </w:r>
      </w:ins>
      <w:r w:rsidRPr="004E3A00">
        <w:rPr>
          <w:rFonts w:ascii="Arial" w:hAnsi="Arial" w:cs="Arial"/>
          <w:color w:val="000000"/>
          <w:lang w:eastAsia="en-GB"/>
        </w:rPr>
        <w:t xml:space="preserve">20 m-wide 1 km long transect, which was originally established in the 1950s. The transect was subdivided into </w:t>
      </w:r>
      <w:r>
        <w:rPr>
          <w:rFonts w:ascii="Arial" w:hAnsi="Arial" w:cs="Arial"/>
          <w:color w:val="000000"/>
          <w:lang w:eastAsia="en-GB"/>
        </w:rPr>
        <w:t xml:space="preserve">45 </w:t>
      </w:r>
      <w:r w:rsidRPr="004E3A00">
        <w:rPr>
          <w:rFonts w:ascii="Arial" w:hAnsi="Arial" w:cs="Arial"/>
          <w:color w:val="000000"/>
          <w:lang w:eastAsia="en-GB"/>
        </w:rPr>
        <w:t>contiguous 20 x 20 m (0.04 ha) subplots and surveyed in 1964, 1984, 1988, 1996 and 2014</w:t>
      </w:r>
      <w:ins w:id="63" w:author="anewton" w:date="2016-02-11T12:41:00Z">
        <w:r>
          <w:rPr>
            <w:rFonts w:ascii="Arial" w:hAnsi="Arial" w:cs="Arial"/>
            <w:color w:val="000000"/>
            <w:lang w:eastAsia="en-GB"/>
          </w:rPr>
          <w:t xml:space="preserve"> </w:t>
        </w:r>
      </w:ins>
      <w:del w:id="64" w:author="anewton" w:date="2016-02-11T12:41:00Z">
        <w:r w:rsidRPr="004E3A00" w:rsidDel="00740548">
          <w:rPr>
            <w:rFonts w:ascii="Arial" w:hAnsi="Arial" w:cs="Arial"/>
            <w:color w:val="000000"/>
            <w:lang w:eastAsia="en-GB"/>
          </w:rPr>
          <w:delText>. Details of measurements are presented</w:delText>
        </w:r>
      </w:del>
      <w:ins w:id="65" w:author="anewton" w:date="2016-02-11T12:41:00Z">
        <w:r>
          <w:rPr>
            <w:rFonts w:ascii="Arial" w:hAnsi="Arial" w:cs="Arial"/>
            <w:color w:val="000000"/>
            <w:lang w:eastAsia="en-GB"/>
          </w:rPr>
          <w:t>(</w:t>
        </w:r>
      </w:ins>
      <w:ins w:id="66" w:author="anewton" w:date="2016-02-11T12:42:00Z">
        <w:r>
          <w:rPr>
            <w:rFonts w:ascii="Arial" w:hAnsi="Arial" w:cs="Arial"/>
            <w:color w:val="000000"/>
            <w:lang w:eastAsia="en-GB"/>
          </w:rPr>
          <w:t xml:space="preserve">as described in </w:t>
        </w:r>
      </w:ins>
      <w:del w:id="67" w:author="anewton" w:date="2016-02-11T12:41:00Z">
        <w:r w:rsidRPr="004E3A00" w:rsidDel="00740548">
          <w:rPr>
            <w:rFonts w:ascii="Arial" w:hAnsi="Arial" w:cs="Arial"/>
            <w:color w:val="000000"/>
            <w:lang w:eastAsia="en-GB"/>
          </w:rPr>
          <w:delText xml:space="preserve"> </w:delText>
        </w:r>
      </w:del>
      <w:r w:rsidRPr="004E3A00">
        <w:rPr>
          <w:rFonts w:ascii="Arial" w:hAnsi="Arial" w:cs="Arial"/>
          <w:color w:val="000000"/>
          <w:lang w:eastAsia="en-GB"/>
        </w:rPr>
        <w:t xml:space="preserve">Mountford </w:t>
      </w:r>
      <w:r w:rsidRPr="004E3A00">
        <w:rPr>
          <w:rFonts w:ascii="Arial" w:hAnsi="Arial" w:cs="Arial"/>
          <w:i/>
          <w:color w:val="000000"/>
          <w:lang w:eastAsia="en-GB"/>
        </w:rPr>
        <w:t>et al</w:t>
      </w:r>
      <w:ins w:id="68" w:author="anewton" w:date="2016-02-11T12:41:00Z">
        <w:r>
          <w:rPr>
            <w:rFonts w:ascii="Arial" w:hAnsi="Arial" w:cs="Arial"/>
            <w:i/>
            <w:color w:val="000000"/>
            <w:lang w:eastAsia="en-GB"/>
          </w:rPr>
          <w:t>.</w:t>
        </w:r>
      </w:ins>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Pr="004E3A00">
        <w:rPr>
          <w:rFonts w:ascii="Arial" w:hAnsi="Arial" w:cs="Arial"/>
          <w:color w:val="000000"/>
          <w:lang w:eastAsia="en-GB"/>
        </w:rPr>
        <w:fldChar w:fldCharType="separate"/>
      </w:r>
      <w:del w:id="69" w:author="anewton" w:date="2016-02-11T12:41:00Z">
        <w:r w:rsidRPr="004E3A00" w:rsidDel="00740548">
          <w:rPr>
            <w:rFonts w:ascii="Arial" w:hAnsi="Arial" w:cs="Arial"/>
            <w:noProof/>
            <w:color w:val="000000"/>
            <w:lang w:eastAsia="en-GB"/>
          </w:rPr>
          <w:delText>(</w:delText>
        </w:r>
      </w:del>
      <w:r w:rsidRPr="004E3A00">
        <w:rPr>
          <w:rFonts w:ascii="Arial" w:hAnsi="Arial" w:cs="Arial"/>
          <w:noProof/>
          <w:color w:val="000000"/>
          <w:lang w:eastAsia="en-GB"/>
        </w:rPr>
        <w:t>1999</w:t>
      </w:r>
      <w:del w:id="70" w:author="anewton" w:date="2016-02-11T12:42:00Z">
        <w:r w:rsidRPr="004E3A00" w:rsidDel="00740548">
          <w:rPr>
            <w:rFonts w:ascii="Arial" w:hAnsi="Arial" w:cs="Arial"/>
            <w:noProof/>
            <w:color w:val="000000"/>
            <w:lang w:eastAsia="en-GB"/>
          </w:rPr>
          <w:delText>)</w:delText>
        </w:r>
      </w:del>
      <w:r w:rsidRPr="004E3A00">
        <w:rPr>
          <w:rFonts w:ascii="Arial" w:hAnsi="Arial" w:cs="Arial"/>
          <w:color w:val="000000"/>
          <w:lang w:eastAsia="en-GB"/>
        </w:rPr>
        <w:fldChar w:fldCharType="end"/>
      </w:r>
      <w:r w:rsidRPr="004E3A00">
        <w:rPr>
          <w:rFonts w:ascii="Arial" w:hAnsi="Arial" w:cs="Arial"/>
          <w:color w:val="000000"/>
          <w:lang w:eastAsia="en-GB"/>
        </w:rPr>
        <w:t xml:space="preserve">, Mountford and Peterken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Pr="004E3A00">
        <w:rPr>
          <w:rFonts w:ascii="Arial" w:hAnsi="Arial" w:cs="Arial"/>
          <w:color w:val="000000"/>
          <w:lang w:eastAsia="en-GB"/>
        </w:rPr>
        <w:fldChar w:fldCharType="separate"/>
      </w:r>
      <w:del w:id="71" w:author="anewton" w:date="2016-02-11T12:42:00Z">
        <w:r w:rsidRPr="004E3A00" w:rsidDel="00740548">
          <w:rPr>
            <w:rFonts w:ascii="Arial" w:hAnsi="Arial" w:cs="Arial"/>
            <w:noProof/>
            <w:color w:val="000000"/>
            <w:lang w:eastAsia="en-GB"/>
          </w:rPr>
          <w:delText>(</w:delText>
        </w:r>
      </w:del>
      <w:r w:rsidRPr="004E3A00">
        <w:rPr>
          <w:rFonts w:ascii="Arial" w:hAnsi="Arial" w:cs="Arial"/>
          <w:noProof/>
          <w:color w:val="000000"/>
          <w:lang w:eastAsia="en-GB"/>
        </w:rPr>
        <w:t>2003</w:t>
      </w:r>
      <w:del w:id="72" w:author="anewton" w:date="2016-02-11T12:42:00Z">
        <w:r w:rsidRPr="004E3A00" w:rsidDel="00740548">
          <w:rPr>
            <w:rFonts w:ascii="Arial" w:hAnsi="Arial" w:cs="Arial"/>
            <w:noProof/>
            <w:color w:val="000000"/>
            <w:lang w:eastAsia="en-GB"/>
          </w:rPr>
          <w:delText>)</w:delText>
        </w:r>
      </w:del>
      <w:r w:rsidRPr="004E3A00">
        <w:rPr>
          <w:rFonts w:ascii="Arial" w:hAnsi="Arial" w:cs="Arial"/>
          <w:color w:val="000000"/>
          <w:lang w:eastAsia="en-GB"/>
        </w:rPr>
        <w:fldChar w:fldCharType="end"/>
      </w:r>
      <w:del w:id="73" w:author="anewton" w:date="2016-02-11T12:42:00Z">
        <w:r w:rsidRPr="004E3A00" w:rsidDel="00740548">
          <w:rPr>
            <w:rFonts w:ascii="Arial" w:hAnsi="Arial" w:cs="Arial"/>
            <w:color w:val="000000"/>
            <w:lang w:eastAsia="en-GB"/>
          </w:rPr>
          <w:delText xml:space="preserve"> </w:delText>
        </w:r>
      </w:del>
      <w:ins w:id="74" w:author="anewton" w:date="2016-02-11T12:42:00Z">
        <w:r>
          <w:rPr>
            <w:rFonts w:ascii="Arial" w:hAnsi="Arial" w:cs="Arial"/>
            <w:color w:val="000000"/>
            <w:lang w:eastAsia="en-GB"/>
          </w:rPr>
          <w:t xml:space="preserve"> </w:t>
        </w:r>
      </w:ins>
      <w:r w:rsidRPr="004E3A00">
        <w:rPr>
          <w:rFonts w:ascii="Arial" w:hAnsi="Arial" w:cs="Arial"/>
          <w:color w:val="000000"/>
          <w:lang w:eastAsia="en-GB"/>
        </w:rPr>
        <w:t xml:space="preserve">and Martin </w:t>
      </w:r>
      <w:r w:rsidRPr="004E3A00">
        <w:rPr>
          <w:rFonts w:ascii="Arial" w:hAnsi="Arial" w:cs="Arial"/>
          <w:i/>
          <w:color w:val="000000"/>
          <w:lang w:eastAsia="en-GB"/>
        </w:rPr>
        <w:t>et al</w:t>
      </w:r>
      <w:ins w:id="75" w:author="anewton" w:date="2016-02-11T12:42:00Z">
        <w:r>
          <w:rPr>
            <w:rFonts w:ascii="Arial" w:hAnsi="Arial" w:cs="Arial"/>
            <w:i/>
            <w:color w:val="000000"/>
            <w:lang w:eastAsia="en-GB"/>
          </w:rPr>
          <w:t>.</w:t>
        </w:r>
      </w:ins>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Pr>
          <w:rFonts w:ascii="Arial" w:hAnsi="Arial" w:cs="Arial"/>
          <w:color w:val="000000"/>
          <w:lang w:eastAsia="en-GB"/>
        </w:rPr>
        <w:fldChar w:fldCharType="separate"/>
      </w:r>
      <w:del w:id="76" w:author="anewton" w:date="2016-02-11T12:42:00Z">
        <w:r w:rsidRPr="00B6284F" w:rsidDel="00740548">
          <w:rPr>
            <w:rFonts w:ascii="Arial" w:hAnsi="Arial" w:cs="Arial"/>
            <w:noProof/>
            <w:color w:val="000000"/>
            <w:lang w:eastAsia="en-GB"/>
          </w:rPr>
          <w:delText>(</w:delText>
        </w:r>
      </w:del>
      <w:r w:rsidRPr="00B6284F">
        <w:rPr>
          <w:rFonts w:ascii="Arial" w:hAnsi="Arial" w:cs="Arial"/>
          <w:noProof/>
          <w:color w:val="000000"/>
          <w:lang w:eastAsia="en-GB"/>
        </w:rPr>
        <w:t>2015)</w:t>
      </w:r>
      <w:r>
        <w:rPr>
          <w:rFonts w:ascii="Arial" w:hAnsi="Arial" w:cs="Arial"/>
          <w:color w:val="000000"/>
          <w:lang w:eastAsia="en-GB"/>
        </w:rPr>
        <w:fldChar w:fldCharType="end"/>
      </w:r>
      <w:r w:rsidRPr="004E3A00">
        <w:rPr>
          <w:rFonts w:ascii="Arial" w:hAnsi="Arial" w:cs="Arial"/>
          <w:color w:val="000000"/>
          <w:lang w:eastAsia="en-GB"/>
        </w:rPr>
        <w:t xml:space="preserve">.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Pr>
          <w:rFonts w:ascii="Arial" w:hAnsi="Arial" w:cs="Arial"/>
          <w:color w:val="000000"/>
          <w:lang w:eastAsia="en-GB"/>
        </w:rPr>
        <w:t>and those &gt;10 cm DBH as mature.</w:t>
      </w:r>
    </w:p>
    <w:p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In 2014 we </w:t>
      </w:r>
      <w:ins w:id="77" w:author="anewton" w:date="2016-02-11T12:42:00Z">
        <w:r>
          <w:rPr>
            <w:rFonts w:ascii="Arial" w:hAnsi="Arial" w:cs="Arial"/>
            <w:color w:val="000000"/>
            <w:lang w:eastAsia="en-GB"/>
          </w:rPr>
          <w:t xml:space="preserve">also </w:t>
        </w:r>
      </w:ins>
      <w:r w:rsidRPr="004E3A00">
        <w:rPr>
          <w:rFonts w:ascii="Arial" w:hAnsi="Arial" w:cs="Arial"/>
          <w:color w:val="000000"/>
          <w:lang w:eastAsia="en-GB"/>
        </w:rPr>
        <w:t xml:space="preserve">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w:t>
      </w:r>
      <w:del w:id="78" w:author="anewton" w:date="2016-02-11T12:42:00Z">
        <w:r w:rsidRPr="004E3A00" w:rsidDel="00740548">
          <w:rPr>
            <w:rFonts w:ascii="Arial" w:hAnsi="Arial" w:cs="Arial"/>
            <w:color w:val="000000"/>
            <w:lang w:eastAsia="en-GB"/>
          </w:rPr>
          <w:delText>3</w:delText>
        </w:r>
      </w:del>
      <w:ins w:id="79" w:author="anewton" w:date="2016-02-11T12:42:00Z">
        <w:r>
          <w:rPr>
            <w:rFonts w:ascii="Arial" w:hAnsi="Arial" w:cs="Arial"/>
            <w:color w:val="000000"/>
            <w:lang w:eastAsia="en-GB"/>
          </w:rPr>
          <w:t>three</w:t>
        </w:r>
      </w:ins>
      <w:r w:rsidRPr="004E3A00">
        <w:rPr>
          <w:rFonts w:ascii="Arial" w:hAnsi="Arial" w:cs="Arial"/>
          <w:color w:val="000000"/>
          <w:lang w:eastAsia="en-GB"/>
        </w:rPr>
        <w:t xml:space="preserve"> soil samples from within each 20 x 20</w:t>
      </w:r>
      <w:ins w:id="80" w:author="anewton" w:date="2016-02-11T12:42:00Z">
        <w:r>
          <w:rPr>
            <w:rFonts w:ascii="Arial" w:hAnsi="Arial" w:cs="Arial"/>
            <w:color w:val="000000"/>
            <w:lang w:eastAsia="en-GB"/>
          </w:rPr>
          <w:t xml:space="preserve"> </w:t>
        </w:r>
      </w:ins>
      <w:r w:rsidRPr="004E3A00">
        <w:rPr>
          <w:rFonts w:ascii="Arial" w:hAnsi="Arial" w:cs="Arial"/>
          <w:color w:val="000000"/>
          <w:lang w:eastAsia="en-GB"/>
        </w:rPr>
        <w:t xml:space="preserve">m subplot using a 5 cm diameter soil corer. The first 20 cm of the mineral layer was retained. Soil samples were </w:t>
      </w:r>
      <w:del w:id="81" w:author="anewton" w:date="2016-02-11T12:43:00Z">
        <w:r w:rsidRPr="004E3A00" w:rsidDel="00740548">
          <w:rPr>
            <w:rFonts w:ascii="Arial" w:hAnsi="Arial" w:cs="Arial"/>
            <w:color w:val="000000"/>
            <w:lang w:eastAsia="en-GB"/>
          </w:rPr>
          <w:delText>sent to the Forest Research laboratories in Surrey, UK where</w:delText>
        </w:r>
      </w:del>
      <w:ins w:id="82" w:author="anewton" w:date="2016-02-11T12:43:00Z">
        <w:r>
          <w:rPr>
            <w:rFonts w:ascii="Arial" w:hAnsi="Arial" w:cs="Arial"/>
            <w:color w:val="000000"/>
            <w:lang w:eastAsia="en-GB"/>
          </w:rPr>
          <w:t xml:space="preserve">analysed using standard laboratory </w:t>
        </w:r>
        <w:commentRangeStart w:id="83"/>
        <w:r>
          <w:rPr>
            <w:rFonts w:ascii="Arial" w:hAnsi="Arial" w:cs="Arial"/>
            <w:color w:val="000000"/>
            <w:lang w:eastAsia="en-GB"/>
          </w:rPr>
          <w:t>procedures</w:t>
        </w:r>
        <w:commentRangeEnd w:id="83"/>
        <w:r>
          <w:rPr>
            <w:rStyle w:val="CommentReference"/>
          </w:rPr>
          <w:commentReference w:id="83"/>
        </w:r>
        <w:r>
          <w:rPr>
            <w:rFonts w:ascii="Arial" w:hAnsi="Arial" w:cs="Arial"/>
            <w:color w:val="000000"/>
            <w:lang w:eastAsia="en-GB"/>
          </w:rPr>
          <w:t xml:space="preserve"> </w:t>
        </w:r>
      </w:ins>
      <w:r w:rsidRPr="004E3A00">
        <w:rPr>
          <w:rFonts w:ascii="Arial" w:hAnsi="Arial" w:cs="Arial"/>
          <w:color w:val="000000"/>
          <w:lang w:eastAsia="en-GB"/>
        </w:rPr>
        <w:t xml:space="preserve"> </w:t>
      </w:r>
      <w:ins w:id="84" w:author="anewton" w:date="2016-02-11T12:44:00Z">
        <w:r>
          <w:rPr>
            <w:rFonts w:ascii="Arial" w:hAnsi="Arial" w:cs="Arial"/>
            <w:color w:val="000000"/>
            <w:lang w:eastAsia="en-GB"/>
          </w:rPr>
          <w:t xml:space="preserve">to determine particle size distribution, … </w:t>
        </w:r>
      </w:ins>
      <w:del w:id="85" w:author="anewton" w:date="2016-02-11T12:44:00Z">
        <w:r w:rsidRPr="0090383B">
          <w:rPr>
            <w:rFonts w:ascii="Arial" w:hAnsi="Arial" w:cs="Arial"/>
            <w:color w:val="000000"/>
            <w:highlight w:val="yellow"/>
            <w:lang w:eastAsia="en-GB"/>
            <w:rPrChange w:id="86" w:author="anewton" w:date="2016-02-11T12:44:00Z">
              <w:rPr>
                <w:rFonts w:ascii="Arial" w:hAnsi="Arial" w:cs="Arial"/>
                <w:color w:val="000000"/>
                <w:lang w:eastAsia="en-GB"/>
              </w:rPr>
            </w:rPrChange>
          </w:rPr>
          <w:delText>particle size distribution of the soil was determined by suspending 30 g of soil in water which was passed through the flow cell of a laser diffraction particle size analyser (Beckman Coulter LS13320).</w:delText>
        </w:r>
      </w:del>
      <w:ins w:id="87" w:author="anewton" w:date="2016-02-11T12:44:00Z">
        <w:r w:rsidRPr="0090383B">
          <w:rPr>
            <w:rFonts w:ascii="Arial" w:hAnsi="Arial" w:cs="Arial"/>
            <w:color w:val="000000"/>
            <w:highlight w:val="yellow"/>
            <w:lang w:eastAsia="en-GB"/>
            <w:rPrChange w:id="88" w:author="anewton" w:date="2016-02-11T12:44:00Z">
              <w:rPr>
                <w:rFonts w:ascii="Arial" w:hAnsi="Arial" w:cs="Arial"/>
                <w:color w:val="000000"/>
                <w:lang w:eastAsia="en-GB"/>
              </w:rPr>
            </w:rPrChange>
          </w:rPr>
          <w:t>list here the variables that you measured in the soil analysis.</w:t>
        </w:r>
        <w:r>
          <w:rPr>
            <w:rFonts w:ascii="Arial" w:hAnsi="Arial" w:cs="Arial"/>
            <w:color w:val="000000"/>
            <w:lang w:eastAsia="en-GB"/>
          </w:rPr>
          <w:t xml:space="preserve"> </w:t>
        </w:r>
      </w:ins>
    </w:p>
    <w:p w:rsidR="0090383B" w:rsidRPr="004E3A00" w:rsidRDefault="0090383B" w:rsidP="00F11B0B">
      <w:pPr>
        <w:spacing w:before="40" w:after="140" w:line="360" w:lineRule="auto"/>
        <w:contextualSpacing/>
        <w:rPr>
          <w:rFonts w:ascii="Arial" w:hAnsi="Arial" w:cs="Arial"/>
          <w:b/>
          <w:bCs/>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Statistical analysis</w:t>
      </w:r>
    </w:p>
    <w:p w:rsidR="0090383B" w:rsidRPr="004E3A00" w:rsidRDefault="0090383B" w:rsidP="00F11B0B">
      <w:pPr>
        <w:spacing w:before="40" w:after="140" w:line="360" w:lineRule="auto"/>
        <w:contextualSpacing/>
        <w:rPr>
          <w:rFonts w:ascii="Arial" w:hAnsi="Arial" w:cs="Arial"/>
          <w:b/>
          <w:bCs/>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Recruitment of juveniles</w:t>
      </w:r>
    </w:p>
    <w:p w:rsidR="0090383B" w:rsidRPr="004E3A00" w:rsidRDefault="0090383B" w:rsidP="00695472">
      <w:pPr>
        <w:spacing w:line="360" w:lineRule="auto"/>
        <w:ind w:firstLine="720"/>
        <w:contextualSpacing/>
        <w:rPr>
          <w:rFonts w:ascii="Arial" w:hAnsi="Arial" w:cs="Arial"/>
        </w:rPr>
      </w:pPr>
      <w:r w:rsidRPr="004E3A00">
        <w:rPr>
          <w:rFonts w:ascii="Arial" w:hAnsi="Arial" w:cs="Arial"/>
          <w:color w:val="000000"/>
          <w:lang w:eastAsia="en-GB"/>
        </w:rPr>
        <w:t xml:space="preserve">Our assessment of tree recruitment focussed on </w:t>
      </w:r>
      <w:r>
        <w:rPr>
          <w:rFonts w:ascii="Arial" w:hAnsi="Arial" w:cs="Arial"/>
          <w:color w:val="000000"/>
          <w:lang w:eastAsia="en-GB"/>
        </w:rPr>
        <w:t xml:space="preserve">beech </w:t>
      </w:r>
      <w:r w:rsidRPr="004E3A00">
        <w:rPr>
          <w:rFonts w:ascii="Arial" w:hAnsi="Arial" w:cs="Arial"/>
          <w:color w:val="000000"/>
          <w:lang w:eastAsia="en-GB"/>
        </w:rPr>
        <w:t xml:space="preserve">saplings (woody stems &gt;1.3 m height and &lt;10 cm DBH) and seedlings. We tested for relationships </w:t>
      </w:r>
      <w:r>
        <w:rPr>
          <w:rFonts w:ascii="Arial" w:hAnsi="Arial" w:cs="Arial"/>
          <w:color w:val="000000"/>
          <w:lang w:eastAsia="en-GB"/>
        </w:rPr>
        <w:t>between the density of seedlings and saplings,</w:t>
      </w:r>
      <w:r w:rsidRPr="004E3A00">
        <w:rPr>
          <w:rFonts w:ascii="Arial" w:hAnsi="Arial" w:cs="Arial"/>
          <w:color w:val="000000"/>
          <w:lang w:eastAsia="en-GB"/>
        </w:rPr>
        <w:t xml:space="preserve"> and canopy openness and grazing pressure using generalised linear </w:t>
      </w:r>
      <w:r>
        <w:rPr>
          <w:rFonts w:ascii="Arial" w:hAnsi="Arial" w:cs="Arial"/>
          <w:color w:val="000000"/>
          <w:lang w:eastAsia="en-GB"/>
        </w:rPr>
        <w:t xml:space="preserve">mixed </w:t>
      </w:r>
      <w:r w:rsidRPr="004E3A00">
        <w:rPr>
          <w:rFonts w:ascii="Arial" w:hAnsi="Arial" w:cs="Arial"/>
          <w:color w:val="000000"/>
          <w:lang w:eastAsia="en-GB"/>
        </w:rPr>
        <w:t xml:space="preserve">models. To determine whether the widespread loss of smaller stems </w:t>
      </w:r>
      <w:del w:id="89" w:author="anewton" w:date="2016-02-11T12:44:00Z">
        <w:r w:rsidRPr="004E3A00" w:rsidDel="00740548">
          <w:rPr>
            <w:rFonts w:ascii="Arial" w:hAnsi="Arial" w:cs="Arial"/>
            <w:color w:val="000000"/>
            <w:lang w:eastAsia="en-GB"/>
          </w:rPr>
          <w:delText xml:space="preserve">seen </w:delText>
        </w:r>
      </w:del>
      <w:ins w:id="90" w:author="anewton" w:date="2016-02-11T12:44:00Z">
        <w:r>
          <w:rPr>
            <w:rFonts w:ascii="Arial" w:hAnsi="Arial" w:cs="Arial"/>
            <w:color w:val="000000"/>
            <w:lang w:eastAsia="en-GB"/>
          </w:rPr>
          <w:t>observed</w:t>
        </w:r>
        <w:r w:rsidRPr="004E3A00">
          <w:rPr>
            <w:rFonts w:ascii="Arial" w:hAnsi="Arial" w:cs="Arial"/>
            <w:color w:val="000000"/>
            <w:lang w:eastAsia="en-GB"/>
          </w:rPr>
          <w:t xml:space="preserve"> </w:t>
        </w:r>
      </w:ins>
      <w:r w:rsidRPr="004E3A00">
        <w:rPr>
          <w:rFonts w:ascii="Arial" w:hAnsi="Arial" w:cs="Arial"/>
          <w:color w:val="000000"/>
          <w:lang w:eastAsia="en-GB"/>
        </w:rPr>
        <w:t xml:space="preserve">in a previous study at the site (Martin </w:t>
      </w:r>
      <w:r w:rsidRPr="004E3A00">
        <w:rPr>
          <w:rFonts w:ascii="Arial" w:hAnsi="Arial" w:cs="Arial"/>
          <w:i/>
          <w:iCs/>
          <w:color w:val="000000"/>
          <w:lang w:eastAsia="en-GB"/>
        </w:rPr>
        <w:t>et al.</w:t>
      </w:r>
      <w:r w:rsidRPr="004E3A00">
        <w:rPr>
          <w:rFonts w:ascii="Arial" w:hAnsi="Arial" w:cs="Arial"/>
          <w:color w:val="000000"/>
          <w:lang w:eastAsia="en-GB"/>
        </w:rPr>
        <w:t xml:space="preserve"> 2015) was largely attributable to growth of individuals into other size classes or mortality</w:t>
      </w:r>
      <w:ins w:id="91" w:author="anewton" w:date="2016-02-11T12:44:00Z">
        <w:r>
          <w:rPr>
            <w:rFonts w:ascii="Arial" w:hAnsi="Arial" w:cs="Arial"/>
            <w:color w:val="000000"/>
            <w:lang w:eastAsia="en-GB"/>
          </w:rPr>
          <w:t>,</w:t>
        </w:r>
      </w:ins>
      <w:r w:rsidRPr="004E3A00">
        <w:rPr>
          <w:rFonts w:ascii="Arial" w:hAnsi="Arial" w:cs="Arial"/>
          <w:color w:val="000000"/>
          <w:lang w:eastAsia="en-GB"/>
        </w:rPr>
        <w:t xml:space="preserve"> we tracked the fate of each sapling recorded. As part of this we also calculated the </w:t>
      </w:r>
      <w:r w:rsidRPr="004E3A00">
        <w:rPr>
          <w:rFonts w:ascii="Arial" w:hAnsi="Arial" w:cs="Arial"/>
        </w:rPr>
        <w:t xml:space="preserve">annual mortality rate, </w:t>
      </w:r>
      <w:r w:rsidRPr="00032AF7">
        <w:rPr>
          <w:rFonts w:ascii="Arial" w:hAnsi="Arial" w:cs="Arial"/>
        </w:rPr>
        <w:fldChar w:fldCharType="begin"/>
      </w:r>
      <w:r w:rsidRPr="00032AF7">
        <w:rPr>
          <w:rFonts w:ascii="Arial" w:hAnsi="Arial" w:cs="Arial"/>
        </w:rPr>
        <w:instrText xml:space="preserve"> QUOTE </w:instrTex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1E0C90&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1E0C90&quot;&gt;&lt;m:oMathPara&gt;&lt;m:oMath&gt;&lt;m:r&gt;&lt;w:rPr&gt;&lt;w:rFonts w:ascii=&quot;Cambria Math&quot; w:h-ansi=&quot;Cambria Math&quot; w:cs=&quot;Arial&quot;/&gt;&lt;wx:font wx:val=&quot;Cambria Math&quot;/&gt;&lt;w:i/&gt;&lt;/w:rPr&gt;&lt;m:t&gt;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26"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1E0C90&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1E0C90&quot;&gt;&lt;m:oMathPara&gt;&lt;m:oMath&gt;&lt;m:r&gt;&lt;w:rPr&gt;&lt;w:rFonts w:ascii=&quot;Cambria Math&quot; w:h-ansi=&quot;Cambria Math&quot; w:cs=&quot;Arial&quot;/&gt;&lt;wx:font wx:val=&quot;Cambria Math&quot;/&gt;&lt;w:i/&gt;&lt;/w:rPr&gt;&lt;m:t&gt;m&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sidRPr="00032AF7">
        <w:rPr>
          <w:rFonts w:ascii="Arial" w:hAnsi="Arial" w:cs="Arial"/>
        </w:rPr>
        <w:fldChar w:fldCharType="end"/>
      </w:r>
      <w:r w:rsidRPr="004E3A00">
        <w:rPr>
          <w:rFonts w:ascii="Arial" w:hAnsi="Arial" w:cs="Arial"/>
        </w:rPr>
        <w:t xml:space="preserve">, as defined by </w:t>
      </w:r>
      <w:r w:rsidRPr="004E3A00">
        <w:rPr>
          <w:rFonts w:ascii="Arial" w:hAnsi="Arial" w:cs="Arial"/>
        </w:rPr>
        <w:fldChar w:fldCharType="begin" w:fldLock="1"/>
      </w:r>
      <w:r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Sheil, Burslem &amp; Alder (1995)</w:t>
      </w:r>
      <w:r w:rsidRPr="004E3A00">
        <w:rPr>
          <w:rFonts w:ascii="Arial" w:hAnsi="Arial" w:cs="Arial"/>
        </w:rPr>
        <w:fldChar w:fldCharType="end"/>
      </w:r>
      <w:r w:rsidRPr="004E3A00">
        <w:rPr>
          <w:rFonts w:ascii="Arial" w:hAnsi="Arial" w:cs="Arial"/>
        </w:rPr>
        <w:t>:</w:t>
      </w:r>
    </w:p>
    <w:p w:rsidR="0090383B" w:rsidRPr="004E3A00" w:rsidRDefault="0090383B" w:rsidP="00695472">
      <w:pPr>
        <w:spacing w:line="360" w:lineRule="auto"/>
        <w:contextualSpacing/>
        <w:rPr>
          <w:rFonts w:ascii="Arial" w:hAnsi="Arial" w:cs="Arial"/>
        </w:rPr>
      </w:pPr>
      <w:r>
        <w:pict>
          <v:shape id="_x0000_i1027" type="#_x0000_t75" style="width:72.75pt;height:34.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7F644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7F6446&quot;&gt;&lt;m:oMathPara&gt;&lt;m:oMath&gt;&lt;m:r&gt;&lt;w:rPr&gt;&lt;w:rFonts w:ascii=&quot;Cambria Math&quot; w:h-ansi=&quot;Cambria Math&quot; w:cs=&quot;Arial&quot;/&gt;&lt;wx:font wx:val=&quot;Cambria Math&quot;/&gt;&lt;w:i/&gt;&lt;/w:rPr&gt;&lt;m:t&gt;m=1-&lt;/m:t&gt;&lt;/m:r&gt;&lt;m:sSup&gt;&lt;m:sSupPr&gt;&lt;m:ctrlPr&gt;&lt;w:rPr&gt;&lt;w:rFonts w:ascii=&quot;Cambria Math&quot; w:h-ansi=&quot;Cambria Math&quot; w:cs=&quot;Arial&quot;/&gt;&lt;wx:font wx:val=&quot;Cambria Math&quot;/&gt;&lt;w:i/&gt;&lt;/w:rPr&gt;&lt;/m:ctrlPr&gt;&lt;/m:sSupPr&gt;&lt;m:e&gt;&lt;m:d&gt;&lt;m:dPr&gt;&lt;m:ctrlPr&gt;&lt;w:rPr&gt;&lt;w:rFonts w:ascii=&quot;Cambria Math&quot; w:h-ansi=&quot;Cambria Math&quot; w:cs=&quot;Arial&quot;/&gt;&lt;wx:font wx:val=&quot;Cambria Math&quot;/&gt;&lt;w:i/&gt;&lt;/w:rPr&gt;&lt;/m:ctrlPr&gt;&lt;/m:dPr&gt;&lt;m:e&gt;&lt;m:f&gt;&lt;m:fPr&gt;&lt;m:ctrlPr&gt;&lt;w:rPr&gt;&lt;w:rFonts w:ascii=&quot;Cambria Math&quot; w:h-ansi=&quot;Cambria Math&quot; w:cs=&quot;Arial&quot;/&gt;&lt;wx:font wx:val=&quot;Cambria Math&quot;/&gt;&lt;w:i/&gt;&lt;/w:rPr&gt;&lt;/m:ctrlPr&gt;&lt;/m:fPr&gt;&lt;m:num&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N&lt;/m:t&gt;&lt;/m:r&gt;&lt;/m:e&gt;&lt;m:sub&gt;&lt;m:r&gt;&lt;w:rPr&gt;&lt;w:rFonts w:ascii=&quot;Cambria Math&quot; w:h-ansi=&quot;Cambria Math&quot; w:cs=&quot;Arial&quot;/&gt;&lt;wx:font wx:val=&quot;Cambria Math&quot;/&gt;&lt;w:i/&gt;&lt;/w:rPr&gt;&lt;m:t&gt;0&lt;/m:t&gt;&lt;/m:r&gt;&lt;/m:sub&gt;&lt;/m:sSub&gt;&lt;/m:num&gt;&lt;m:den&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N&lt;/m:t&gt;&lt;/m:r&gt;&lt;/m:e&gt;&lt;m:sub&gt;&lt;m:r&gt;&lt;w:rPr&gt;&lt;w:rFonts w:ascii=&quot;Cambria Math&quot; w:h-ansi=&quot;Cambria Math&quot; w:cs=&quot;Arial&quot;/&gt;&lt;wx:font wx:val=&quot;Cambria Math&quot;/&gt;&lt;w:i/&gt;&lt;/w:rPr&gt;&lt;m:t&gt;1&lt;/m:t&gt;&lt;/m:r&gt;&lt;/m:sub&gt;&lt;/m:sSub&gt;&lt;/m:den&gt;&lt;/m:f&gt;&lt;/m:e&gt;&lt;/m:d&gt;&lt;/m:e&gt;&lt;m:sup&gt;&lt;m:r&gt;&lt;w:rPr&gt;&lt;w:rFonts w:ascii=&quot;Cambria Math&quot; w:h-ansi=&quot;Cambria Math&quot; w:cs=&quot;Arial&quot;/&gt;&lt;wx:font wx:val=&quot;Cambria Math&quot;/&gt;&lt;w:i/&gt;&lt;/w:rPr&gt;&lt;m:t&gt;1/t&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p>
    <w:p w:rsidR="0090383B" w:rsidRPr="004E3A00" w:rsidRDefault="0090383B" w:rsidP="00695472">
      <w:pPr>
        <w:spacing w:line="360" w:lineRule="auto"/>
        <w:contextualSpacing/>
        <w:rPr>
          <w:rFonts w:ascii="Arial" w:hAnsi="Arial" w:cs="Arial"/>
        </w:rPr>
      </w:pPr>
      <w:r w:rsidRPr="004E3A00">
        <w:rPr>
          <w:rFonts w:ascii="Arial" w:hAnsi="Arial" w:cs="Arial"/>
        </w:rPr>
        <w:t xml:space="preserve">where </w:t>
      </w:r>
      <w:r w:rsidRPr="00032AF7">
        <w:rPr>
          <w:rFonts w:ascii="Arial" w:hAnsi="Arial" w:cs="Arial"/>
        </w:rPr>
        <w:fldChar w:fldCharType="begin"/>
      </w:r>
      <w:r w:rsidRPr="00032AF7">
        <w:rPr>
          <w:rFonts w:ascii="Arial" w:hAnsi="Arial" w:cs="Arial"/>
        </w:rPr>
        <w:instrText xml:space="preserve"> QUOTE </w:instrText>
      </w:r>
      <w:r>
        <w:pict>
          <v:shape id="_x0000_i1028" type="#_x0000_t75" style="width:14.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344FB&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2344FB&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N&lt;/m:t&gt;&lt;/m:r&gt;&lt;/m:e&gt;&lt;m:sub&gt;&lt;m:r&gt;&lt;w:rPr&gt;&lt;w:rFonts w:ascii=&quot;Cambria Math&quot; w:h-ansi=&quot;Cambria Math&quot; w:cs=&quot;Arial&quot;/&gt;&lt;wx:font wx:val=&quot;Cambria Math&quot;/&gt;&lt;w:i/&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29" type="#_x0000_t75" style="width:14.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344FB&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2344FB&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N&lt;/m:t&gt;&lt;/m:r&gt;&lt;/m:e&gt;&lt;m:sub&gt;&lt;m:r&gt;&lt;w:rPr&gt;&lt;w:rFonts w:ascii=&quot;Cambria Math&quot; w:h-ansi=&quot;Cambria Math&quot; w:cs=&quot;Arial&quot;/&gt;&lt;wx:font wx:val=&quot;Cambria Math&quot;/&gt;&lt;w:i/&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 o:title="" chromakey="white"/>
          </v:shape>
        </w:pict>
      </w:r>
      <w:r w:rsidRPr="00032AF7">
        <w:rPr>
          <w:rFonts w:ascii="Arial" w:hAnsi="Arial" w:cs="Arial"/>
        </w:rPr>
        <w:fldChar w:fldCharType="end"/>
      </w:r>
      <w:r w:rsidRPr="004E3A00">
        <w:rPr>
          <w:rFonts w:ascii="Arial" w:hAnsi="Arial" w:cs="Arial"/>
        </w:rPr>
        <w:t xml:space="preserve"> and </w:t>
      </w:r>
      <w:r w:rsidRPr="00032AF7">
        <w:rPr>
          <w:rFonts w:ascii="Arial" w:hAnsi="Arial" w:cs="Arial"/>
        </w:rPr>
        <w:fldChar w:fldCharType="begin"/>
      </w:r>
      <w:r w:rsidRPr="00032AF7">
        <w:rPr>
          <w:rFonts w:ascii="Arial" w:hAnsi="Arial" w:cs="Arial"/>
        </w:rPr>
        <w:instrText xml:space="preserve"> QUOTE </w:instrText>
      </w:r>
      <w:r>
        <w:pict>
          <v:shape id="_x0000_i1030" type="#_x0000_t75" style="width:14.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241BE&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3241BE&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N&lt;/m:t&gt;&lt;/m:r&gt;&lt;/m:e&gt;&lt;m:sub&gt;&lt;m:r&gt;&lt;w:rPr&gt;&lt;w:rFonts w:ascii=&quot;Cambria Math&quot; w:h-ansi=&quot;Cambria Math&quot; w:cs=&quot;Arial&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31" type="#_x0000_t75" style="width:14.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241BE&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3241BE&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N&lt;/m:t&gt;&lt;/m:r&gt;&lt;/m:e&gt;&lt;m:sub&gt;&lt;m:r&gt;&lt;w:rPr&gt;&lt;w:rFonts w:ascii=&quot;Cambria Math&quot; w:h-ansi=&quot;Cambria Math&quot; w:cs=&quot;Arial&quot;/&gt;&lt;wx:font wx:val=&quot;Cambria Math&quot;/&gt;&lt;w:i/&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032AF7">
        <w:rPr>
          <w:rFonts w:ascii="Arial" w:hAnsi="Arial" w:cs="Arial"/>
        </w:rPr>
        <w:fldChar w:fldCharType="end"/>
      </w:r>
      <w:r w:rsidRPr="004E3A00">
        <w:rPr>
          <w:rFonts w:ascii="Arial" w:hAnsi="Arial" w:cs="Arial"/>
        </w:rPr>
        <w:t xml:space="preserve"> are the number of stems at the first and second surveys respectively and </w:t>
      </w:r>
      <w:r w:rsidRPr="00032AF7">
        <w:rPr>
          <w:rFonts w:ascii="Arial" w:hAnsi="Arial" w:cs="Arial"/>
        </w:rPr>
        <w:fldChar w:fldCharType="begin"/>
      </w:r>
      <w:r w:rsidRPr="00032AF7">
        <w:rPr>
          <w:rFonts w:ascii="Arial" w:hAnsi="Arial" w:cs="Arial"/>
        </w:rPr>
        <w:instrText xml:space="preserve"> QUOTE </w:instrText>
      </w:r>
      <w:r>
        <w:pict>
          <v:shape id="_x0000_i1032" type="#_x0000_t75" style="width:9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016B&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4C016B&quot;&gt;&lt;m:oMathPara&gt;&lt;m:oMath&gt;&lt;m:r&gt;&lt;w:rPr&gt;&lt;w:rFonts w:ascii=&quot;Cambria Math&quot; w:h-ansi=&quot;Cambria Math&quot; w:cs=&quot;Arial&quot;/&gt;&lt;wx:font wx:val=&quot;Cambria Math&quot;/&gt;&lt;w:i/&gt;&lt;/w:rPr&gt;&lt;m:t&gt;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33" type="#_x0000_t75" style="width:9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016B&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4C016B&quot;&gt;&lt;m:oMathPara&gt;&lt;m:oMath&gt;&lt;m:r&gt;&lt;w:rPr&gt;&lt;w:rFonts w:ascii=&quot;Cambria Math&quot; w:h-ansi=&quot;Cambria Math&quot; w:cs=&quot;Arial&quot;/&gt;&lt;wx:font wx:val=&quot;Cambria Math&quot;/&gt;&lt;w:i/&gt;&lt;/w:rPr&gt;&lt;m:t&gt;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032AF7">
        <w:rPr>
          <w:rFonts w:ascii="Arial" w:hAnsi="Arial" w:cs="Arial"/>
        </w:rPr>
        <w:fldChar w:fldCharType="end"/>
      </w:r>
      <w:r w:rsidRPr="004E3A00">
        <w:rPr>
          <w:rFonts w:ascii="Arial" w:hAnsi="Arial" w:cs="Arial"/>
        </w:rPr>
        <w:t xml:space="preserve"> is the number of years between censuses.</w:t>
      </w:r>
    </w:p>
    <w:p w:rsidR="0090383B" w:rsidRPr="004E3A00" w:rsidRDefault="0090383B" w:rsidP="00F11B0B">
      <w:pPr>
        <w:spacing w:after="0" w:line="360" w:lineRule="auto"/>
        <w:contextualSpacing/>
        <w:rPr>
          <w:rFonts w:ascii="Times New Roman" w:hAnsi="Times New Roman"/>
          <w:sz w:val="24"/>
          <w:szCs w:val="24"/>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Individual tree mortality</w:t>
      </w:r>
    </w:p>
    <w:p w:rsidR="0090383B" w:rsidRDefault="0090383B" w:rsidP="00B06D6E">
      <w:pPr>
        <w:spacing w:before="40" w:after="140" w:line="360" w:lineRule="auto"/>
        <w:ind w:firstLine="720"/>
        <w:contextualSpacing/>
        <w:rPr>
          <w:rFonts w:ascii="Arial" w:hAnsi="Arial" w:cs="Arial"/>
          <w:color w:val="000000"/>
          <w:lang w:eastAsia="en-GB"/>
        </w:rPr>
      </w:pPr>
      <w:ins w:id="92" w:author="anewton" w:date="2016-02-11T12:46:00Z">
        <w:r w:rsidRPr="0090383B">
          <w:rPr>
            <w:rFonts w:ascii="Arial" w:hAnsi="Arial" w:cs="Arial"/>
            <w:color w:val="000000"/>
            <w:highlight w:val="yellow"/>
            <w:lang w:eastAsia="en-GB"/>
            <w:rPrChange w:id="93" w:author="anewton" w:date="2016-02-11T12:46:00Z">
              <w:rPr>
                <w:rFonts w:ascii="Arial" w:hAnsi="Arial" w:cs="Arial"/>
                <w:color w:val="000000"/>
                <w:lang w:eastAsia="en-GB"/>
              </w:rPr>
            </w:rPrChange>
          </w:rPr>
          <w:t>You first need to say how you calculated basal area (BA) and give the equation.</w:t>
        </w:r>
        <w:r>
          <w:rPr>
            <w:rFonts w:ascii="Arial" w:hAnsi="Arial" w:cs="Arial"/>
            <w:color w:val="000000"/>
            <w:lang w:eastAsia="en-GB"/>
          </w:rPr>
          <w:t xml:space="preserve"> </w:t>
        </w:r>
      </w:ins>
      <w:r w:rsidRPr="00B00350">
        <w:rPr>
          <w:rFonts w:ascii="Arial" w:hAnsi="Arial" w:cs="Arial"/>
          <w:color w:val="000000"/>
          <w:lang w:eastAsia="en-GB"/>
        </w:rPr>
        <w:t>We assessed whether some of the mature tree mortality observed in Denny wood could be explained by the self-thinning process using a linear mixed model to relate stem density to basal area</w:t>
      </w:r>
      <w:ins w:id="94" w:author="anewton" w:date="2016-02-11T12:45:00Z">
        <w:r>
          <w:rPr>
            <w:rFonts w:ascii="Arial" w:hAnsi="Arial" w:cs="Arial"/>
            <w:color w:val="000000"/>
            <w:lang w:eastAsia="en-GB"/>
          </w:rPr>
          <w:t xml:space="preserve"> (BA)</w:t>
        </w:r>
      </w:ins>
      <w:r w:rsidRPr="00B00350">
        <w:rPr>
          <w:rFonts w:ascii="Arial" w:hAnsi="Arial" w:cs="Arial"/>
          <w:color w:val="000000"/>
          <w:lang w:eastAsia="en-GB"/>
        </w:rPr>
        <w:t xml:space="preserve">, with subplot number as a random effect. </w:t>
      </w:r>
      <w:del w:id="95" w:author="anewton" w:date="2016-02-11T12:45:00Z">
        <w:r w:rsidRPr="00B00350" w:rsidDel="00740548">
          <w:rPr>
            <w:rFonts w:ascii="Arial" w:hAnsi="Arial" w:cs="Arial"/>
            <w:color w:val="000000"/>
            <w:lang w:eastAsia="en-GB"/>
          </w:rPr>
          <w:delText xml:space="preserve">Both </w:delText>
        </w:r>
      </w:del>
      <w:ins w:id="96" w:author="anewton" w:date="2016-02-11T12:47:00Z">
        <w:r>
          <w:rPr>
            <w:rFonts w:ascii="Arial" w:hAnsi="Arial" w:cs="Arial"/>
            <w:color w:val="000000"/>
            <w:lang w:eastAsia="en-GB"/>
          </w:rPr>
          <w:t>We used BA as a proxy for biomass to test for self-thinning, f</w:t>
        </w:r>
      </w:ins>
      <w:ins w:id="97" w:author="anewton" w:date="2016-02-11T12:45:00Z">
        <w:r>
          <w:rPr>
            <w:rFonts w:ascii="Arial" w:hAnsi="Arial" w:cs="Arial"/>
            <w:color w:val="000000"/>
            <w:lang w:eastAsia="en-GB"/>
          </w:rPr>
          <w:t>ollowing</w:t>
        </w:r>
        <w:r w:rsidRPr="00B00350">
          <w:rPr>
            <w:rFonts w:ascii="Arial" w:hAnsi="Arial" w:cs="Arial"/>
            <w:color w:val="000000"/>
            <w:lang w:eastAsia="en-GB"/>
          </w:rPr>
          <w:t xml:space="preserve"> </w:t>
        </w:r>
      </w:ins>
      <w:r w:rsidRPr="00B00350">
        <w:rPr>
          <w:rFonts w:ascii="Arial" w:hAnsi="Arial" w:cs="Arial"/>
          <w:color w:val="000000"/>
          <w:lang w:eastAsia="en-GB"/>
        </w:rPr>
        <w:t>Westoby (1984) and Weller (1987)</w:t>
      </w:r>
      <w:del w:id="98" w:author="anewton" w:date="2016-02-11T12:47:00Z">
        <w:r w:rsidRPr="00B00350" w:rsidDel="00740548">
          <w:rPr>
            <w:rFonts w:ascii="Arial" w:hAnsi="Arial" w:cs="Arial"/>
            <w:color w:val="000000"/>
            <w:lang w:eastAsia="en-GB"/>
          </w:rPr>
          <w:delText xml:space="preserve"> </w:delText>
        </w:r>
      </w:del>
      <w:del w:id="99" w:author="anewton" w:date="2016-02-11T12:46:00Z">
        <w:r w:rsidRPr="00B00350" w:rsidDel="00740548">
          <w:rPr>
            <w:rFonts w:ascii="Arial" w:hAnsi="Arial" w:cs="Arial"/>
            <w:color w:val="000000"/>
            <w:lang w:eastAsia="en-GB"/>
          </w:rPr>
          <w:delText xml:space="preserve">recommend using total biomass, rather than mean stem biomass so </w:delText>
        </w:r>
      </w:del>
      <w:del w:id="100" w:author="anewton" w:date="2016-02-11T12:47:00Z">
        <w:r w:rsidRPr="00B00350" w:rsidDel="00740548">
          <w:rPr>
            <w:rFonts w:ascii="Arial" w:hAnsi="Arial" w:cs="Arial"/>
            <w:color w:val="000000"/>
            <w:lang w:eastAsia="en-GB"/>
          </w:rPr>
          <w:delText>we used the closest equivalent metric we had, total plot BA</w:delText>
        </w:r>
      </w:del>
      <w:r w:rsidRPr="00B00350">
        <w:rPr>
          <w:rFonts w:ascii="Arial" w:hAnsi="Arial" w:cs="Arial"/>
          <w:color w:val="000000"/>
          <w:lang w:eastAsia="en-GB"/>
        </w:rPr>
        <w:t xml:space="preserve">. A negative slope suggests a gain in BA with a loss of stem density while a positive slope suggests a gain in BA with increasing stem density (Coomes &amp; Allen 2007). </w:t>
      </w:r>
    </w:p>
    <w:p w:rsidR="0090383B" w:rsidRDefault="0090383B" w:rsidP="00B06D6E">
      <w:pPr>
        <w:spacing w:before="40" w:after="140" w:line="360" w:lineRule="auto"/>
        <w:ind w:firstLine="720"/>
        <w:contextualSpacing/>
        <w:rPr>
          <w:ins w:id="101" w:author="anewton" w:date="2016-02-11T12:48:00Z"/>
          <w:rFonts w:ascii="Arial" w:hAnsi="Arial" w:cs="Arial"/>
          <w:color w:val="000000"/>
          <w:lang w:eastAsia="en-GB"/>
        </w:rPr>
      </w:pPr>
      <w:r w:rsidRPr="004E3A00">
        <w:rPr>
          <w:rFonts w:ascii="Arial" w:hAnsi="Arial" w:cs="Arial"/>
          <w:color w:val="000000"/>
          <w:lang w:eastAsia="en-GB"/>
        </w:rPr>
        <w:t xml:space="preserve">During data processing </w:t>
      </w:r>
      <w:r>
        <w:rPr>
          <w:rFonts w:ascii="Arial" w:hAnsi="Arial" w:cs="Arial"/>
          <w:color w:val="000000"/>
          <w:lang w:eastAsia="en-GB"/>
        </w:rPr>
        <w:t xml:space="preserve">to assess the effects of different variables on tree mortality, only </w:t>
      </w:r>
      <w:r w:rsidRPr="004E3A00">
        <w:rPr>
          <w:rFonts w:ascii="Arial" w:hAnsi="Arial" w:cs="Arial"/>
          <w:color w:val="000000"/>
          <w:lang w:eastAsia="en-GB"/>
        </w:rPr>
        <w:t>trees with diameter measurements</w:t>
      </w:r>
      <w:r>
        <w:rPr>
          <w:rFonts w:ascii="Arial" w:hAnsi="Arial" w:cs="Arial"/>
          <w:color w:val="000000"/>
          <w:lang w:eastAsia="en-GB"/>
        </w:rPr>
        <w:t xml:space="preserve"> in the census year and previous census </w:t>
      </w:r>
      <w:r w:rsidRPr="004E3A00">
        <w:rPr>
          <w:rFonts w:ascii="Arial" w:hAnsi="Arial" w:cs="Arial"/>
          <w:color w:val="000000"/>
          <w:lang w:eastAsia="en-GB"/>
        </w:rPr>
        <w:t xml:space="preserve">were included in analyses. Censuses </w:t>
      </w:r>
      <w:del w:id="102" w:author="anewton" w:date="2016-02-11T12:47:00Z">
        <w:r w:rsidRPr="004E3A00" w:rsidDel="00740548">
          <w:rPr>
            <w:rFonts w:ascii="Arial" w:hAnsi="Arial" w:cs="Arial"/>
            <w:color w:val="000000"/>
            <w:lang w:eastAsia="en-GB"/>
          </w:rPr>
          <w:delText xml:space="preserve">on </w:delText>
        </w:r>
      </w:del>
      <w:ins w:id="103" w:author="anewton" w:date="2016-02-11T12:47:00Z">
        <w:r>
          <w:rPr>
            <w:rFonts w:ascii="Arial" w:hAnsi="Arial" w:cs="Arial"/>
            <w:color w:val="000000"/>
            <w:lang w:eastAsia="en-GB"/>
          </w:rPr>
          <w:t>of</w:t>
        </w:r>
        <w:r w:rsidRPr="004E3A00">
          <w:rPr>
            <w:rFonts w:ascii="Arial" w:hAnsi="Arial" w:cs="Arial"/>
            <w:color w:val="000000"/>
            <w:lang w:eastAsia="en-GB"/>
          </w:rPr>
          <w:t xml:space="preserve"> </w:t>
        </w:r>
      </w:ins>
      <w:r w:rsidRPr="004E3A00">
        <w:rPr>
          <w:rFonts w:ascii="Arial" w:hAnsi="Arial" w:cs="Arial"/>
          <w:color w:val="000000"/>
          <w:lang w:eastAsia="en-GB"/>
        </w:rPr>
        <w:t xml:space="preserve">the transect were undertaken </w:t>
      </w:r>
      <w:del w:id="104" w:author="anewton" w:date="2016-02-11T12:47:00Z">
        <w:r w:rsidRPr="004E3A00" w:rsidDel="00740548">
          <w:rPr>
            <w:rFonts w:ascii="Arial" w:hAnsi="Arial" w:cs="Arial"/>
            <w:color w:val="000000"/>
            <w:lang w:eastAsia="en-GB"/>
          </w:rPr>
          <w:delText xml:space="preserve">5 </w:delText>
        </w:r>
      </w:del>
      <w:ins w:id="105" w:author="anewton" w:date="2016-02-11T12:47:00Z">
        <w:r>
          <w:rPr>
            <w:rFonts w:ascii="Arial" w:hAnsi="Arial" w:cs="Arial"/>
            <w:color w:val="000000"/>
            <w:lang w:eastAsia="en-GB"/>
          </w:rPr>
          <w:t>five</w:t>
        </w:r>
        <w:r w:rsidRPr="004E3A00">
          <w:rPr>
            <w:rFonts w:ascii="Arial" w:hAnsi="Arial" w:cs="Arial"/>
            <w:color w:val="000000"/>
            <w:lang w:eastAsia="en-GB"/>
          </w:rPr>
          <w:t xml:space="preserve"> </w:t>
        </w:r>
      </w:ins>
      <w:r w:rsidRPr="004E3A00">
        <w:rPr>
          <w:rFonts w:ascii="Arial" w:hAnsi="Arial" w:cs="Arial"/>
          <w:color w:val="000000"/>
          <w:lang w:eastAsia="en-GB"/>
        </w:rPr>
        <w:t xml:space="preserve">times from 1964-2014 with a mean (± SD) census interval period of 12.5 ± 6.7 years (range 4-20 years). Since trees used in mortality models required censuses </w:t>
      </w:r>
      <w:r>
        <w:rPr>
          <w:rFonts w:ascii="Arial" w:hAnsi="Arial" w:cs="Arial"/>
          <w:color w:val="000000"/>
          <w:lang w:eastAsia="en-GB"/>
        </w:rPr>
        <w:t>in</w:t>
      </w:r>
      <w:r w:rsidRPr="004E3A00">
        <w:rPr>
          <w:rFonts w:ascii="Arial" w:hAnsi="Arial" w:cs="Arial"/>
          <w:color w:val="000000"/>
          <w:lang w:eastAsia="en-GB"/>
        </w:rPr>
        <w:t xml:space="preserve"> both </w:t>
      </w:r>
      <w:r>
        <w:rPr>
          <w:rFonts w:ascii="Arial" w:hAnsi="Arial" w:cs="Arial"/>
          <w:color w:val="000000"/>
          <w:lang w:eastAsia="en-GB"/>
        </w:rPr>
        <w:t xml:space="preserve">the census year and </w:t>
      </w:r>
      <w:ins w:id="106" w:author="anewton" w:date="2016-02-11T12:47:00Z">
        <w:r>
          <w:rPr>
            <w:rFonts w:ascii="Arial" w:hAnsi="Arial" w:cs="Arial"/>
            <w:color w:val="000000"/>
            <w:lang w:eastAsia="en-GB"/>
          </w:rPr>
          <w:t xml:space="preserve">the </w:t>
        </w:r>
      </w:ins>
      <w:r>
        <w:rPr>
          <w:rFonts w:ascii="Arial" w:hAnsi="Arial" w:cs="Arial"/>
          <w:color w:val="000000"/>
          <w:lang w:eastAsia="en-GB"/>
        </w:rPr>
        <w:t>previous census</w:t>
      </w:r>
      <w:ins w:id="107" w:author="anewton" w:date="2016-02-11T12:48:00Z">
        <w:r>
          <w:rPr>
            <w:rFonts w:ascii="Arial" w:hAnsi="Arial" w:cs="Arial"/>
            <w:color w:val="000000"/>
            <w:lang w:eastAsia="en-GB"/>
          </w:rPr>
          <w:t>,</w:t>
        </w:r>
      </w:ins>
      <w:r>
        <w:rPr>
          <w:rFonts w:ascii="Arial" w:hAnsi="Arial" w:cs="Arial"/>
          <w:color w:val="000000"/>
          <w:lang w:eastAsia="en-GB"/>
        </w:rPr>
        <w:t xml:space="preserve"> </w:t>
      </w:r>
      <w:r w:rsidRPr="004E3A00">
        <w:rPr>
          <w:rFonts w:ascii="Arial"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hAnsi="Arial" w:cs="Arial"/>
          <w:i/>
          <w:iCs/>
          <w:color w:val="000000"/>
          <w:lang w:eastAsia="en-GB"/>
        </w:rPr>
        <w:t>et al.</w:t>
      </w:r>
      <w:r w:rsidRPr="004E3A00">
        <w:rPr>
          <w:rFonts w:ascii="Arial" w:hAnsi="Arial" w:cs="Arial"/>
          <w:color w:val="000000"/>
          <w:lang w:eastAsia="en-GB"/>
        </w:rPr>
        <w:t xml:space="preserve"> 2008). Subplot ID number was used as a random effect to account for repeated sampling of the same plots (Fortin </w:t>
      </w:r>
      <w:r w:rsidRPr="004E3A00">
        <w:rPr>
          <w:rFonts w:ascii="Arial" w:hAnsi="Arial" w:cs="Arial"/>
          <w:i/>
          <w:iCs/>
          <w:color w:val="000000"/>
          <w:lang w:eastAsia="en-GB"/>
        </w:rPr>
        <w:t>et al.</w:t>
      </w:r>
      <w:r w:rsidRPr="004E3A00">
        <w:rPr>
          <w:rFonts w:ascii="Arial" w:hAnsi="Arial" w:cs="Arial"/>
          <w:color w:val="000000"/>
          <w:lang w:eastAsia="en-GB"/>
        </w:rPr>
        <w:t xml:space="preserve"> 2008).</w:t>
      </w:r>
    </w:p>
    <w:p w:rsidR="0090383B" w:rsidRPr="00B06D6E" w:rsidRDefault="0090383B" w:rsidP="00B06D6E">
      <w:pPr>
        <w:numPr>
          <w:ins w:id="108" w:author="anewton" w:date="2016-02-11T12:48:00Z"/>
        </w:numPr>
        <w:spacing w:before="40" w:after="140" w:line="360" w:lineRule="auto"/>
        <w:ind w:firstLine="720"/>
        <w:contextualSpacing/>
        <w:rPr>
          <w:rFonts w:ascii="Arial" w:hAnsi="Arial" w:cs="Arial"/>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Models were developed in a four-step process similar to the </w:t>
      </w:r>
      <w:del w:id="109" w:author="anewton" w:date="2016-02-11T12:48:00Z">
        <w:r w:rsidRPr="004E3A00" w:rsidDel="00740548">
          <w:rPr>
            <w:rFonts w:ascii="Arial" w:hAnsi="Arial" w:cs="Arial"/>
            <w:color w:val="000000"/>
            <w:lang w:eastAsia="en-GB"/>
          </w:rPr>
          <w:delText xml:space="preserve">workflow </w:delText>
        </w:r>
      </w:del>
      <w:ins w:id="110" w:author="anewton" w:date="2016-02-11T12:48:00Z">
        <w:r>
          <w:rPr>
            <w:rFonts w:ascii="Arial" w:hAnsi="Arial" w:cs="Arial"/>
            <w:color w:val="000000"/>
            <w:lang w:eastAsia="en-GB"/>
          </w:rPr>
          <w:t>approach</w:t>
        </w:r>
        <w:r w:rsidRPr="004E3A00">
          <w:rPr>
            <w:rFonts w:ascii="Arial" w:hAnsi="Arial" w:cs="Arial"/>
            <w:color w:val="000000"/>
            <w:lang w:eastAsia="en-GB"/>
          </w:rPr>
          <w:t xml:space="preserve"> </w:t>
        </w:r>
      </w:ins>
      <w:r w:rsidRPr="004E3A00">
        <w:rPr>
          <w:rFonts w:ascii="Arial" w:hAnsi="Arial" w:cs="Arial"/>
          <w:color w:val="000000"/>
          <w:lang w:eastAsia="en-GB"/>
        </w:rPr>
        <w:t>of</w:t>
      </w:r>
      <w:r>
        <w:rPr>
          <w:rFonts w:ascii="Arial" w:hAnsi="Arial" w:cs="Arial"/>
          <w:color w:val="000000"/>
          <w:lang w:eastAsia="en-GB"/>
        </w:rPr>
        <w:t xml:space="preserve"> Chao </w:t>
      </w:r>
      <w:r w:rsidRPr="0090383B">
        <w:rPr>
          <w:rFonts w:ascii="Arial" w:hAnsi="Arial" w:cs="Arial"/>
          <w:i/>
          <w:color w:val="000000"/>
          <w:lang w:eastAsia="en-GB"/>
          <w:rPrChange w:id="111" w:author="anewton" w:date="2016-02-11T12:48:00Z">
            <w:rPr>
              <w:rFonts w:ascii="Arial" w:hAnsi="Arial" w:cs="Arial"/>
              <w:color w:val="000000"/>
              <w:lang w:eastAsia="en-GB"/>
            </w:rPr>
          </w:rPrChange>
        </w:rPr>
        <w:t>et al</w:t>
      </w:r>
      <w:ins w:id="112" w:author="anewton" w:date="2016-02-11T12:48:00Z">
        <w:r>
          <w:rPr>
            <w:rFonts w:ascii="Arial" w:hAnsi="Arial" w:cs="Arial"/>
            <w:color w:val="000000"/>
            <w:lang w:eastAsia="en-GB"/>
          </w:rPr>
          <w:t>.</w:t>
        </w:r>
      </w:ins>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(2008)</w:t>
      </w:r>
      <w:r>
        <w:rPr>
          <w:rFonts w:ascii="Arial" w:hAnsi="Arial" w:cs="Arial"/>
          <w:color w:val="000000"/>
          <w:lang w:eastAsia="en-GB"/>
        </w:rPr>
        <w:fldChar w:fldCharType="end"/>
      </w:r>
      <w:r w:rsidRPr="004E3A00">
        <w:rPr>
          <w:rFonts w:ascii="Arial" w:hAnsi="Arial" w:cs="Arial"/>
          <w:color w:val="000000"/>
          <w:lang w:eastAsia="en-GB"/>
        </w:rPr>
        <w:t>. In step 1 we prepared predictors classified into 4 groups:</w:t>
      </w:r>
    </w:p>
    <w:p w:rsidR="0090383B" w:rsidRPr="00E031F8" w:rsidRDefault="0090383B" w:rsidP="00F11B0B">
      <w:pPr>
        <w:pStyle w:val="ListParagraph"/>
        <w:numPr>
          <w:ilvl w:val="1"/>
          <w:numId w:val="2"/>
          <w:numberingChange w:id="113"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 xml:space="preserve"> tree size – DBH (cm), Basal area (m</w:t>
      </w:r>
      <w:r w:rsidRPr="00E031F8">
        <w:rPr>
          <w:rFonts w:ascii="Arial" w:hAnsi="Arial" w:cs="Arial"/>
          <w:color w:val="000000"/>
          <w:vertAlign w:val="superscript"/>
          <w:lang w:eastAsia="en-GB"/>
        </w:rPr>
        <w:t>2</w:t>
      </w:r>
      <w:r w:rsidRPr="00E031F8">
        <w:rPr>
          <w:rFonts w:ascii="Arial" w:hAnsi="Arial" w:cs="Arial"/>
          <w:color w:val="000000"/>
          <w:lang w:eastAsia="en-GB"/>
        </w:rPr>
        <w:t>), and tree size relative to other trees in the transect (bounded between 0 and 1)</w:t>
      </w:r>
      <w:ins w:id="114" w:author="anewton" w:date="2016-02-11T12:48:00Z">
        <w:r>
          <w:rPr>
            <w:rFonts w:ascii="Arial" w:hAnsi="Arial" w:cs="Arial"/>
            <w:color w:val="000000"/>
            <w:lang w:eastAsia="en-GB"/>
          </w:rPr>
          <w:t>,</w:t>
        </w:r>
      </w:ins>
    </w:p>
    <w:p w:rsidR="0090383B" w:rsidRPr="00E031F8" w:rsidRDefault="0090383B" w:rsidP="00F11B0B">
      <w:pPr>
        <w:pStyle w:val="ListParagraph"/>
        <w:numPr>
          <w:ilvl w:val="1"/>
          <w:numId w:val="2"/>
          <w:numberingChange w:id="115"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tree growth - Annual diameter growth rate (mm year</w:t>
      </w:r>
      <w:r w:rsidRPr="00E031F8">
        <w:rPr>
          <w:rFonts w:ascii="Arial" w:hAnsi="Arial" w:cs="Arial"/>
          <w:color w:val="000000"/>
          <w:vertAlign w:val="superscript"/>
          <w:lang w:eastAsia="en-GB"/>
        </w:rPr>
        <w:t>-1</w:t>
      </w:r>
      <w:r w:rsidRPr="00E031F8">
        <w:rPr>
          <w:rFonts w:ascii="Arial" w:hAnsi="Arial" w:cs="Arial"/>
          <w:color w:val="000000"/>
          <w:lang w:eastAsia="en-GB"/>
        </w:rPr>
        <w:t>), basal area growth rate (mm</w:t>
      </w:r>
      <w:r w:rsidRPr="00E031F8">
        <w:rPr>
          <w:rFonts w:ascii="Arial" w:hAnsi="Arial" w:cs="Arial"/>
          <w:color w:val="000000"/>
          <w:vertAlign w:val="superscript"/>
          <w:lang w:eastAsia="en-GB"/>
        </w:rPr>
        <w:t xml:space="preserve">2 </w:t>
      </w:r>
      <w:r w:rsidRPr="00E031F8">
        <w:rPr>
          <w:rFonts w:ascii="Arial" w:hAnsi="Arial" w:cs="Arial"/>
          <w:color w:val="000000"/>
          <w:lang w:eastAsia="en-GB"/>
        </w:rPr>
        <w:t>year</w:t>
      </w:r>
      <w:r w:rsidRPr="00E031F8">
        <w:rPr>
          <w:rFonts w:ascii="Arial" w:hAnsi="Arial" w:cs="Arial"/>
          <w:color w:val="000000"/>
          <w:vertAlign w:val="superscript"/>
          <w:lang w:eastAsia="en-GB"/>
        </w:rPr>
        <w:t>-1</w:t>
      </w:r>
      <w:r w:rsidRPr="00E031F8">
        <w:rPr>
          <w:rFonts w:ascii="Arial" w:hAnsi="Arial" w:cs="Arial"/>
          <w:color w:val="000000"/>
          <w:lang w:eastAsia="en-GB"/>
        </w:rPr>
        <w:t>), relative DBH growth rate (% DBH increase year</w:t>
      </w:r>
      <w:r w:rsidRPr="00E031F8">
        <w:rPr>
          <w:rFonts w:ascii="Arial" w:hAnsi="Arial" w:cs="Arial"/>
          <w:color w:val="000000"/>
          <w:vertAlign w:val="superscript"/>
          <w:lang w:eastAsia="en-GB"/>
        </w:rPr>
        <w:t>-1</w:t>
      </w:r>
      <w:r w:rsidRPr="00E031F8">
        <w:rPr>
          <w:rFonts w:ascii="Arial" w:hAnsi="Arial" w:cs="Arial"/>
          <w:color w:val="000000"/>
          <w:lang w:eastAsia="en-GB"/>
        </w:rPr>
        <w:t>), and relative BA growth rate (% BA increase year</w:t>
      </w:r>
      <w:r w:rsidRPr="00E031F8">
        <w:rPr>
          <w:rFonts w:ascii="Arial" w:hAnsi="Arial" w:cs="Arial"/>
          <w:color w:val="000000"/>
          <w:vertAlign w:val="superscript"/>
          <w:lang w:eastAsia="en-GB"/>
        </w:rPr>
        <w:t>-1</w:t>
      </w:r>
      <w:r w:rsidRPr="00E031F8">
        <w:rPr>
          <w:rFonts w:ascii="Arial" w:hAnsi="Arial" w:cs="Arial"/>
          <w:color w:val="000000"/>
          <w:lang w:eastAsia="en-GB"/>
        </w:rPr>
        <w:t>)</w:t>
      </w:r>
      <w:ins w:id="116" w:author="anewton" w:date="2016-02-11T12:48:00Z">
        <w:r>
          <w:rPr>
            <w:rFonts w:ascii="Arial" w:hAnsi="Arial" w:cs="Arial"/>
            <w:color w:val="000000"/>
            <w:lang w:eastAsia="en-GB"/>
          </w:rPr>
          <w:t>,</w:t>
        </w:r>
      </w:ins>
    </w:p>
    <w:p w:rsidR="0090383B" w:rsidRPr="00E031F8" w:rsidRDefault="0090383B" w:rsidP="00F11B0B">
      <w:pPr>
        <w:pStyle w:val="ListParagraph"/>
        <w:numPr>
          <w:ilvl w:val="1"/>
          <w:numId w:val="2"/>
          <w:numberingChange w:id="117"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proximity to dead trees - distance of an individual tree to a dead tree and abundance of dead trees in a 10m buffer</w:t>
      </w:r>
      <w:ins w:id="118" w:author="anewton" w:date="2016-02-11T12:48:00Z">
        <w:r>
          <w:rPr>
            <w:rFonts w:ascii="Arial" w:hAnsi="Arial" w:cs="Arial"/>
            <w:color w:val="000000"/>
            <w:lang w:eastAsia="en-GB"/>
          </w:rPr>
          <w:t>,</w:t>
        </w:r>
      </w:ins>
    </w:p>
    <w:p w:rsidR="0090383B" w:rsidRPr="00E031F8" w:rsidRDefault="0090383B" w:rsidP="00F11B0B">
      <w:pPr>
        <w:pStyle w:val="ListParagraph"/>
        <w:numPr>
          <w:ilvl w:val="1"/>
          <w:numId w:val="2"/>
          <w:numberingChange w:id="119"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soil type - percentage of each soil sample classified as sand</w:t>
      </w:r>
      <w:ins w:id="120" w:author="anewton" w:date="2016-02-11T12:48:00Z">
        <w:r>
          <w:rPr>
            <w:rFonts w:ascii="Arial" w:hAnsi="Arial" w:cs="Arial"/>
            <w:color w:val="000000"/>
            <w:lang w:eastAsia="en-GB"/>
          </w:rPr>
          <w:t>.</w:t>
        </w:r>
      </w:ins>
    </w:p>
    <w:p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For more detail on the calculation of these variables see the supplementary materials. All model variables were standardised using the methods of Schielzeth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(2010)</w:t>
      </w:r>
      <w:r w:rsidRPr="004E3A00">
        <w:rPr>
          <w:rFonts w:ascii="Arial" w:hAnsi="Arial" w:cs="Arial"/>
          <w:color w:val="000000"/>
          <w:lang w:eastAsia="en-GB"/>
        </w:rPr>
        <w:fldChar w:fldCharType="end"/>
      </w:r>
      <w:r w:rsidRPr="004E3A00">
        <w:rPr>
          <w:rFonts w:ascii="Arial" w:hAnsi="Arial" w:cs="Arial"/>
          <w:color w:val="000000"/>
          <w:lang w:eastAsia="en-GB"/>
        </w:rPr>
        <w:t xml:space="preserve"> by subtracting the mean of the variable and dividing by its standard deviation. This allows coefficients to be interpreted as effect sizes, reduces collinearity between variables and improves model convergence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(Schielzeth 2010)</w:t>
      </w:r>
      <w:r w:rsidRPr="004E3A00">
        <w:rPr>
          <w:rFonts w:ascii="Arial" w:hAnsi="Arial" w:cs="Arial"/>
          <w:color w:val="000000"/>
          <w:lang w:eastAsia="en-GB"/>
        </w:rPr>
        <w:fldChar w:fldCharType="end"/>
      </w:r>
      <w:r w:rsidRPr="004E3A00">
        <w:rPr>
          <w:rFonts w:ascii="Arial" w:hAnsi="Arial" w:cs="Arial"/>
          <w:color w:val="000000"/>
          <w:lang w:eastAsia="en-GB"/>
        </w:rPr>
        <w:t>.</w:t>
      </w:r>
    </w:p>
    <w:p w:rsidR="0090383B" w:rsidRPr="004E3A00" w:rsidRDefault="0090383B" w:rsidP="00C049AF">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In step 2 we selected the best predictor for each group by choosing the univariate logistic mixed effect models </w:t>
      </w:r>
      <w:del w:id="121" w:author="anewton" w:date="2016-02-11T12:48:00Z">
        <w:r w:rsidRPr="004E3A00" w:rsidDel="003912CC">
          <w:rPr>
            <w:rFonts w:ascii="Arial" w:hAnsi="Arial" w:cs="Arial"/>
            <w:color w:val="000000"/>
            <w:lang w:eastAsia="en-GB"/>
          </w:rPr>
          <w:delText xml:space="preserve">which </w:delText>
        </w:r>
      </w:del>
      <w:ins w:id="122" w:author="anewton" w:date="2016-02-11T12:48:00Z">
        <w:r>
          <w:rPr>
            <w:rFonts w:ascii="Arial" w:hAnsi="Arial" w:cs="Arial"/>
            <w:color w:val="000000"/>
            <w:lang w:eastAsia="en-GB"/>
          </w:rPr>
          <w:t>that</w:t>
        </w:r>
        <w:r w:rsidRPr="004E3A00">
          <w:rPr>
            <w:rFonts w:ascii="Arial" w:hAnsi="Arial" w:cs="Arial"/>
            <w:color w:val="000000"/>
            <w:lang w:eastAsia="en-GB"/>
          </w:rPr>
          <w:t xml:space="preserve"> </w:t>
        </w:r>
      </w:ins>
      <w:r w:rsidRPr="004E3A00">
        <w:rPr>
          <w:rFonts w:ascii="Arial" w:hAnsi="Arial" w:cs="Arial"/>
          <w:color w:val="000000"/>
          <w:lang w:eastAsia="en-GB"/>
        </w:rPr>
        <w:t>had the lowest AICc</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(Burnham &amp; Anderson 2002; 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This step reduces intercorrelation of variables</w:t>
      </w:r>
      <w:ins w:id="123" w:author="anewton" w:date="2016-02-11T12:49:00Z">
        <w:r>
          <w:rPr>
            <w:rFonts w:ascii="Arial" w:hAnsi="Arial" w:cs="Arial"/>
            <w:color w:val="000000"/>
            <w:lang w:eastAsia="en-GB"/>
          </w:rPr>
          <w:t>,</w:t>
        </w:r>
      </w:ins>
      <w:r w:rsidRPr="004E3A00">
        <w:rPr>
          <w:rFonts w:ascii="Arial" w:hAnsi="Arial" w:cs="Arial"/>
          <w:color w:val="000000"/>
          <w:lang w:eastAsia="en-GB"/>
        </w:rPr>
        <w:t xml:space="preserve"> which can lead to difficulty in interpreting effects</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In step 3 a full multivariate model was developed using these selected variables using additive terms only. In step 4 model averaging </w:t>
      </w:r>
      <w:r>
        <w:rPr>
          <w:rFonts w:ascii="Arial" w:hAnsi="Arial" w:cs="Arial"/>
          <w:color w:val="000000"/>
          <w:lang w:eastAsia="en-GB"/>
        </w:rPr>
        <w:t xml:space="preserve">using </w:t>
      </w:r>
      <w:r w:rsidRPr="004E3A00">
        <w:rPr>
          <w:rFonts w:ascii="Arial" w:hAnsi="Arial" w:cs="Arial"/>
          <w:color w:val="000000"/>
          <w:lang w:eastAsia="en-GB"/>
        </w:rPr>
        <w:t>was used to produce parameter estimates for models with a ΔAICc≤7.</w:t>
      </w:r>
      <w:r>
        <w:rPr>
          <w:rFonts w:ascii="Arial" w:hAnsi="Arial" w:cs="Arial"/>
          <w:color w:val="000000"/>
          <w:lang w:eastAsia="en-GB"/>
        </w:rPr>
        <w:t xml:space="preserve"> All analyses were </w:t>
      </w:r>
      <w:del w:id="124" w:author="anewton" w:date="2016-02-11T12:49:00Z">
        <w:r w:rsidDel="003912CC">
          <w:rPr>
            <w:rFonts w:ascii="Arial" w:hAnsi="Arial" w:cs="Arial"/>
            <w:color w:val="000000"/>
            <w:lang w:eastAsia="en-GB"/>
          </w:rPr>
          <w:delText xml:space="preserve">produced </w:delText>
        </w:r>
      </w:del>
      <w:ins w:id="125" w:author="anewton" w:date="2016-02-11T12:49:00Z">
        <w:r>
          <w:rPr>
            <w:rFonts w:ascii="Arial" w:hAnsi="Arial" w:cs="Arial"/>
            <w:color w:val="000000"/>
            <w:lang w:eastAsia="en-GB"/>
          </w:rPr>
          <w:t xml:space="preserve">conducted </w:t>
        </w:r>
      </w:ins>
      <w:r>
        <w:rPr>
          <w:rFonts w:ascii="Arial" w:hAnsi="Arial" w:cs="Arial"/>
          <w:color w:val="000000"/>
          <w:lang w:eastAsia="en-GB"/>
        </w:rPr>
        <w:t xml:space="preserve">using R 3.2.1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(R Development Core Team 2011)</w:t>
      </w:r>
      <w:r>
        <w:rPr>
          <w:rFonts w:ascii="Arial" w:hAnsi="Arial" w:cs="Arial"/>
          <w:color w:val="000000"/>
          <w:lang w:eastAsia="en-GB"/>
        </w:rPr>
        <w:fldChar w:fldCharType="end"/>
      </w:r>
      <w:r>
        <w:rPr>
          <w:rFonts w:ascii="Arial" w:hAnsi="Arial" w:cs="Arial"/>
          <w:color w:val="000000"/>
          <w:lang w:eastAsia="en-GB"/>
        </w:rPr>
        <w:t xml:space="preserve"> with generalised linear mixed models </w:t>
      </w:r>
      <w:del w:id="126" w:author="anewton" w:date="2016-02-11T12:49:00Z">
        <w:r w:rsidDel="003912CC">
          <w:rPr>
            <w:rFonts w:ascii="Arial" w:hAnsi="Arial" w:cs="Arial"/>
            <w:color w:val="000000"/>
            <w:lang w:eastAsia="en-GB"/>
          </w:rPr>
          <w:delText xml:space="preserve">done </w:delText>
        </w:r>
      </w:del>
      <w:ins w:id="127" w:author="anewton" w:date="2016-02-11T12:49:00Z">
        <w:r>
          <w:rPr>
            <w:rFonts w:ascii="Arial" w:hAnsi="Arial" w:cs="Arial"/>
            <w:color w:val="000000"/>
            <w:lang w:eastAsia="en-GB"/>
          </w:rPr>
          <w:t xml:space="preserve">performed </w:t>
        </w:r>
      </w:ins>
      <w:r>
        <w:rPr>
          <w:rFonts w:ascii="Arial" w:hAnsi="Arial" w:cs="Arial"/>
          <w:color w:val="000000"/>
          <w:lang w:eastAsia="en-GB"/>
        </w:rPr>
        <w:t xml:space="preserve">using the lme4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Pr>
          <w:rFonts w:ascii="Arial" w:hAnsi="Arial" w:cs="Arial"/>
          <w:color w:val="000000"/>
          <w:lang w:eastAsia="en-GB"/>
        </w:rPr>
        <w:fldChar w:fldCharType="separate"/>
      </w:r>
      <w:r w:rsidRPr="00C3566F">
        <w:rPr>
          <w:rFonts w:ascii="Arial" w:hAnsi="Arial" w:cs="Arial"/>
          <w:noProof/>
          <w:color w:val="000000"/>
          <w:lang w:eastAsia="en-GB"/>
        </w:rPr>
        <w:t xml:space="preserve">(Bates </w:t>
      </w:r>
      <w:r w:rsidRPr="00C3566F">
        <w:rPr>
          <w:rFonts w:ascii="Arial" w:hAnsi="Arial" w:cs="Arial"/>
          <w:i/>
          <w:noProof/>
          <w:color w:val="000000"/>
          <w:lang w:eastAsia="en-GB"/>
        </w:rPr>
        <w:t>et al.</w:t>
      </w:r>
      <w:r w:rsidRPr="00C3566F">
        <w:rPr>
          <w:rFonts w:ascii="Arial" w:hAnsi="Arial" w:cs="Arial"/>
          <w:noProof/>
          <w:color w:val="000000"/>
          <w:lang w:eastAsia="en-GB"/>
        </w:rPr>
        <w:t xml:space="preserve"> 2014)</w:t>
      </w:r>
      <w:r>
        <w:rPr>
          <w:rFonts w:ascii="Arial" w:hAnsi="Arial" w:cs="Arial"/>
          <w:color w:val="000000"/>
          <w:lang w:eastAsia="en-GB"/>
        </w:rPr>
        <w:fldChar w:fldCharType="end"/>
      </w:r>
      <w:r>
        <w:rPr>
          <w:rFonts w:ascii="Arial" w:hAnsi="Arial" w:cs="Arial"/>
          <w:color w:val="000000"/>
          <w:lang w:eastAsia="en-GB"/>
        </w:rPr>
        <w:t xml:space="preserve"> and multimodel averaging using the MuMIn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(Barton 2014)</w:t>
      </w:r>
      <w:r>
        <w:rPr>
          <w:rFonts w:ascii="Arial" w:hAnsi="Arial" w:cs="Arial"/>
          <w:color w:val="000000"/>
          <w:lang w:eastAsia="en-GB"/>
        </w:rPr>
        <w:fldChar w:fldCharType="end"/>
      </w:r>
      <w:r>
        <w:rPr>
          <w:rFonts w:ascii="Arial" w:hAnsi="Arial" w:cs="Arial"/>
          <w:color w:val="000000"/>
          <w:lang w:eastAsia="en-GB"/>
        </w:rPr>
        <w:t>.</w:t>
      </w:r>
    </w:p>
    <w:p w:rsidR="0090383B" w:rsidRPr="004E3A00" w:rsidRDefault="0090383B" w:rsidP="00F11B0B">
      <w:pPr>
        <w:spacing w:line="360" w:lineRule="auto"/>
        <w:contextualSpacing/>
        <w:rPr>
          <w:rFonts w:ascii="Arial" w:hAnsi="Arial" w:cs="Arial"/>
          <w:b/>
        </w:rPr>
      </w:pPr>
    </w:p>
    <w:p w:rsidR="0090383B" w:rsidRPr="004E3A00" w:rsidRDefault="0090383B" w:rsidP="00F11B0B">
      <w:pPr>
        <w:spacing w:line="360" w:lineRule="auto"/>
        <w:contextualSpacing/>
        <w:rPr>
          <w:rFonts w:ascii="Arial" w:hAnsi="Arial" w:cs="Arial"/>
          <w:b/>
        </w:rPr>
      </w:pPr>
      <w:commentRangeStart w:id="128"/>
      <w:r w:rsidRPr="004E3A00">
        <w:rPr>
          <w:rFonts w:ascii="Arial" w:hAnsi="Arial" w:cs="Arial"/>
          <w:b/>
        </w:rPr>
        <w:t xml:space="preserve">Individual based model </w:t>
      </w:r>
      <w:commentRangeEnd w:id="128"/>
      <w:r w:rsidRPr="004E3A00">
        <w:rPr>
          <w:rStyle w:val="CommentReference"/>
        </w:rPr>
        <w:commentReference w:id="128"/>
      </w:r>
    </w:p>
    <w:p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We </w:t>
      </w:r>
      <w:del w:id="129" w:author="anewton" w:date="2016-02-11T12:50:00Z">
        <w:r w:rsidRPr="004E3A00" w:rsidDel="003912CC">
          <w:rPr>
            <w:rFonts w:ascii="Arial" w:hAnsi="Arial" w:cs="Arial"/>
          </w:rPr>
          <w:delText xml:space="preserve">used </w:delText>
        </w:r>
      </w:del>
      <w:ins w:id="130" w:author="anewton" w:date="2016-02-11T12:50:00Z">
        <w:r>
          <w:rPr>
            <w:rFonts w:ascii="Arial" w:hAnsi="Arial" w:cs="Arial"/>
          </w:rPr>
          <w:t>developed</w:t>
        </w:r>
        <w:r w:rsidRPr="004E3A00">
          <w:rPr>
            <w:rFonts w:ascii="Arial" w:hAnsi="Arial" w:cs="Arial"/>
          </w:rPr>
          <w:t xml:space="preserve"> </w:t>
        </w:r>
      </w:ins>
      <w:r w:rsidRPr="004E3A00">
        <w:rPr>
          <w:rFonts w:ascii="Arial" w:hAnsi="Arial" w:cs="Arial"/>
        </w:rPr>
        <w:t xml:space="preserve">an individual based model, built using Netlogo </w:t>
      </w:r>
      <w:r w:rsidRPr="004E3A00">
        <w:rPr>
          <w:rFonts w:ascii="Arial" w:hAnsi="Arial" w:cs="Arial"/>
        </w:rPr>
        <w:fldChar w:fldCharType="begin" w:fldLock="1"/>
      </w:r>
      <w:r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(Wilensky 1999)</w:t>
      </w:r>
      <w:r w:rsidRPr="004E3A00">
        <w:rPr>
          <w:rFonts w:ascii="Arial" w:hAnsi="Arial" w:cs="Arial"/>
        </w:rPr>
        <w:fldChar w:fldCharType="end"/>
      </w:r>
      <w:r w:rsidRPr="004E3A00">
        <w:rPr>
          <w:rFonts w:ascii="Arial" w:hAnsi="Arial" w:cs="Arial"/>
        </w:rPr>
        <w:t xml:space="preserve"> to investigate the importance of feedbacks in causing collapse of forest structure. The model description follows the ODD protocol for describing individual based models </w:t>
      </w:r>
      <w:r w:rsidRPr="004E3A00">
        <w:rPr>
          <w:rFonts w:ascii="Arial" w:hAnsi="Arial" w:cs="Arial"/>
        </w:rPr>
        <w:fldChar w:fldCharType="begin" w:fldLock="1"/>
      </w:r>
      <w:r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(Grimm </w:t>
      </w:r>
      <w:r w:rsidRPr="004E3A00">
        <w:rPr>
          <w:rFonts w:ascii="Arial" w:hAnsi="Arial" w:cs="Arial"/>
          <w:i/>
          <w:noProof/>
        </w:rPr>
        <w:t>et al.</w:t>
      </w:r>
      <w:r w:rsidRPr="004E3A00">
        <w:rPr>
          <w:rFonts w:ascii="Arial" w:hAnsi="Arial" w:cs="Arial"/>
          <w:noProof/>
        </w:rPr>
        <w:t xml:space="preserve"> 2006)</w:t>
      </w:r>
      <w:r w:rsidRPr="004E3A00">
        <w:rPr>
          <w:rFonts w:ascii="Arial" w:hAnsi="Arial" w:cs="Arial"/>
        </w:rPr>
        <w:fldChar w:fldCharType="end"/>
      </w:r>
      <w:r>
        <w:rPr>
          <w:rFonts w:ascii="Arial" w:hAnsi="Arial" w:cs="Arial"/>
        </w:rPr>
        <w:t>. Parameters used in the model were taken from the results of statistical analysis in this study or from the scientific literature</w:t>
      </w:r>
      <w:del w:id="131" w:author="anewton" w:date="2016-02-11T12:50:00Z">
        <w:r w:rsidDel="003912CC">
          <w:rPr>
            <w:rFonts w:ascii="Arial" w:hAnsi="Arial" w:cs="Arial"/>
          </w:rPr>
          <w:delText xml:space="preserve"> -</w:delText>
        </w:r>
      </w:del>
      <w:r>
        <w:rPr>
          <w:rFonts w:ascii="Arial" w:hAnsi="Arial" w:cs="Arial"/>
        </w:rPr>
        <w:t xml:space="preserve"> </w:t>
      </w:r>
      <w:ins w:id="132" w:author="anewton" w:date="2016-02-11T12:50:00Z">
        <w:r>
          <w:rPr>
            <w:rFonts w:ascii="Arial" w:hAnsi="Arial" w:cs="Arial"/>
          </w:rPr>
          <w:t>(</w:t>
        </w:r>
      </w:ins>
      <w:del w:id="133" w:author="anewton" w:date="2016-02-11T12:50:00Z">
        <w:r w:rsidDel="003912CC">
          <w:rPr>
            <w:rFonts w:ascii="Arial" w:hAnsi="Arial" w:cs="Arial"/>
          </w:rPr>
          <w:delText xml:space="preserve">a full description of these is given in </w:delText>
        </w:r>
      </w:del>
      <w:r>
        <w:rPr>
          <w:rFonts w:ascii="Arial" w:hAnsi="Arial" w:cs="Arial"/>
        </w:rPr>
        <w:t>Table 3</w:t>
      </w:r>
      <w:ins w:id="134" w:author="anewton" w:date="2016-02-11T12:50:00Z">
        <w:r>
          <w:rPr>
            <w:rFonts w:ascii="Arial" w:hAnsi="Arial" w:cs="Arial"/>
          </w:rPr>
          <w:t xml:space="preserve"> – </w:t>
        </w:r>
        <w:r w:rsidRPr="0090383B">
          <w:rPr>
            <w:rFonts w:ascii="Arial" w:hAnsi="Arial" w:cs="Arial"/>
            <w:highlight w:val="yellow"/>
            <w:rPrChange w:id="135" w:author="anewton" w:date="2016-02-11T12:51:00Z">
              <w:rPr>
                <w:rFonts w:ascii="Arial" w:hAnsi="Arial" w:cs="Arial"/>
              </w:rPr>
            </w:rPrChange>
          </w:rPr>
          <w:t>put in supplementary info</w:t>
        </w:r>
        <w:r>
          <w:rPr>
            <w:rFonts w:ascii="Arial" w:hAnsi="Arial" w:cs="Arial"/>
          </w:rPr>
          <w:t>)</w:t>
        </w:r>
      </w:ins>
      <w:r>
        <w:rPr>
          <w:rFonts w:ascii="Arial" w:hAnsi="Arial" w:cs="Arial"/>
        </w:rPr>
        <w:t>.</w:t>
      </w:r>
    </w:p>
    <w:p w:rsidR="0090383B" w:rsidRPr="004E3A00" w:rsidRDefault="0090383B" w:rsidP="00F11B0B">
      <w:pPr>
        <w:spacing w:line="360" w:lineRule="auto"/>
        <w:contextualSpacing/>
        <w:rPr>
          <w:rFonts w:ascii="Arial" w:hAnsi="Arial" w:cs="Arial"/>
          <w:b/>
        </w:rPr>
      </w:pPr>
    </w:p>
    <w:p w:rsidR="0090383B" w:rsidRPr="004E3A00" w:rsidRDefault="0090383B" w:rsidP="00F11B0B">
      <w:pPr>
        <w:spacing w:line="360" w:lineRule="auto"/>
        <w:contextualSpacing/>
        <w:rPr>
          <w:rFonts w:ascii="Arial" w:hAnsi="Arial" w:cs="Arial"/>
          <w:b/>
        </w:rPr>
      </w:pPr>
      <w:r w:rsidRPr="004E3A00">
        <w:rPr>
          <w:rFonts w:ascii="Arial" w:hAnsi="Arial" w:cs="Arial"/>
          <w:b/>
        </w:rPr>
        <w:t>Purpose</w:t>
      </w:r>
    </w:p>
    <w:p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We used the model to investigate under what conditions loss of tree cover and basal area (BA) might occur in a simplified representation of a New Forest beech woodland. </w:t>
      </w:r>
      <w:commentRangeStart w:id="136"/>
      <w:r w:rsidRPr="004E3A00">
        <w:rPr>
          <w:rFonts w:ascii="Arial" w:hAnsi="Arial" w:cs="Arial"/>
        </w:rPr>
        <w:t>The only species represented is beech</w:t>
      </w:r>
      <w:commentRangeEnd w:id="136"/>
      <w:r>
        <w:rPr>
          <w:rStyle w:val="CommentReference"/>
        </w:rPr>
        <w:commentReference w:id="136"/>
      </w:r>
      <w:r w:rsidRPr="004E3A00">
        <w:rPr>
          <w:rFonts w:ascii="Arial" w:hAnsi="Arial" w:cs="Arial"/>
        </w:rPr>
        <w:t xml:space="preserve">, as this is the dominant species found in the </w:t>
      </w:r>
      <w:r>
        <w:rPr>
          <w:rFonts w:ascii="Arial" w:hAnsi="Arial" w:cs="Arial"/>
        </w:rPr>
        <w:t>study area</w:t>
      </w:r>
      <w:r w:rsidRPr="004E3A00">
        <w:rPr>
          <w:rFonts w:ascii="Arial" w:hAnsi="Arial" w:cs="Arial"/>
        </w:rPr>
        <w:t xml:space="preserve">, and mortality of the species has caused the majority of BA loss </w:t>
      </w:r>
      <w:r>
        <w:rPr>
          <w:rFonts w:ascii="Arial" w:hAnsi="Arial" w:cs="Arial"/>
        </w:rPr>
        <w:t xml:space="preserve">in our study site </w:t>
      </w:r>
      <w:r w:rsidRPr="004E3A00">
        <w:rPr>
          <w:rFonts w:ascii="Arial" w:hAnsi="Arial" w:cs="Arial"/>
        </w:rPr>
        <w:t xml:space="preserve">from 1964-2014 </w:t>
      </w:r>
      <w:commentRangeStart w:id="137"/>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commentRangeEnd w:id="137"/>
      <w:r>
        <w:rPr>
          <w:rStyle w:val="CommentReference"/>
        </w:rPr>
        <w:commentReference w:id="137"/>
      </w:r>
      <w:r w:rsidRPr="004E3A00">
        <w:rPr>
          <w:rFonts w:ascii="Arial" w:hAnsi="Arial" w:cs="Arial"/>
        </w:rPr>
        <w:t>.</w:t>
      </w:r>
    </w:p>
    <w:p w:rsidR="0090383B" w:rsidRPr="004E3A00" w:rsidRDefault="0090383B" w:rsidP="00F11B0B">
      <w:pPr>
        <w:spacing w:line="360" w:lineRule="auto"/>
        <w:contextualSpacing/>
        <w:rPr>
          <w:rFonts w:ascii="Arial" w:hAnsi="Arial" w:cs="Arial"/>
          <w:b/>
        </w:rPr>
      </w:pPr>
    </w:p>
    <w:p w:rsidR="0090383B" w:rsidRPr="004E3A00" w:rsidRDefault="0090383B" w:rsidP="00F11B0B">
      <w:pPr>
        <w:spacing w:line="360" w:lineRule="auto"/>
        <w:contextualSpacing/>
        <w:rPr>
          <w:rFonts w:ascii="Arial" w:hAnsi="Arial" w:cs="Arial"/>
          <w:b/>
        </w:rPr>
      </w:pPr>
      <w:r w:rsidRPr="004E3A00">
        <w:rPr>
          <w:rFonts w:ascii="Arial" w:hAnsi="Arial" w:cs="Arial"/>
          <w:b/>
        </w:rPr>
        <w:t>Entities, state variables and scales</w:t>
      </w:r>
    </w:p>
    <w:p w:rsidR="0090383B" w:rsidRPr="004E3A00" w:rsidRDefault="0090383B"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(juvenile or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 growth rate in previous year (mm year</w:t>
      </w:r>
      <w:r w:rsidRPr="004E3A00">
        <w:rPr>
          <w:rFonts w:ascii="Arial" w:hAnsi="Arial" w:cs="Arial"/>
          <w:vertAlign w:val="superscript"/>
        </w:rPr>
        <w:t>-1</w:t>
      </w:r>
      <w:r>
        <w:rPr>
          <w:rFonts w:ascii="Arial" w:hAnsi="Arial" w:cs="Arial"/>
        </w:rPr>
        <w:t xml:space="preserve">), </w:t>
      </w:r>
      <w:r w:rsidRPr="004E3A00">
        <w:rPr>
          <w:rFonts w:ascii="Arial" w:hAnsi="Arial" w:cs="Arial"/>
        </w:rPr>
        <w:t>and di</w:t>
      </w:r>
      <w:r>
        <w:rPr>
          <w:rFonts w:ascii="Arial" w:hAnsi="Arial" w:cs="Arial"/>
        </w:rPr>
        <w:t>stance to nearest dead tree (m)</w:t>
      </w:r>
      <w:r w:rsidRPr="004E3A00">
        <w:rPr>
          <w:rFonts w:ascii="Arial" w:hAnsi="Arial" w:cs="Arial"/>
        </w:rPr>
        <w:t xml:space="preserve">. </w:t>
      </w:r>
      <w:r>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r>
        <w:rPr>
          <w:rFonts w:ascii="Arial" w:hAnsi="Arial" w:cs="Arial"/>
        </w:rPr>
        <w:t xml:space="preserve">Holzworth </w:t>
      </w:r>
      <w:r w:rsidRPr="0059507C">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see supplementary materials)" }, "properties" : { "noteIndex" : 0 }, "schema" : "https://github.com/citation-style-language/schema/raw/master/csl-citation.json" }</w:instrText>
      </w:r>
      <w:r>
        <w:rPr>
          <w:rFonts w:ascii="Arial" w:hAnsi="Arial" w:cs="Arial"/>
        </w:rPr>
        <w:fldChar w:fldCharType="separate"/>
      </w:r>
      <w:r w:rsidRPr="0059507C">
        <w:rPr>
          <w:rFonts w:ascii="Arial" w:hAnsi="Arial" w:cs="Arial"/>
          <w:noProof/>
        </w:rPr>
        <w:t>(2013)</w:t>
      </w:r>
      <w:r>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w:r w:rsidRPr="00032AF7">
        <w:rPr>
          <w:rFonts w:ascii="Arial" w:hAnsi="Arial" w:cs="Arial"/>
        </w:rPr>
        <w:fldChar w:fldCharType="begin"/>
      </w:r>
      <w:r w:rsidRPr="00032AF7">
        <w:rPr>
          <w:rFonts w:ascii="Arial" w:hAnsi="Arial" w:cs="Arial"/>
        </w:rPr>
        <w:instrText xml:space="preserve"> QUOTE </w:instrText>
      </w:r>
      <w:r>
        <w:pict>
          <v:shape id="_x0000_i1034" type="#_x0000_t75" style="width:5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26257&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326257&quot;&gt;&lt;m:oMathPara&gt;&lt;m:oMath&gt;&lt;m:sSup&gt;&lt;m:sSupPr&gt;&lt;m:ctrlPr&gt;&lt;w:rPr&gt;&lt;w:rFonts w:ascii=&quot;Cambria Math&quot; w:h-ansi=&quot;Cambria Math&quot; w:cs=&quot;Arial&quot;/&gt;&lt;wx:font wx:val=&quot;Cambria Math&quot;/&gt;&lt;w:sz w:val=&quot;16&quot;/&gt;&lt;/w:rPr&gt;&lt;/m:ctrlPr&gt;&lt;/m:sSupPr&gt;&lt;m:e&gt;&lt;m:d&gt;&lt;m:dPr&gt;&lt;m:ctrlPr&gt;&lt;w:rPr&gt;&lt;w:rFonts w:ascii=&quot;Cambria Math&quot; w:h-ansi=&quot;Cambria Math&quot; w:cs=&quot;Arial&quot;/&gt;&lt;wx:font wx:val=&quot;Cambria Math&quot;/&gt;&lt;w:sz w:val=&quot;16&quot;/&gt;&lt;/w:rPr&gt;&lt;/m:ctrlPr&gt;&lt;/m:dPr&gt;&lt;m:e&gt;&lt;m:f&gt;&lt;m:fPr&gt;&lt;m:ctrlPr&gt;&lt;w:rPr&gt;&lt;w:rFonts w:ascii=&quot;Cambria Math&quot; w:h-ansi=&quot;Cambria Math&quot; w:cs=&quot;Arial&quot;/&gt;&lt;wx:font wx:val=&quot;Cambria Math&quot;/&gt;&lt;w:sz w:val=&quot;16&quot;/&gt;&lt;/w:rPr&gt;&lt;/m:ctrlPr&gt;&lt;/m:fPr&gt;&lt;m:num&gt;&lt;m:r&gt;&lt;m:rPr&gt;&lt;m:sty m:val=&quot;p&quot;/&gt;&lt;/m:rPr&gt;&lt;w:rPr&gt;&lt;w:rFonts w:ascii=&quot;Cambria Math&quot; w:h-ansi=&quot;Cambria Math&quot; w:cs=&quot;Arial&quot;/&gt;&lt;wx:font wx:val=&quot;Cambria Math&quot;/&gt;&lt;w:sz w:val=&quot;16&quot;/&gt;&lt;/w:rPr&gt;&lt;m:t&gt;DBH&lt;/m:t&gt;&lt;/m:r&gt;&lt;/m:num&gt;&lt;m:den&gt;&lt;m:r&gt;&lt;w:rPr&gt;&lt;w:rFonts w:ascii=&quot;Cambria Math&quot; w:h-ansi=&quot;Cambria Math&quot; w:cs=&quot;Arial&quot;/&gt;&lt;wx:font wx:val=&quot;Cambria Math&quot;/&gt;&lt;w:i/&gt;&lt;w:sz w:val=&quot;16&quot;/&gt;&lt;/w:rPr&gt;&lt;m:t&gt;200&lt;/m:t&gt;&lt;/m:r&gt;&lt;/m:den&gt;&lt;/m:f&gt;&lt;/m:e&gt;&lt;/m:d&gt;&lt;/m:e&gt;&lt;m:sup&gt;&lt;m:r&gt;&lt;w:rPr&gt;&lt;w:rFonts w:ascii=&quot;Cambria Math&quot; w:h-ansi=&quot;Cambria Math&quot; w:cs=&quot;Arial&quot;/&gt;&lt;wx:font wx:val=&quot;Cambria Math&quot;/&gt;&lt;w:i/&gt;&lt;w:sz w:val=&quot;16&quot;/&gt;&lt;/w:rPr&gt;&lt;m:t&gt;2&lt;/m:t&gt;&lt;/m:r&gt;&lt;/m:sup&gt;&lt;/m:sSup&gt;&lt;m:r&gt;&lt;w:rPr&gt;&lt;w:rFonts w:ascii=&quot;Cambria Math&quot; w:h-ansi=&quot;Cambria Math&quot; w:cs=&quot;Arial&quot;/&gt;&lt;wx:font wx:val=&quot;Cambria Math&quot;/&gt;&lt;w:i/&gt;&lt;w:sz w:val=&quot;16&quot;/&gt;&lt;/w:rPr&gt;&lt;m:t&gt;Ã—Ï€&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35" type="#_x0000_t75" style="width:54.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26257&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326257&quot;&gt;&lt;m:oMathPara&gt;&lt;m:oMath&gt;&lt;m:sSup&gt;&lt;m:sSupPr&gt;&lt;m:ctrlPr&gt;&lt;w:rPr&gt;&lt;w:rFonts w:ascii=&quot;Cambria Math&quot; w:h-ansi=&quot;Cambria Math&quot; w:cs=&quot;Arial&quot;/&gt;&lt;wx:font wx:val=&quot;Cambria Math&quot;/&gt;&lt;w:sz w:val=&quot;16&quot;/&gt;&lt;/w:rPr&gt;&lt;/m:ctrlPr&gt;&lt;/m:sSupPr&gt;&lt;m:e&gt;&lt;m:d&gt;&lt;m:dPr&gt;&lt;m:ctrlPr&gt;&lt;w:rPr&gt;&lt;w:rFonts w:ascii=&quot;Cambria Math&quot; w:h-ansi=&quot;Cambria Math&quot; w:cs=&quot;Arial&quot;/&gt;&lt;wx:font wx:val=&quot;Cambria Math&quot;/&gt;&lt;w:sz w:val=&quot;16&quot;/&gt;&lt;/w:rPr&gt;&lt;/m:ctrlPr&gt;&lt;/m:dPr&gt;&lt;m:e&gt;&lt;m:f&gt;&lt;m:fPr&gt;&lt;m:ctrlPr&gt;&lt;w:rPr&gt;&lt;w:rFonts w:ascii=&quot;Cambria Math&quot; w:h-ansi=&quot;Cambria Math&quot; w:cs=&quot;Arial&quot;/&gt;&lt;wx:font wx:val=&quot;Cambria Math&quot;/&gt;&lt;w:sz w:val=&quot;16&quot;/&gt;&lt;/w:rPr&gt;&lt;/m:ctrlPr&gt;&lt;/m:fPr&gt;&lt;m:num&gt;&lt;m:r&gt;&lt;m:rPr&gt;&lt;m:sty m:val=&quot;p&quot;/&gt;&lt;/m:rPr&gt;&lt;w:rPr&gt;&lt;w:rFonts w:ascii=&quot;Cambria Math&quot; w:h-ansi=&quot;Cambria Math&quot; w:cs=&quot;Arial&quot;/&gt;&lt;wx:font wx:val=&quot;Cambria Math&quot;/&gt;&lt;w:sz w:val=&quot;16&quot;/&gt;&lt;/w:rPr&gt;&lt;m:t&gt;DBH&lt;/m:t&gt;&lt;/m:r&gt;&lt;/m:num&gt;&lt;m:den&gt;&lt;m:r&gt;&lt;w:rPr&gt;&lt;w:rFonts w:ascii=&quot;Cambria Math&quot; w:h-ansi=&quot;Cambria Math&quot; w:cs=&quot;Arial&quot;/&gt;&lt;wx:font wx:val=&quot;Cambria Math&quot;/&gt;&lt;w:i/&gt;&lt;w:sz w:val=&quot;16&quot;/&gt;&lt;/w:rPr&gt;&lt;m:t&gt;200&lt;/m:t&gt;&lt;/m:r&gt;&lt;/m:den&gt;&lt;/m:f&gt;&lt;/m:e&gt;&lt;/m:d&gt;&lt;/m:e&gt;&lt;m:sup&gt;&lt;m:r&gt;&lt;w:rPr&gt;&lt;w:rFonts w:ascii=&quot;Cambria Math&quot; w:h-ansi=&quot;Cambria Math&quot; w:cs=&quot;Arial&quot;/&gt;&lt;wx:font wx:val=&quot;Cambria Math&quot;/&gt;&lt;w:i/&gt;&lt;w:sz w:val=&quot;16&quot;/&gt;&lt;/w:rPr&gt;&lt;m:t&gt;2&lt;/m:t&gt;&lt;/m:r&gt;&lt;/m:sup&gt;&lt;/m:sSup&gt;&lt;m:r&gt;&lt;w:rPr&gt;&lt;w:rFonts w:ascii=&quot;Cambria Math&quot; w:h-ansi=&quot;Cambria Math&quot; w:cs=&quot;Arial&quot;/&gt;&lt;wx:font wx:val=&quot;Cambria Math&quot;/&gt;&lt;w:i/&gt;&lt;w:sz w:val=&quot;16&quot;/&gt;&lt;/w:rPr&gt;&lt;m:t&gt;Ã—Ï€&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1" o:title="" chromakey="white"/>
          </v:shape>
        </w:pict>
      </w:r>
      <w:r w:rsidRPr="00032AF7">
        <w:rPr>
          <w:rFonts w:ascii="Arial" w:hAnsi="Arial" w:cs="Arial"/>
        </w:rPr>
        <w:fldChar w:fldCharType="end"/>
      </w:r>
      <w:r w:rsidRPr="004E3A00">
        <w:rPr>
          <w:rFonts w:ascii="Arial" w:hAnsi="Arial" w:cs="Arial"/>
        </w:rPr>
        <w:t>. Dispersal distance is a random number drawn from an exponential distribution with a</w:t>
      </w:r>
      <w:r>
        <w:rPr>
          <w:rFonts w:ascii="Arial" w:hAnsi="Arial" w:cs="Arial"/>
        </w:rPr>
        <w:t xml:space="preserve"> mean of 5</w:t>
      </w:r>
      <w:r w:rsidRPr="004E3A00">
        <w:rPr>
          <w:rFonts w:ascii="Arial" w:hAnsi="Arial" w:cs="Arial"/>
        </w:rPr>
        <w:t xml:space="preserve"> m</w:t>
      </w:r>
      <w:r>
        <w:rPr>
          <w:rFonts w:ascii="Arial" w:hAnsi="Arial" w:cs="Arial"/>
        </w:rPr>
        <w:t xml:space="preserve"> based on estimates from Hasenkamp </w:t>
      </w:r>
      <w:r w:rsidRPr="007578E3">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Pr>
          <w:rFonts w:ascii="Arial" w:hAnsi="Arial" w:cs="Arial"/>
        </w:rPr>
        <w:fldChar w:fldCharType="separate"/>
      </w:r>
      <w:r w:rsidRPr="007578E3">
        <w:rPr>
          <w:rFonts w:ascii="Arial" w:hAnsi="Arial" w:cs="Arial"/>
          <w:noProof/>
        </w:rPr>
        <w:t>(2011)</w:t>
      </w:r>
      <w:r>
        <w:rPr>
          <w:rFonts w:ascii="Arial" w:hAnsi="Arial" w:cs="Arial"/>
        </w:rPr>
        <w:fldChar w:fldCharType="end"/>
      </w:r>
      <w:r w:rsidRPr="004E3A00">
        <w:rPr>
          <w:rFonts w:ascii="Arial" w:hAnsi="Arial" w:cs="Arial"/>
        </w:rPr>
        <w:t>.</w:t>
      </w:r>
    </w:p>
    <w:p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Pr="000E6E1D">
        <w:rPr>
          <w:rFonts w:ascii="Arial" w:hAnsi="Arial" w:cs="Arial"/>
        </w:rPr>
        <w:t>The</w:t>
      </w:r>
      <w:r w:rsidRPr="004E3A00">
        <w:rPr>
          <w:rFonts w:ascii="Arial" w:hAnsi="Arial" w:cs="Arial"/>
        </w:rPr>
        <w:t xml:space="preserve"> model landscape consists of 100 x 100 grid cells, with each cell representing 1 m</w:t>
      </w:r>
      <w:r w:rsidRPr="004E3A00">
        <w:rPr>
          <w:rFonts w:ascii="Arial" w:hAnsi="Arial" w:cs="Arial"/>
          <w:vertAlign w:val="superscript"/>
        </w:rPr>
        <w:t>2</w:t>
      </w:r>
      <w:r w:rsidRPr="004E3A00">
        <w:rPr>
          <w:rFonts w:ascii="Arial" w:hAnsi="Arial" w:cs="Arial"/>
        </w:rPr>
        <w:t xml:space="preserve">, thus the entire area represents 1 ha. Each model time step represents one year. Each grid cell is characterised by its location, </w:t>
      </w:r>
      <w:r>
        <w:rPr>
          <w:rFonts w:ascii="Arial" w:hAnsi="Arial" w:cs="Arial"/>
        </w:rPr>
        <w:t xml:space="preserve">the basal area of trees within 400 </w:t>
      </w:r>
      <w:r w:rsidRPr="00C3566F">
        <w:rPr>
          <w:rFonts w:ascii="Arial" w:hAnsi="Arial" w:cs="Arial"/>
        </w:rPr>
        <w:t>m</w:t>
      </w:r>
      <w:r>
        <w:rPr>
          <w:rFonts w:ascii="Arial" w:hAnsi="Arial" w:cs="Arial"/>
          <w:vertAlign w:val="superscript"/>
        </w:rPr>
        <w:t>2</w:t>
      </w:r>
      <w:r>
        <w:rPr>
          <w:rFonts w:ascii="Arial" w:hAnsi="Arial" w:cs="Arial"/>
        </w:rPr>
        <w:t xml:space="preserve"> (the plot size used in censuses), canopy openness (derived from statistical analyses, see figure S1), the number of juveniles present if the grid cell, </w:t>
      </w:r>
      <w:r w:rsidRPr="00C3566F">
        <w:rPr>
          <w:rFonts w:ascii="Arial" w:hAnsi="Arial" w:cs="Arial"/>
        </w:rPr>
        <w:t>whether</w:t>
      </w:r>
      <w:r w:rsidRPr="004E3A00">
        <w:rPr>
          <w:rFonts w:ascii="Arial" w:hAnsi="Arial" w:cs="Arial"/>
        </w:rPr>
        <w:t xml:space="preserve"> a </w:t>
      </w:r>
      <w:r>
        <w:rPr>
          <w:rFonts w:ascii="Arial" w:hAnsi="Arial" w:cs="Arial"/>
        </w:rPr>
        <w:t xml:space="preserve">mature </w:t>
      </w:r>
      <w:r w:rsidRPr="004E3A00">
        <w:rPr>
          <w:rFonts w:ascii="Arial" w:hAnsi="Arial" w:cs="Arial"/>
        </w:rPr>
        <w:t>tree has died in that patch</w:t>
      </w:r>
      <w:r>
        <w:rPr>
          <w:rFonts w:ascii="Arial" w:hAnsi="Arial" w:cs="Arial"/>
        </w:rPr>
        <w:t>,</w:t>
      </w:r>
      <w:r w:rsidRPr="004E3A00">
        <w:rPr>
          <w:rFonts w:ascii="Arial" w:hAnsi="Arial" w:cs="Arial"/>
        </w:rPr>
        <w:t xml:space="preserve"> and the time since last tree death on that patch. When a tree dies the patch value changes from 0 to 1 and after 10 ticks if no other tree has died on this cell this value returns to 0. Each grid cell </w:t>
      </w:r>
      <w:r>
        <w:rPr>
          <w:rFonts w:ascii="Arial" w:hAnsi="Arial" w:cs="Arial"/>
        </w:rPr>
        <w:t xml:space="preserve">may contain up to </w:t>
      </w:r>
      <w:ins w:id="138" w:author="anewton" w:date="2016-02-11T12:51:00Z">
        <w:r>
          <w:rPr>
            <w:rFonts w:ascii="Arial" w:hAnsi="Arial" w:cs="Arial"/>
          </w:rPr>
          <w:t>three</w:t>
        </w:r>
      </w:ins>
      <w:del w:id="139" w:author="anewton" w:date="2016-02-11T12:51:00Z">
        <w:r w:rsidDel="003912CC">
          <w:rPr>
            <w:rFonts w:ascii="Arial" w:hAnsi="Arial" w:cs="Arial"/>
          </w:rPr>
          <w:delText>3</w:delText>
        </w:r>
      </w:del>
      <w:r>
        <w:rPr>
          <w:rFonts w:ascii="Arial" w:hAnsi="Arial" w:cs="Arial"/>
        </w:rPr>
        <w:t xml:space="preserve"> juveniles, </w:t>
      </w:r>
      <w:commentRangeStart w:id="140"/>
      <w:r>
        <w:rPr>
          <w:rFonts w:ascii="Arial" w:hAnsi="Arial" w:cs="Arial"/>
        </w:rPr>
        <w:t xml:space="preserve">and a </w:t>
      </w:r>
      <w:del w:id="141" w:author="anewton" w:date="2016-02-11T12:51:00Z">
        <w:r w:rsidDel="003912CC">
          <w:rPr>
            <w:rFonts w:ascii="Arial" w:hAnsi="Arial" w:cs="Arial"/>
          </w:rPr>
          <w:delText>basal area</w:delText>
        </w:r>
      </w:del>
      <w:ins w:id="142" w:author="anewton" w:date="2016-02-11T12:51:00Z">
        <w:r>
          <w:rPr>
            <w:rFonts w:ascii="Arial" w:hAnsi="Arial" w:cs="Arial"/>
          </w:rPr>
          <w:t>BA</w:t>
        </w:r>
      </w:ins>
      <w:r>
        <w:rPr>
          <w:rFonts w:ascii="Arial" w:hAnsi="Arial" w:cs="Arial"/>
        </w:rPr>
        <w:t xml:space="preserve"> equivalent to the maximum observed at Denny Wood (100 </w:t>
      </w:r>
      <w:r w:rsidRPr="000E6E1D">
        <w:rPr>
          <w:rFonts w:ascii="Arial" w:hAnsi="Arial" w:cs="Arial"/>
        </w:rPr>
        <w:t>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w:t>
      </w:r>
      <w:commentRangeEnd w:id="140"/>
      <w:r>
        <w:rPr>
          <w:rStyle w:val="CommentReference"/>
        </w:rPr>
        <w:commentReference w:id="140"/>
      </w:r>
      <w:r>
        <w:rPr>
          <w:rFonts w:ascii="Arial" w:hAnsi="Arial" w:cs="Arial"/>
        </w:rPr>
        <w:t xml:space="preserve"> within the surrounding </w:t>
      </w:r>
      <w:r w:rsidRPr="000E6E1D">
        <w:rPr>
          <w:rFonts w:ascii="Arial" w:hAnsi="Arial" w:cs="Arial"/>
        </w:rPr>
        <w:t>400m</w:t>
      </w:r>
      <w:r>
        <w:rPr>
          <w:rFonts w:ascii="Arial" w:hAnsi="Arial" w:cs="Arial"/>
          <w:vertAlign w:val="superscript"/>
        </w:rPr>
        <w:t>2</w:t>
      </w:r>
      <w:r>
        <w:rPr>
          <w:rFonts w:ascii="Arial" w:hAnsi="Arial" w:cs="Arial"/>
        </w:rPr>
        <w:t>.</w:t>
      </w:r>
      <w:r>
        <w:rPr>
          <w:rFonts w:ascii="Arial" w:hAnsi="Arial" w:cs="Arial"/>
          <w:vertAlign w:val="superscript"/>
        </w:rPr>
        <w:t xml:space="preserve"> </w:t>
      </w:r>
    </w:p>
    <w:p w:rsidR="0090383B" w:rsidRPr="004E3A00" w:rsidRDefault="0090383B" w:rsidP="00F11B0B">
      <w:pPr>
        <w:spacing w:line="360" w:lineRule="auto"/>
        <w:contextualSpacing/>
        <w:rPr>
          <w:rFonts w:ascii="Arial" w:hAnsi="Arial" w:cs="Arial"/>
          <w:b/>
        </w:rPr>
      </w:pPr>
    </w:p>
    <w:p w:rsidR="0090383B" w:rsidRPr="004E3A00" w:rsidRDefault="0090383B" w:rsidP="00F11B0B">
      <w:pPr>
        <w:spacing w:line="360" w:lineRule="auto"/>
        <w:contextualSpacing/>
        <w:rPr>
          <w:rFonts w:ascii="Arial" w:hAnsi="Arial" w:cs="Arial"/>
          <w:b/>
        </w:rPr>
      </w:pPr>
      <w:r w:rsidRPr="004E3A00">
        <w:rPr>
          <w:rFonts w:ascii="Arial" w:hAnsi="Arial" w:cs="Arial"/>
          <w:b/>
        </w:rPr>
        <w:t>Process overview and scheduling</w:t>
      </w:r>
    </w:p>
    <w:p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Pr>
          <w:rFonts w:ascii="Arial" w:hAnsi="Arial" w:cs="Arial"/>
        </w:rPr>
        <w:t>430</w:t>
      </w:r>
      <w:r w:rsidRPr="004E3A00">
        <w:rPr>
          <w:rFonts w:ascii="Arial" w:hAnsi="Arial" w:cs="Arial"/>
        </w:rPr>
        <w:t xml:space="preserve"> mature individuals with a random age drawn from an exponential distribution with a mean of </w:t>
      </w:r>
      <w:r>
        <w:rPr>
          <w:rFonts w:ascii="Arial" w:hAnsi="Arial" w:cs="Arial"/>
        </w:rPr>
        <w:t>55</w:t>
      </w:r>
      <w:r w:rsidRPr="004E3A00">
        <w:rPr>
          <w:rFonts w:ascii="Arial" w:hAnsi="Arial" w:cs="Arial"/>
        </w:rPr>
        <w:t xml:space="preserve"> years assigned to each individual. This was approximately the density and age structure of Denny Wood when first surveyed in 1964. </w:t>
      </w:r>
      <w:r>
        <w:rPr>
          <w:rFonts w:ascii="Arial" w:hAnsi="Arial" w:cs="Arial"/>
        </w:rPr>
        <w:t>Following this</w:t>
      </w:r>
      <w:ins w:id="143" w:author="anewton" w:date="2016-02-11T12:52:00Z">
        <w:r>
          <w:rPr>
            <w:rFonts w:ascii="Arial" w:hAnsi="Arial" w:cs="Arial"/>
          </w:rPr>
          <w:t>,</w:t>
        </w:r>
      </w:ins>
      <w:r w:rsidRPr="004E3A00">
        <w:rPr>
          <w:rFonts w:ascii="Arial" w:hAnsi="Arial" w:cs="Arial"/>
        </w:rPr>
        <w:t xml:space="preserve"> </w:t>
      </w:r>
      <w:r>
        <w:rPr>
          <w:rFonts w:ascii="Arial" w:hAnsi="Arial" w:cs="Arial"/>
        </w:rPr>
        <w:t xml:space="preserve">20 </w:t>
      </w:r>
      <w:r w:rsidRPr="004E3A00">
        <w:rPr>
          <w:rFonts w:ascii="Arial" w:hAnsi="Arial" w:cs="Arial"/>
        </w:rPr>
        <w:t xml:space="preserve">juvenile trees </w:t>
      </w:r>
      <w:r>
        <w:rPr>
          <w:rFonts w:ascii="Arial" w:hAnsi="Arial" w:cs="Arial"/>
        </w:rPr>
        <w:t xml:space="preserve">for each mature tree aged &gt; 50 years of age </w:t>
      </w:r>
      <w:r>
        <w:rPr>
          <w:rFonts w:ascii="Arial" w:hAnsi="Arial" w:cs="Arial"/>
        </w:rPr>
        <w:fldChar w:fldCharType="begin" w:fldLock="1"/>
      </w:r>
      <w:r>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Pr>
          <w:rFonts w:ascii="Arial" w:hAnsi="Arial" w:cs="Arial"/>
        </w:rPr>
        <w:fldChar w:fldCharType="separate"/>
      </w:r>
      <w:r w:rsidRPr="007B14D9">
        <w:rPr>
          <w:rFonts w:ascii="Arial" w:hAnsi="Arial" w:cs="Arial"/>
          <w:noProof/>
        </w:rPr>
        <w:t xml:space="preserve">(minimum age of masting as defined by Packham </w:t>
      </w:r>
      <w:r w:rsidRPr="007B14D9">
        <w:rPr>
          <w:rFonts w:ascii="Arial" w:hAnsi="Arial" w:cs="Arial"/>
          <w:i/>
          <w:noProof/>
        </w:rPr>
        <w:t>et al.</w:t>
      </w:r>
      <w:r w:rsidRPr="007B14D9">
        <w:rPr>
          <w:rFonts w:ascii="Arial" w:hAnsi="Arial" w:cs="Arial"/>
          <w:noProof/>
        </w:rPr>
        <w:t xml:space="preserve"> 2012)</w:t>
      </w:r>
      <w:r>
        <w:rPr>
          <w:rFonts w:ascii="Arial" w:hAnsi="Arial" w:cs="Arial"/>
        </w:rPr>
        <w:fldChar w:fldCharType="end"/>
      </w:r>
      <w:r w:rsidRPr="004E3A00">
        <w:rPr>
          <w:rFonts w:ascii="Arial" w:hAnsi="Arial" w:cs="Arial"/>
        </w:rPr>
        <w:t>, are randomly distributed across the space</w:t>
      </w:r>
      <w:r>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Pr>
          <w:rFonts w:ascii="Arial" w:hAnsi="Arial" w:cs="Arial"/>
        </w:rPr>
        <w:t xml:space="preserve">identification of whether the time step represents a mast year, </w:t>
      </w:r>
      <w:r w:rsidRPr="004E3A00">
        <w:rPr>
          <w:rFonts w:ascii="Arial" w:hAnsi="Arial" w:cs="Arial"/>
        </w:rPr>
        <w:t xml:space="preserve">increase age of individuals by one year, increase </w:t>
      </w:r>
      <w:r>
        <w:rPr>
          <w:rFonts w:ascii="Arial" w:hAnsi="Arial" w:cs="Arial"/>
        </w:rPr>
        <w:t xml:space="preserve">mature </w:t>
      </w:r>
      <w:r w:rsidRPr="004E3A00">
        <w:rPr>
          <w:rFonts w:ascii="Arial" w:hAnsi="Arial" w:cs="Arial"/>
        </w:rPr>
        <w:t>individual DBH &amp; BA</w:t>
      </w:r>
      <w:r>
        <w:rPr>
          <w:rFonts w:ascii="Arial" w:hAnsi="Arial" w:cs="Arial"/>
        </w:rPr>
        <w:t>, increase in juvenile individual height</w:t>
      </w:r>
      <w:r w:rsidRPr="004E3A00">
        <w:rPr>
          <w:rFonts w:ascii="Arial" w:hAnsi="Arial" w:cs="Arial"/>
        </w:rPr>
        <w:t>, seed dispersal from mature tre</w:t>
      </w:r>
      <w:r>
        <w:rPr>
          <w:rFonts w:ascii="Arial" w:hAnsi="Arial" w:cs="Arial"/>
        </w:rPr>
        <w:t>es &gt; 5</w:t>
      </w:r>
      <w:r w:rsidRPr="004E3A00">
        <w:rPr>
          <w:rFonts w:ascii="Arial" w:hAnsi="Arial" w:cs="Arial"/>
        </w:rPr>
        <w:t>0 years old</w:t>
      </w:r>
      <w:r>
        <w:rPr>
          <w:rFonts w:ascii="Arial" w:hAnsi="Arial" w:cs="Arial"/>
        </w:rPr>
        <w:t xml:space="preserve"> </w:t>
      </w:r>
      <w:r w:rsidRPr="004E3A00">
        <w:rPr>
          <w:rFonts w:ascii="Arial" w:hAnsi="Arial" w:cs="Arial"/>
        </w:rPr>
        <w:t>and death.</w:t>
      </w:r>
    </w:p>
    <w:p w:rsidR="0090383B" w:rsidRPr="004E3A00" w:rsidRDefault="0090383B" w:rsidP="00F11B0B">
      <w:pPr>
        <w:spacing w:line="360" w:lineRule="auto"/>
        <w:contextualSpacing/>
        <w:rPr>
          <w:rFonts w:ascii="Arial" w:hAnsi="Arial" w:cs="Arial"/>
          <w:b/>
        </w:rPr>
      </w:pPr>
    </w:p>
    <w:p w:rsidR="0090383B" w:rsidRPr="004E3A00" w:rsidRDefault="0090383B" w:rsidP="00F11B0B">
      <w:pPr>
        <w:spacing w:line="360" w:lineRule="auto"/>
        <w:contextualSpacing/>
        <w:rPr>
          <w:rFonts w:ascii="Arial" w:hAnsi="Arial" w:cs="Arial"/>
          <w:b/>
        </w:rPr>
      </w:pPr>
      <w:r w:rsidRPr="004E3A00">
        <w:rPr>
          <w:rFonts w:ascii="Arial" w:hAnsi="Arial" w:cs="Arial"/>
          <w:b/>
        </w:rPr>
        <w:t>Design concepts</w:t>
      </w:r>
    </w:p>
    <w:p w:rsidR="0090383B" w:rsidRDefault="0090383B"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juvenile trees.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For juveniles this is </w:t>
      </w:r>
      <w:r w:rsidRPr="00B15A2F">
        <w:rPr>
          <w:rFonts w:ascii="Arial" w:hAnsi="Arial" w:cs="Arial"/>
        </w:rPr>
        <w:t xml:space="preserve">modelled by defining a maximum number of juveniles that can coexist in any cell as 3 </w:t>
      </w:r>
      <w:r>
        <w:rPr>
          <w:rFonts w:ascii="Arial" w:hAnsi="Arial" w:cs="Arial"/>
        </w:rPr>
        <w:fldChar w:fldCharType="begin" w:fldLock="1"/>
      </w:r>
      <w:r>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(Table 3; Olesen &amp; Madsen 2008)</w:t>
      </w:r>
      <w:r>
        <w:rPr>
          <w:rFonts w:ascii="Arial" w:hAnsi="Arial" w:cs="Arial"/>
        </w:rPr>
        <w:fldChar w:fldCharType="end"/>
      </w:r>
      <w:r w:rsidRPr="00B15A2F">
        <w:rPr>
          <w:rFonts w:ascii="Arial" w:hAnsi="Arial" w:cs="Arial"/>
        </w:rPr>
        <w:t>.</w:t>
      </w:r>
      <w:r w:rsidRPr="004E3A00">
        <w:rPr>
          <w:rFonts w:ascii="Arial" w:hAnsi="Arial" w:cs="Arial"/>
        </w:rPr>
        <w:t xml:space="preserve"> When these numbers are</w:t>
      </w:r>
      <w:r>
        <w:rPr>
          <w:rFonts w:ascii="Arial" w:hAnsi="Arial" w:cs="Arial"/>
        </w:rPr>
        <w:t xml:space="preserve"> exceeded the smallest juvenile tree</w:t>
      </w:r>
      <w:r w:rsidRPr="004E3A00">
        <w:rPr>
          <w:rFonts w:ascii="Arial" w:hAnsi="Arial" w:cs="Arial"/>
        </w:rPr>
        <w:t xml:space="preserve"> </w:t>
      </w:r>
      <w:r>
        <w:rPr>
          <w:rFonts w:ascii="Arial" w:hAnsi="Arial" w:cs="Arial"/>
        </w:rPr>
        <w:t>is</w:t>
      </w:r>
      <w:r w:rsidRPr="004E3A00">
        <w:rPr>
          <w:rFonts w:ascii="Arial" w:hAnsi="Arial" w:cs="Arial"/>
        </w:rPr>
        <w:t xml:space="preserve"> killed. Similarly, for mature trees the local maximum BA was set at </w:t>
      </w:r>
      <w:r>
        <w:rPr>
          <w:rFonts w:ascii="Arial" w:hAnsi="Arial" w:cs="Arial"/>
        </w:rPr>
        <w:t>100</w:t>
      </w:r>
      <w:r w:rsidRPr="004E3A00">
        <w:rPr>
          <w:rFonts w:ascii="Arial" w:hAnsi="Arial" w:cs="Arial"/>
        </w:rPr>
        <w:t xml:space="preserve"> m</w:t>
      </w:r>
      <w:r w:rsidRPr="004E3A00">
        <w:rPr>
          <w:rFonts w:ascii="Arial" w:hAnsi="Arial" w:cs="Arial"/>
          <w:vertAlign w:val="superscript"/>
        </w:rPr>
        <w:t>2</w:t>
      </w:r>
      <w:r w:rsidRPr="004E3A00">
        <w:rPr>
          <w:rFonts w:ascii="Arial" w:hAnsi="Arial" w:cs="Arial"/>
        </w:rPr>
        <w:t xml:space="preserve"> ha</w:t>
      </w:r>
      <w:r w:rsidRPr="004E3A00">
        <w:rPr>
          <w:rFonts w:ascii="Arial" w:hAnsi="Arial" w:cs="Arial"/>
          <w:vertAlign w:val="superscript"/>
        </w:rPr>
        <w:t>-1</w:t>
      </w:r>
      <w:r w:rsidRPr="004E3A00">
        <w:rPr>
          <w:rFonts w:ascii="Arial" w:hAnsi="Arial" w:cs="Arial"/>
        </w:rPr>
        <w:t>, the maximum observed for any plot during 1964-2014. When this maximum is exceeded the smallest mature tree in an area of 400 m</w:t>
      </w:r>
      <w:r w:rsidRPr="004E3A00">
        <w:rPr>
          <w:rFonts w:ascii="Arial" w:hAnsi="Arial" w:cs="Arial"/>
          <w:vertAlign w:val="superscript"/>
        </w:rPr>
        <w:t>2</w:t>
      </w:r>
      <w:r w:rsidRPr="004E3A00">
        <w:rPr>
          <w:rFonts w:ascii="Arial" w:hAnsi="Arial" w:cs="Arial"/>
        </w:rPr>
        <w:t xml:space="preserve"> is killed.</w:t>
      </w:r>
      <w:r>
        <w:rPr>
          <w:rFonts w:ascii="Arial" w:hAnsi="Arial" w:cs="Arial"/>
        </w:rPr>
        <w:t xml:space="preserve"> Juvenile growth rate is determined by mature tree canopy cover such that when canopy openness is &gt;50% vertical growth is 12.6 cm year</w:t>
      </w:r>
      <w:r>
        <w:rPr>
          <w:rFonts w:ascii="Arial" w:hAnsi="Arial" w:cs="Arial"/>
          <w:vertAlign w:val="superscript"/>
        </w:rPr>
        <w:t>-1</w:t>
      </w:r>
      <w:r>
        <w:rPr>
          <w:rFonts w:ascii="Arial" w:hAnsi="Arial" w:cs="Arial"/>
        </w:rPr>
        <w:t>, otherwise the growth rate is 10.9 cm year</w:t>
      </w:r>
      <w:r>
        <w:rPr>
          <w:rFonts w:ascii="Arial" w:hAnsi="Arial" w:cs="Arial"/>
          <w:vertAlign w:val="superscript"/>
        </w:rPr>
        <w:t>-1</w:t>
      </w:r>
      <w:r>
        <w:rPr>
          <w:rFonts w:ascii="Arial" w:hAnsi="Arial" w:cs="Arial"/>
        </w:rPr>
        <w:t xml:space="preserve"> following the measurements of Ammer, Stimm and Mosandl </w:t>
      </w:r>
      <w:r>
        <w:rPr>
          <w:rFonts w:ascii="Arial" w:hAnsi="Arial" w:cs="Arial"/>
        </w:rPr>
        <w:fldChar w:fldCharType="begin" w:fldLock="1"/>
      </w:r>
      <w:r>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(2008)</w:t>
      </w:r>
      <w:r>
        <w:rPr>
          <w:rFonts w:ascii="Arial" w:hAnsi="Arial" w:cs="Arial"/>
        </w:rPr>
        <w:fldChar w:fldCharType="end"/>
      </w:r>
      <w:r>
        <w:rPr>
          <w:rFonts w:ascii="Arial" w:hAnsi="Arial" w:cs="Arial"/>
        </w:rPr>
        <w:t>. We observed in the field seedling density was higher in gaps, but this was not true of saplings, suggesting higher juvenile mortality in gaps. To simulate this we created a switch to control whether 100% of seedlings in gaps with canopy openness &gt;50% died.</w:t>
      </w:r>
    </w:p>
    <w:p w:rsidR="0090383B" w:rsidRPr="00040770" w:rsidRDefault="0090383B" w:rsidP="00472B3E">
      <w:pPr>
        <w:spacing w:line="360" w:lineRule="auto"/>
        <w:ind w:firstLine="720"/>
        <w:contextualSpacing/>
        <w:rPr>
          <w:rFonts w:ascii="Arial" w:hAnsi="Arial" w:cs="Arial"/>
        </w:rPr>
      </w:pPr>
      <w:r w:rsidRPr="004E3A00">
        <w:rPr>
          <w:rFonts w:ascii="Arial" w:hAnsi="Arial" w:cs="Arial"/>
          <w:i/>
        </w:rPr>
        <w:t xml:space="preserve">Stochasticity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masting in a year following a mast year was set to zero since it is very rare for simultaneous masting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Stochasticity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major drought from 1-4%, to simulate projected increases in severe drought frequency in the South of the UK as a result of climate change (Met Office, 2011). </w:t>
      </w:r>
    </w:p>
    <w:p w:rsidR="0090383B" w:rsidRDefault="0090383B" w:rsidP="00F11B0B">
      <w:pPr>
        <w:spacing w:line="360" w:lineRule="auto"/>
        <w:ind w:firstLine="720"/>
        <w:contextualSpacing/>
        <w:rPr>
          <w:rFonts w:ascii="Arial" w:hAnsi="Arial" w:cs="Arial"/>
        </w:rPr>
      </w:pPr>
      <w:r>
        <w:rPr>
          <w:rFonts w:ascii="Arial" w:hAnsi="Arial" w:cs="Arial"/>
        </w:rPr>
        <w:t>O</w:t>
      </w:r>
      <w:r w:rsidRPr="004E3A00">
        <w:rPr>
          <w:rFonts w:ascii="Arial" w:hAnsi="Arial" w:cs="Arial"/>
        </w:rPr>
        <w:t xml:space="preserve">ur model tests what impact an increase in the probability of mature mortality as a result of being close to a dead tree would have on forest structure. This can be switched on and off. When switched on this causes the annual </w:t>
      </w:r>
      <w:r>
        <w:rPr>
          <w:rFonts w:ascii="Arial" w:hAnsi="Arial" w:cs="Arial"/>
        </w:rPr>
        <w:t xml:space="preserve">probability of </w:t>
      </w:r>
      <w:r w:rsidRPr="004E3A00">
        <w:rPr>
          <w:rFonts w:ascii="Arial" w:hAnsi="Arial" w:cs="Arial"/>
        </w:rPr>
        <w:t xml:space="preserve">mortality to be increased as a function of distance to nearest cell </w:t>
      </w:r>
      <w:r>
        <w:rPr>
          <w:rFonts w:ascii="Arial" w:hAnsi="Arial" w:cs="Arial"/>
        </w:rPr>
        <w:t>in which a tree has died in the previous 10 years</w:t>
      </w:r>
      <w:r w:rsidRPr="004E3A00">
        <w:rPr>
          <w:rFonts w:ascii="Arial" w:hAnsi="Arial" w:cs="Arial"/>
        </w:rPr>
        <w:t>. The parameter estimate for this was derived from our statistical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so using this observation we modelled the change in tree size post-drought using the model:</w:t>
      </w:r>
    </w:p>
    <w:p w:rsidR="0090383B" w:rsidRPr="00472B3E" w:rsidRDefault="0090383B" w:rsidP="00F11B0B">
      <w:pPr>
        <w:spacing w:line="360" w:lineRule="auto"/>
        <w:ind w:firstLine="720"/>
        <w:contextualSpacing/>
        <w:rPr>
          <w:rFonts w:ascii="Arial" w:hAnsi="Arial" w:cs="Arial"/>
        </w:rPr>
      </w:pPr>
      <w:r>
        <w:pict>
          <v:shape id="_x0000_i1036" type="#_x0000_t75" style="width:206.25pt;height:28.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A5D00&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2A5D00&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1&lt;/m:t&gt;&lt;/m:r&gt;&lt;/m:sub&gt;&lt;/m:sSub&gt;&lt;m:r&gt;&lt;w:rPr&gt;&lt;w:rFonts w:ascii=&quot;Cambria Math&quot; w:h-ansi=&quot;Cambria Math&quot; w:cs=&quot;Arial&quot;/&gt;&lt;wx:font wx:val=&quot;Cambria Math&quot;/&gt;&lt;w:i/&gt;&lt;/w:rPr&gt;&lt;m:t&gt;= &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lt;/m:t&gt;&lt;/m:r&gt;&lt;/m:sub&gt;&lt;/m:sSub&gt;&lt;m:r&gt;&lt;w:rPr&gt;&lt;w:rFonts w:ascii=&quot;Cambria Math&quot; w:h-ansi=&quot;Cambria Math&quot; w:cs=&quot;Arial&quot;/&gt;&lt;wx:font wx:val=&quot;Cambria Math&quot;/&gt;&lt;w:i/&gt;&lt;/w:rPr&gt;&lt;m:t&gt;+ &lt;/m:t&gt;&lt;/m:r&gt;&lt;m:f&gt;&lt;m:fPr&gt;&lt;m:ctrlPr&gt;&lt;w:rPr&gt;&lt;w:rFonts w:ascii=&quot;Cambria Math&quot; w:h-ansi=&quot;Cambria Math&quot; w:cs=&quot;Arial&quot;/&gt;&lt;wx:font wx:val=&quot;Cambria Math&quot;/&gt;&lt;w:i/&gt;&lt;/w:rPr&gt;&lt;/m:ctrlPr&gt;&lt;/m:fPr&gt;&lt;m:num&gt;&lt;m:r&gt;&lt;w:rPr&gt;&lt;w:rFonts w:ascii=&quot;Cambria Math&quot; w:h-ansi=&quot;Cambria Math&quot; w:cs=&quot;Arial&quot;/&gt;&lt;wx:font wx:val=&quot;Cambria Math&quot;/&gt;&lt;w:i/&gt;&lt;/w:rPr&gt;&lt;m:t&gt;0.25-(0.003*&lt;/m:t&gt;&lt;/m:r&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lt;/m:t&gt;&lt;/m:r&gt;&lt;/m:sub&gt;&lt;/m:sSub&gt;&lt;m:r&gt;&lt;w:rPr&gt;&lt;w:rFonts w:ascii=&quot;Cambria Math&quot; w:h-ansi=&quot;Cambria Math&quot; w:cs=&quot;Arial&quot;/&gt;&lt;wx:font wx:val=&quot;Cambria Math&quot;/&gt;&lt;w:i/&gt;&lt;/w:rPr&gt;&lt;m:t&gt;)&lt;/m:t&gt;&lt;/m:r&gt;&lt;/m:num&gt;&lt;m:den&gt;&lt;m:sSup&gt;&lt;m:sSupPr&gt;&lt;m:ctrlPr&gt;&lt;w:rPr&gt;&lt;w:rFonts w:ascii=&quot;Cambria Math&quot; w:h-ansi=&quot;Cambria Math&quot; w:cs=&quot;Arial&quot;/&gt;&lt;wx:font wx:val=&quot;Cambria Math&quot;/&gt;&lt;w:i/&gt;&lt;/w:rPr&gt;&lt;/m:ctrlPr&gt;&lt;/m:sSupPr&gt;&lt;m:e&gt;&lt;m:r&gt;&lt;w:rPr&gt;&lt;w:rFonts w:ascii=&quot;Cambria Math&quot; w:h-ansi=&quot;Cambria Math&quot; w:cs=&quot;Arial&quot;/&gt;&lt;wx:font wx:val=&quot;Cambria Math&quot;/&gt;&lt;w:i/&gt;&lt;/w:rPr&gt;&lt;m:t&gt;1-(e&lt;/m:t&gt;&lt;/m:r&gt;&lt;/m:e&gt;&lt;m:sup&gt;&lt;m:r&gt;&lt;w:rPr&gt;&lt;w:rFonts w:ascii=&quot;Cambria Math&quot; w:h-ansi=&quot;Cambria Math&quot; w:cs=&quot;Arial&quot;/&gt;&lt;wx:font wx:val=&quot;Cambria Math&quot;/&gt;&lt;w:i/&gt;&lt;/w:rPr&gt;&lt;m:t&gt;-0.8 (TSD-10)&lt;/m:t&gt;&lt;/m:r&gt;&lt;/m:sup&gt;&lt;/m:sSup&gt;&lt;m:r&gt;&lt;w:rPr&gt;&lt;w:rFonts w:ascii=&quot;Cambria Math&quot; w:h-ansi=&quot;Cambria Math&quot; w:cs=&quot;Arial&quot;/&gt;&lt;wx:font wx:val=&quot;Cambria Math&quot;/&gt;&lt;w:i/&gt;&lt;/w:rPr&gt;&lt;m:t&g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p>
    <w:p w:rsidR="0090383B" w:rsidRPr="004E3A00" w:rsidRDefault="0090383B" w:rsidP="00472B3E">
      <w:pPr>
        <w:spacing w:line="360" w:lineRule="auto"/>
        <w:contextualSpacing/>
        <w:rPr>
          <w:rFonts w:ascii="Arial" w:hAnsi="Arial" w:cs="Arial"/>
        </w:rPr>
      </w:pPr>
      <w:r>
        <w:rPr>
          <w:rFonts w:ascii="Arial" w:hAnsi="Arial" w:cs="Arial"/>
        </w:rPr>
        <w:t xml:space="preserve">Where </w:t>
      </w:r>
      <w:r w:rsidRPr="00032AF7">
        <w:rPr>
          <w:rFonts w:ascii="Arial" w:hAnsi="Arial" w:cs="Arial"/>
        </w:rPr>
        <w:fldChar w:fldCharType="begin"/>
      </w:r>
      <w:r w:rsidRPr="00032AF7">
        <w:rPr>
          <w:rFonts w:ascii="Arial" w:hAnsi="Arial" w:cs="Arial"/>
        </w:rPr>
        <w:instrText xml:space="preserve"> QUOTE </w:instrText>
      </w:r>
      <w:r>
        <w:pict>
          <v:shape id="_x0000_i1037" type="#_x0000_t75" style="width:29.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074BB&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C074BB&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38" type="#_x0000_t75" style="width:29.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074BB&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C074BB&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032AF7">
        <w:rPr>
          <w:rFonts w:ascii="Arial" w:hAnsi="Arial" w:cs="Arial"/>
        </w:rPr>
        <w:fldChar w:fldCharType="end"/>
      </w:r>
      <w:r>
        <w:rPr>
          <w:rFonts w:ascii="Arial" w:hAnsi="Arial" w:cs="Arial"/>
        </w:rPr>
        <w:t xml:space="preserve"> and </w:t>
      </w:r>
      <w:r w:rsidRPr="00032AF7">
        <w:rPr>
          <w:rFonts w:ascii="Arial" w:hAnsi="Arial" w:cs="Arial"/>
        </w:rPr>
        <w:fldChar w:fldCharType="begin"/>
      </w:r>
      <w:r w:rsidRPr="00032AF7">
        <w:rPr>
          <w:rFonts w:ascii="Arial" w:hAnsi="Arial" w:cs="Arial"/>
        </w:rPr>
        <w:instrText xml:space="preserve"> QUOTE </w:instrText>
      </w:r>
      <w:r>
        <w:pict>
          <v:shape id="_x0000_i1039" type="#_x0000_t75" style="width:39.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2C1C&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7D2C1C&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032AF7">
        <w:rPr>
          <w:rFonts w:ascii="Arial" w:hAnsi="Arial" w:cs="Arial"/>
        </w:rPr>
        <w:instrText xml:space="preserve"> </w:instrText>
      </w:r>
      <w:r w:rsidRPr="00032AF7">
        <w:rPr>
          <w:rFonts w:ascii="Arial" w:hAnsi="Arial" w:cs="Arial"/>
        </w:rPr>
        <w:fldChar w:fldCharType="separate"/>
      </w:r>
      <w:r>
        <w:pict>
          <v:shape id="_x0000_i1040" type="#_x0000_t75" style="width:39.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66&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9060F&quot;/&gt;&lt;wsp:rsid wsp:val=&quot;00032AF7&quot;/&gt;&lt;wsp:rsid wsp:val=&quot;00040770&quot;/&gt;&lt;wsp:rsid wsp:val=&quot;00067E66&quot;/&gt;&lt;wsp:rsid wsp:val=&quot;00075D5E&quot;/&gt;&lt;wsp:rsid wsp:val=&quot;0009127F&quot;/&gt;&lt;wsp:rsid wsp:val=&quot;0009592B&quot;/&gt;&lt;wsp:rsid wsp:val=&quot;000B1AD5&quot;/&gt;&lt;wsp:rsid wsp:val=&quot;000B620B&quot;/&gt;&lt;wsp:rsid wsp:val=&quot;000E22CA&quot;/&gt;&lt;wsp:rsid wsp:val=&quot;000E25C9&quot;/&gt;&lt;wsp:rsid wsp:val=&quot;000E6E1D&quot;/&gt;&lt;wsp:rsid wsp:val=&quot;000F7021&quot;/&gt;&lt;wsp:rsid wsp:val=&quot;0011596D&quot;/&gt;&lt;wsp:rsid wsp:val=&quot;0013294B&quot;/&gt;&lt;wsp:rsid wsp:val=&quot;0017280F&quot;/&gt;&lt;wsp:rsid wsp:val=&quot;00174EF6&quot;/&gt;&lt;wsp:rsid wsp:val=&quot;001A30FD&quot;/&gt;&lt;wsp:rsid wsp:val=&quot;001D43DA&quot;/&gt;&lt;wsp:rsid wsp:val=&quot;001D619D&quot;/&gt;&lt;wsp:rsid wsp:val=&quot;0023188C&quot;/&gt;&lt;wsp:rsid wsp:val=&quot;002324D1&quot;/&gt;&lt;wsp:rsid wsp:val=&quot;002521B1&quot;/&gt;&lt;wsp:rsid wsp:val=&quot;00263A1D&quot;/&gt;&lt;wsp:rsid wsp:val=&quot;002B700A&quot;/&gt;&lt;wsp:rsid wsp:val=&quot;002D258C&quot;/&gt;&lt;wsp:rsid wsp:val=&quot;002D37F9&quot;/&gt;&lt;wsp:rsid wsp:val=&quot;00305F4F&quot;/&gt;&lt;wsp:rsid wsp:val=&quot;00310344&quot;/&gt;&lt;wsp:rsid wsp:val=&quot;003348F5&quot;/&gt;&lt;wsp:rsid wsp:val=&quot;003446FA&quot;/&gt;&lt;wsp:rsid wsp:val=&quot;00367AF7&quot;/&gt;&lt;wsp:rsid wsp:val=&quot;003722C5&quot;/&gt;&lt;wsp:rsid wsp:val=&quot;00376928&quot;/&gt;&lt;wsp:rsid wsp:val=&quot;0038185E&quot;/&gt;&lt;wsp:rsid wsp:val=&quot;003819C1&quot;/&gt;&lt;wsp:rsid wsp:val=&quot;003B5634&quot;/&gt;&lt;wsp:rsid wsp:val=&quot;003D0FCF&quot;/&gt;&lt;wsp:rsid wsp:val=&quot;003D20CF&quot;/&gt;&lt;wsp:rsid wsp:val=&quot;003D61E5&quot;/&gt;&lt;wsp:rsid wsp:val=&quot;003E727E&quot;/&gt;&lt;wsp:rsid wsp:val=&quot;00411D45&quot;/&gt;&lt;wsp:rsid wsp:val=&quot;004166E0&quot;/&gt;&lt;wsp:rsid wsp:val=&quot;00446BF9&quot;/&gt;&lt;wsp:rsid wsp:val=&quot;004618A6&quot;/&gt;&lt;wsp:rsid wsp:val=&quot;00472B3E&quot;/&gt;&lt;wsp:rsid wsp:val=&quot;004C4BD3&quot;/&gt;&lt;wsp:rsid wsp:val=&quot;004C5D56&quot;/&gt;&lt;wsp:rsid wsp:val=&quot;004D78CA&quot;/&gt;&lt;wsp:rsid wsp:val=&quot;004E15D2&quot;/&gt;&lt;wsp:rsid wsp:val=&quot;004E3A00&quot;/&gt;&lt;wsp:rsid wsp:val=&quot;004E7D34&quot;/&gt;&lt;wsp:rsid wsp:val=&quot;004F03D4&quot;/&gt;&lt;wsp:rsid wsp:val=&quot;004F289D&quot;/&gt;&lt;wsp:rsid wsp:val=&quot;004F6967&quot;/&gt;&lt;wsp:rsid wsp:val=&quot;0050060C&quot;/&gt;&lt;wsp:rsid wsp:val=&quot;0050323C&quot;/&gt;&lt;wsp:rsid wsp:val=&quot;00512270&quot;/&gt;&lt;wsp:rsid wsp:val=&quot;00527DD8&quot;/&gt;&lt;wsp:rsid wsp:val=&quot;00534FAA&quot;/&gt;&lt;wsp:rsid wsp:val=&quot;00550523&quot;/&gt;&lt;wsp:rsid wsp:val=&quot;00560962&quot;/&gt;&lt;wsp:rsid wsp:val=&quot;0056725C&quot;/&gt;&lt;wsp:rsid wsp:val=&quot;0059280B&quot;/&gt;&lt;wsp:rsid wsp:val=&quot;0059507C&quot;/&gt;&lt;wsp:rsid wsp:val=&quot;005B3436&quot;/&gt;&lt;wsp:rsid wsp:val=&quot;005C455F&quot;/&gt;&lt;wsp:rsid wsp:val=&quot;005C5EFE&quot;/&gt;&lt;wsp:rsid wsp:val=&quot;005D2262&quot;/&gt;&lt;wsp:rsid wsp:val=&quot;005D5F34&quot;/&gt;&lt;wsp:rsid wsp:val=&quot;005E23F2&quot;/&gt;&lt;wsp:rsid wsp:val=&quot;00602857&quot;/&gt;&lt;wsp:rsid wsp:val=&quot;00620A02&quot;/&gt;&lt;wsp:rsid wsp:val=&quot;00627E68&quot;/&gt;&lt;wsp:rsid wsp:val=&quot;00645235&quot;/&gt;&lt;wsp:rsid wsp:val=&quot;00655D51&quot;/&gt;&lt;wsp:rsid wsp:val=&quot;00695472&quot;/&gt;&lt;wsp:rsid wsp:val=&quot;006A0E4E&quot;/&gt;&lt;wsp:rsid wsp:val=&quot;006B5377&quot;/&gt;&lt;wsp:rsid wsp:val=&quot;006D6CD3&quot;/&gt;&lt;wsp:rsid wsp:val=&quot;006F0C2D&quot;/&gt;&lt;wsp:rsid wsp:val=&quot;006F3166&quot;/&gt;&lt;wsp:rsid wsp:val=&quot;00732C7B&quot;/&gt;&lt;wsp:rsid wsp:val=&quot;00741B3C&quot;/&gt;&lt;wsp:rsid wsp:val=&quot;007578E3&quot;/&gt;&lt;wsp:rsid wsp:val=&quot;007647DD&quot;/&gt;&lt;wsp:rsid wsp:val=&quot;00772722&quot;/&gt;&lt;wsp:rsid wsp:val=&quot;00780DF1&quot;/&gt;&lt;wsp:rsid wsp:val=&quot;00787860&quot;/&gt;&lt;wsp:rsid wsp:val=&quot;007B14D9&quot;/&gt;&lt;wsp:rsid wsp:val=&quot;007C3969&quot;/&gt;&lt;wsp:rsid wsp:val=&quot;007D2C1C&quot;/&gt;&lt;wsp:rsid wsp:val=&quot;007D4B1F&quot;/&gt;&lt;wsp:rsid wsp:val=&quot;007D4DA1&quot;/&gt;&lt;wsp:rsid wsp:val=&quot;007D6626&quot;/&gt;&lt;wsp:rsid wsp:val=&quot;00812C49&quot;/&gt;&lt;wsp:rsid wsp:val=&quot;008264CF&quot;/&gt;&lt;wsp:rsid wsp:val=&quot;008513D6&quot;/&gt;&lt;wsp:rsid wsp:val=&quot;00883802&quot;/&gt;&lt;wsp:rsid wsp:val=&quot;00883BE4&quot;/&gt;&lt;wsp:rsid wsp:val=&quot;008B0D23&quot;/&gt;&lt;wsp:rsid wsp:val=&quot;008B2F2E&quot;/&gt;&lt;wsp:rsid wsp:val=&quot;008B348E&quot;/&gt;&lt;wsp:rsid wsp:val=&quot;008C51BD&quot;/&gt;&lt;wsp:rsid wsp:val=&quot;008D6CB8&quot;/&gt;&lt;wsp:rsid wsp:val=&quot;008E1B37&quot;/&gt;&lt;wsp:rsid wsp:val=&quot;00937D98&quot;/&gt;&lt;wsp:rsid wsp:val=&quot;009525F8&quot;/&gt;&lt;wsp:rsid wsp:val=&quot;00952854&quot;/&gt;&lt;wsp:rsid wsp:val=&quot;009534FF&quot;/&gt;&lt;wsp:rsid wsp:val=&quot;00997F8B&quot;/&gt;&lt;wsp:rsid wsp:val=&quot;009A7386&quot;/&gt;&lt;wsp:rsid wsp:val=&quot;009B3945&quot;/&gt;&lt;wsp:rsid wsp:val=&quot;009B692C&quot;/&gt;&lt;wsp:rsid wsp:val=&quot;009C65E1&quot;/&gt;&lt;wsp:rsid wsp:val=&quot;009E533A&quot;/&gt;&lt;wsp:rsid wsp:val=&quot;00A05E5E&quot;/&gt;&lt;wsp:rsid wsp:val=&quot;00A33D3E&quot;/&gt;&lt;wsp:rsid wsp:val=&quot;00A55BA5&quot;/&gt;&lt;wsp:rsid wsp:val=&quot;00A6054F&quot;/&gt;&lt;wsp:rsid wsp:val=&quot;00A824A1&quot;/&gt;&lt;wsp:rsid wsp:val=&quot;00A87DA1&quot;/&gt;&lt;wsp:rsid wsp:val=&quot;00A9613B&quot;/&gt;&lt;wsp:rsid wsp:val=&quot;00AA207E&quot;/&gt;&lt;wsp:rsid wsp:val=&quot;00B00350&quot;/&gt;&lt;wsp:rsid wsp:val=&quot;00B06D6E&quot;/&gt;&lt;wsp:rsid wsp:val=&quot;00B12AA7&quot;/&gt;&lt;wsp:rsid wsp:val=&quot;00B15A2F&quot;/&gt;&lt;wsp:rsid wsp:val=&quot;00B45B79&quot;/&gt;&lt;wsp:rsid wsp:val=&quot;00B6284F&quot;/&gt;&lt;wsp:rsid wsp:val=&quot;00B67877&quot;/&gt;&lt;wsp:rsid wsp:val=&quot;00BA763D&quot;/&gt;&lt;wsp:rsid wsp:val=&quot;00BB3023&quot;/&gt;&lt;wsp:rsid wsp:val=&quot;00BC7DA4&quot;/&gt;&lt;wsp:rsid wsp:val=&quot;00BE09E1&quot;/&gt;&lt;wsp:rsid wsp:val=&quot;00BE1DE1&quot;/&gt;&lt;wsp:rsid wsp:val=&quot;00BE3605&quot;/&gt;&lt;wsp:rsid wsp:val=&quot;00C049AF&quot;/&gt;&lt;wsp:rsid wsp:val=&quot;00C16F43&quot;/&gt;&lt;wsp:rsid wsp:val=&quot;00C3566F&quot;/&gt;&lt;wsp:rsid wsp:val=&quot;00C36BE4&quot;/&gt;&lt;wsp:rsid wsp:val=&quot;00C531D5&quot;/&gt;&lt;wsp:rsid wsp:val=&quot;00C725D2&quot;/&gt;&lt;wsp:rsid wsp:val=&quot;00C82816&quot;/&gt;&lt;wsp:rsid wsp:val=&quot;00C903FA&quot;/&gt;&lt;wsp:rsid wsp:val=&quot;00C9060F&quot;/&gt;&lt;wsp:rsid wsp:val=&quot;00C94329&quot;/&gt;&lt;wsp:rsid wsp:val=&quot;00C94F83&quot;/&gt;&lt;wsp:rsid wsp:val=&quot;00CB7AA1&quot;/&gt;&lt;wsp:rsid wsp:val=&quot;00D05602&quot;/&gt;&lt;wsp:rsid wsp:val=&quot;00D2111C&quot;/&gt;&lt;wsp:rsid wsp:val=&quot;00D232FE&quot;/&gt;&lt;wsp:rsid wsp:val=&quot;00D405AE&quot;/&gt;&lt;wsp:rsid wsp:val=&quot;00D415C3&quot;/&gt;&lt;wsp:rsid wsp:val=&quot;00DB2CE2&quot;/&gt;&lt;wsp:rsid wsp:val=&quot;00DD6D42&quot;/&gt;&lt;wsp:rsid wsp:val=&quot;00DE0691&quot;/&gt;&lt;wsp:rsid wsp:val=&quot;00DF6F7C&quot;/&gt;&lt;wsp:rsid wsp:val=&quot;00E031F8&quot;/&gt;&lt;wsp:rsid wsp:val=&quot;00E13C49&quot;/&gt;&lt;wsp:rsid wsp:val=&quot;00E177C4&quot;/&gt;&lt;wsp:rsid wsp:val=&quot;00E32A5A&quot;/&gt;&lt;wsp:rsid wsp:val=&quot;00E64C63&quot;/&gt;&lt;wsp:rsid wsp:val=&quot;00E775B0&quot;/&gt;&lt;wsp:rsid wsp:val=&quot;00EA167B&quot;/&gt;&lt;wsp:rsid wsp:val=&quot;00EC6C08&quot;/&gt;&lt;wsp:rsid wsp:val=&quot;00ED1DD2&quot;/&gt;&lt;wsp:rsid wsp:val=&quot;00EF562A&quot;/&gt;&lt;wsp:rsid wsp:val=&quot;00F112FE&quot;/&gt;&lt;wsp:rsid wsp:val=&quot;00F11B0B&quot;/&gt;&lt;wsp:rsid wsp:val=&quot;00F157A0&quot;/&gt;&lt;wsp:rsid wsp:val=&quot;00F20584&quot;/&gt;&lt;wsp:rsid wsp:val=&quot;00F23BD8&quot;/&gt;&lt;wsp:rsid wsp:val=&quot;00FC21BD&quot;/&gt;&lt;wsp:rsid wsp:val=&quot;00FC381B&quot;/&gt;&lt;wsp:rsid wsp:val=&quot;00FC6C1B&quot;/&gt;&lt;wsp:rsid wsp:val=&quot;00FE15FF&quot;/&gt;&lt;/wsp:rsids&gt;&lt;/w:docPr&gt;&lt;w:body&gt;&lt;w:p wsp:rsidR=&quot;00000000&quot; wsp:rsidRDefault=&quot;007D2C1C&quot;&gt;&lt;m:oMathPara&gt;&lt;m:oMath&gt;&lt;m:sSub&gt;&lt;m:sSubPr&gt;&lt;m:ctrlPr&gt;&lt;w:rPr&gt;&lt;w:rFonts w:ascii=&quot;Cambria Math&quot; w:h-ansi=&quot;Cambria Math&quot; w:cs=&quot;Arial&quot;/&gt;&lt;wx:font wx:val=&quot;Cambria Math&quot;/&gt;&lt;w:i/&gt;&lt;/w:rPr&gt;&lt;/m:ctrlPr&gt;&lt;/m:sSubPr&gt;&lt;m:e&gt;&lt;m:r&gt;&lt;w:rPr&gt;&lt;w:rFonts w:ascii=&quot;Cambria Math&quot; w:h-ansi=&quot;Cambria Math&quot; w:cs=&quot;Arial&quot;/&gt;&lt;wx:font wx:val=&quot;Cambria Math&quot;/&gt;&lt;w:i/&gt;&lt;/w:rPr&gt;&lt;m:t&gt;DBH&lt;/m:t&gt;&lt;/m:r&gt;&lt;/m:e&gt;&lt;m:sub&gt;&lt;m:r&gt;&lt;w:rPr&gt;&lt;w:rFonts w:ascii=&quot;Cambria Math&quot; w:h-ansi=&quot;Cambria Math&quot; w:cs=&quot;Arial&quot;/&gt;&lt;wx:font wx:val=&quot;Cambria Math&quot;/&gt;&lt;w:i/&gt;&lt;/w:rPr&gt;&lt;m:t&gt;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032AF7">
        <w:rPr>
          <w:rFonts w:ascii="Arial" w:hAnsi="Arial" w:cs="Arial"/>
        </w:rPr>
        <w:fldChar w:fldCharType="end"/>
      </w:r>
      <w:r>
        <w:rPr>
          <w:rFonts w:ascii="Arial"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p>
    <w:p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To test the model we first initiated the model so that forest structure </w:t>
      </w:r>
      <w:r>
        <w:rPr>
          <w:rFonts w:ascii="Arial" w:hAnsi="Arial" w:cs="Arial"/>
        </w:rPr>
        <w:t xml:space="preserve">and BA </w:t>
      </w:r>
      <w:r w:rsidRPr="004E3A00">
        <w:rPr>
          <w:rFonts w:ascii="Arial" w:hAnsi="Arial" w:cs="Arial"/>
        </w:rPr>
        <w:t>was similar to that seen in 1964. We then ran different scenarios with and without differential juvenile mortality and spatial mortality feedbacks an</w:t>
      </w:r>
      <w:r>
        <w:rPr>
          <w:rFonts w:ascii="Arial" w:hAnsi="Arial" w:cs="Arial"/>
        </w:rPr>
        <w:t xml:space="preserve">d compared the change in BA </w:t>
      </w:r>
      <w:r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Pr>
          <w:rFonts w:ascii="Arial" w:hAnsi="Arial" w:cs="Arial"/>
        </w:rPr>
        <w:t xml:space="preserve"> Following this we tested the potential effects of projected increases in drought in the region </w:t>
      </w:r>
      <w:r>
        <w:rPr>
          <w:rFonts w:ascii="Arial" w:hAnsi="Arial" w:cs="Arial"/>
        </w:rPr>
        <w:fldChar w:fldCharType="begin" w:fldLock="1"/>
      </w:r>
      <w:r>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 xml:space="preserve">(Seidl </w:t>
      </w:r>
      <w:r w:rsidRPr="00B15A2F">
        <w:rPr>
          <w:rFonts w:ascii="Arial" w:hAnsi="Arial" w:cs="Arial"/>
          <w:i/>
          <w:noProof/>
        </w:rPr>
        <w:t>et al.</w:t>
      </w:r>
      <w:r w:rsidRPr="00B15A2F">
        <w:rPr>
          <w:rFonts w:ascii="Arial" w:hAnsi="Arial" w:cs="Arial"/>
          <w:noProof/>
        </w:rPr>
        <w:t xml:space="preserve"> 2014)</w:t>
      </w:r>
      <w:r>
        <w:rPr>
          <w:rFonts w:ascii="Arial" w:hAnsi="Arial" w:cs="Arial"/>
        </w:rPr>
        <w:fldChar w:fldCharType="end"/>
      </w:r>
      <w:r>
        <w:rPr>
          <w:rFonts w:ascii="Arial" w:hAnsi="Arial" w:cs="Arial"/>
        </w:rPr>
        <w:t xml:space="preserve"> by examining the effect of increasing the chance of major annual droughts from 1-4% on BA and tree cover.</w:t>
      </w:r>
    </w:p>
    <w:p w:rsidR="0090383B" w:rsidRPr="004E3A00" w:rsidRDefault="0090383B" w:rsidP="00F11B0B">
      <w:pPr>
        <w:spacing w:before="40" w:after="140" w:line="360" w:lineRule="auto"/>
        <w:contextualSpacing/>
        <w:textAlignment w:val="baseline"/>
        <w:rPr>
          <w:rFonts w:ascii="Arial" w:hAnsi="Arial" w:cs="Arial"/>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Results</w:t>
      </w:r>
    </w:p>
    <w:p w:rsidR="0090383B" w:rsidRPr="004E3A00" w:rsidRDefault="0090383B" w:rsidP="00A87DA1">
      <w:pPr>
        <w:spacing w:line="360" w:lineRule="auto"/>
        <w:contextualSpacing/>
        <w:rPr>
          <w:rFonts w:ascii="Arial" w:hAnsi="Arial" w:cs="Arial"/>
          <w:color w:val="000000"/>
          <w:lang w:eastAsia="en-GB"/>
        </w:rPr>
      </w:pPr>
    </w:p>
    <w:p w:rsidR="0090383B" w:rsidRPr="00B67877" w:rsidRDefault="0090383B" w:rsidP="00A87DA1">
      <w:pPr>
        <w:spacing w:line="360" w:lineRule="auto"/>
        <w:contextualSpacing/>
        <w:rPr>
          <w:rFonts w:ascii="Arial" w:hAnsi="Arial" w:cs="Arial"/>
          <w:b/>
        </w:rPr>
      </w:pPr>
      <w:r>
        <w:rPr>
          <w:rFonts w:ascii="Arial" w:hAnsi="Arial" w:cs="Arial"/>
          <w:b/>
        </w:rPr>
        <w:t>Tree recruitment</w:t>
      </w:r>
    </w:p>
    <w:p w:rsidR="0090383B" w:rsidRPr="004E3A00" w:rsidRDefault="0090383B"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xml:space="preserve">. Canopy openness was positively related to beech seedling density (slope=0.56 ± 0.09, P value &lt;0.001), but no other variables were included in models </w:t>
      </w:r>
      <w:del w:id="144" w:author="anewton" w:date="2016-02-11T12:54:00Z">
        <w:r w:rsidRPr="004E3A00" w:rsidDel="00521675">
          <w:rPr>
            <w:rFonts w:ascii="Arial" w:hAnsi="Arial" w:cs="Arial"/>
          </w:rPr>
          <w:delText xml:space="preserve">which </w:delText>
        </w:r>
      </w:del>
      <w:ins w:id="145" w:author="anewton" w:date="2016-02-11T12:54:00Z">
        <w:r>
          <w:rPr>
            <w:rFonts w:ascii="Arial" w:hAnsi="Arial" w:cs="Arial"/>
          </w:rPr>
          <w:t>that</w:t>
        </w:r>
        <w:r w:rsidRPr="004E3A00">
          <w:rPr>
            <w:rFonts w:ascii="Arial" w:hAnsi="Arial" w:cs="Arial"/>
          </w:rPr>
          <w:t xml:space="preserve"> </w:t>
        </w:r>
      </w:ins>
      <w:r w:rsidRPr="004E3A00">
        <w:rPr>
          <w:rFonts w:ascii="Arial" w:hAnsi="Arial" w:cs="Arial"/>
        </w:rPr>
        <w:t>had ΔAICc≤7</w:t>
      </w:r>
      <w:ins w:id="146" w:author="anewton" w:date="2016-02-11T12:54:00Z">
        <w:r>
          <w:rPr>
            <w:rFonts w:ascii="Arial" w:hAnsi="Arial" w:cs="Arial"/>
          </w:rPr>
          <w:t>,</w:t>
        </w:r>
      </w:ins>
      <w:r w:rsidRPr="004E3A00">
        <w:rPr>
          <w:rFonts w:ascii="Arial" w:hAnsi="Arial" w:cs="Arial"/>
        </w:rPr>
        <w:t xml:space="preserve"> and </w:t>
      </w:r>
      <w:del w:id="147" w:author="anewton" w:date="2016-02-11T12:54:00Z">
        <w:r w:rsidRPr="004E3A00" w:rsidDel="00521675">
          <w:rPr>
            <w:rFonts w:ascii="Arial" w:hAnsi="Arial" w:cs="Arial"/>
          </w:rPr>
          <w:delText xml:space="preserve">thus </w:delText>
        </w:r>
      </w:del>
      <w:del w:id="148" w:author="anewton" w:date="2016-02-11T12:55:00Z">
        <w:r w:rsidRPr="004E3A00" w:rsidDel="00521675">
          <w:rPr>
            <w:rFonts w:ascii="Arial" w:hAnsi="Arial" w:cs="Arial"/>
          </w:rPr>
          <w:delText>were</w:delText>
        </w:r>
      </w:del>
      <w:ins w:id="149" w:author="anewton" w:date="2016-02-11T12:55:00Z">
        <w:r>
          <w:rPr>
            <w:rFonts w:ascii="Arial" w:hAnsi="Arial" w:cs="Arial"/>
          </w:rPr>
          <w:t xml:space="preserve">therefore no other variables were </w:t>
        </w:r>
      </w:ins>
      <w:del w:id="150" w:author="anewton" w:date="2016-02-11T12:55:00Z">
        <w:r w:rsidRPr="004E3A00" w:rsidDel="00521675">
          <w:rPr>
            <w:rFonts w:ascii="Arial" w:hAnsi="Arial" w:cs="Arial"/>
          </w:rPr>
          <w:delText xml:space="preserve"> </w:delText>
        </w:r>
      </w:del>
      <w:r w:rsidRPr="004E3A00">
        <w:rPr>
          <w:rFonts w:ascii="Arial" w:hAnsi="Arial" w:cs="Arial"/>
        </w:rPr>
        <w:t xml:space="preserve">considered to have </w:t>
      </w:r>
      <w:del w:id="151" w:author="anewton" w:date="2016-02-11T12:55:00Z">
        <w:r w:rsidRPr="004E3A00" w:rsidDel="00521675">
          <w:rPr>
            <w:rFonts w:ascii="Arial" w:hAnsi="Arial" w:cs="Arial"/>
          </w:rPr>
          <w:delText xml:space="preserve">poor </w:delText>
        </w:r>
      </w:del>
      <w:r w:rsidRPr="004E3A00">
        <w:rPr>
          <w:rFonts w:ascii="Arial" w:hAnsi="Arial" w:cs="Arial"/>
        </w:rPr>
        <w:t>support. No metrics of deer or pony density were related to seedling density in any way.</w:t>
      </w:r>
      <w:r>
        <w:rPr>
          <w:rFonts w:ascii="Arial" w:hAnsi="Arial" w:cs="Arial"/>
        </w:rPr>
        <w:t xml:space="preserve"> Similar relationships were seen in </w:t>
      </w:r>
      <w:ins w:id="152" w:author="anewton" w:date="2016-02-11T12:55:00Z">
        <w:r>
          <w:rPr>
            <w:rFonts w:ascii="Arial" w:hAnsi="Arial" w:cs="Arial"/>
          </w:rPr>
          <w:t xml:space="preserve">supplementary </w:t>
        </w:r>
      </w:ins>
      <w:r>
        <w:rPr>
          <w:rFonts w:ascii="Arial" w:hAnsi="Arial" w:cs="Arial"/>
        </w:rPr>
        <w:t xml:space="preserve">data </w:t>
      </w:r>
      <w:ins w:id="153" w:author="anewton" w:date="2016-02-11T12:55:00Z">
        <w:r>
          <w:rPr>
            <w:rFonts w:ascii="Arial" w:hAnsi="Arial" w:cs="Arial"/>
          </w:rPr>
          <w:t xml:space="preserve">collected </w:t>
        </w:r>
      </w:ins>
      <w:r>
        <w:rPr>
          <w:rFonts w:ascii="Arial" w:hAnsi="Arial" w:cs="Arial"/>
        </w:rPr>
        <w:t xml:space="preserve">from </w:t>
      </w:r>
      <w:commentRangeStart w:id="154"/>
      <w:r>
        <w:rPr>
          <w:rFonts w:ascii="Arial" w:hAnsi="Arial" w:cs="Arial"/>
        </w:rPr>
        <w:t xml:space="preserve">12 sites </w:t>
      </w:r>
      <w:ins w:id="155" w:author="anewton" w:date="2016-02-11T12:55:00Z">
        <w:r>
          <w:rPr>
            <w:rFonts w:ascii="Arial" w:hAnsi="Arial" w:cs="Arial"/>
          </w:rPr>
          <w:t xml:space="preserve">distributed </w:t>
        </w:r>
      </w:ins>
      <w:r>
        <w:rPr>
          <w:rFonts w:ascii="Arial" w:hAnsi="Arial" w:cs="Arial"/>
        </w:rPr>
        <w:t>across the New Forest</w:t>
      </w:r>
      <w:commentRangeEnd w:id="154"/>
      <w:r>
        <w:rPr>
          <w:rStyle w:val="CommentReference"/>
        </w:rPr>
        <w:commentReference w:id="154"/>
      </w:r>
      <w:r>
        <w:rPr>
          <w:rFonts w:ascii="Arial" w:hAnsi="Arial" w:cs="Arial"/>
        </w:rPr>
        <w:t>, with a positive relationship between canopy openness and beech seedling density (slope=-</w:t>
      </w:r>
      <w:r w:rsidRPr="003D20CF">
        <w:rPr>
          <w:rFonts w:ascii="Arial" w:hAnsi="Arial" w:cs="Arial"/>
        </w:rPr>
        <w:t>0.4</w:t>
      </w:r>
      <w:r>
        <w:rPr>
          <w:rFonts w:ascii="Arial" w:hAnsi="Arial" w:cs="Arial"/>
        </w:rPr>
        <w:t>1± 0.06</w:t>
      </w:r>
      <w:r w:rsidRPr="004E3A00">
        <w:rPr>
          <w:rFonts w:ascii="Arial" w:hAnsi="Arial" w:cs="Arial"/>
        </w:rPr>
        <w:t>, P value &lt;0.001</w:t>
      </w:r>
      <w:r>
        <w:rPr>
          <w:rFonts w:ascii="Arial" w:hAnsi="Arial" w:cs="Arial"/>
        </w:rPr>
        <w:t>).</w:t>
      </w:r>
    </w:p>
    <w:p w:rsidR="0090383B" w:rsidRPr="004E3A00" w:rsidRDefault="0090383B"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Pr="004E3A00">
        <w:rPr>
          <w:rFonts w:ascii="Arial" w:hAnsi="Arial" w:cs="Arial"/>
        </w:rPr>
        <w:t>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rsidR="0090383B" w:rsidRPr="004E3A00" w:rsidRDefault="0090383B" w:rsidP="00A87DA1">
      <w:pPr>
        <w:spacing w:before="40" w:after="0" w:line="360" w:lineRule="auto"/>
        <w:contextualSpacing/>
        <w:textAlignment w:val="baseline"/>
        <w:rPr>
          <w:rFonts w:ascii="Arial" w:hAnsi="Arial" w:cs="Arial"/>
          <w:color w:val="000000"/>
          <w:lang w:eastAsia="en-GB"/>
        </w:rPr>
      </w:pPr>
    </w:p>
    <w:p w:rsidR="0090383B" w:rsidRPr="004E3A00" w:rsidRDefault="0090383B" w:rsidP="00DD6D42">
      <w:pPr>
        <w:spacing w:after="0" w:line="360" w:lineRule="auto"/>
        <w:contextualSpacing/>
        <w:textAlignment w:val="baseline"/>
        <w:rPr>
          <w:rFonts w:ascii="Arial" w:hAnsi="Arial" w:cs="Arial"/>
          <w:b/>
          <w:color w:val="000000"/>
          <w:lang w:eastAsia="en-GB"/>
        </w:rPr>
      </w:pPr>
      <w:r>
        <w:rPr>
          <w:rFonts w:ascii="Arial" w:hAnsi="Arial" w:cs="Arial"/>
          <w:b/>
          <w:color w:val="000000"/>
          <w:lang w:eastAsia="en-GB"/>
        </w:rPr>
        <w:t>Mature t</w:t>
      </w:r>
      <w:r w:rsidRPr="004E3A00">
        <w:rPr>
          <w:rFonts w:ascii="Arial" w:hAnsi="Arial" w:cs="Arial"/>
          <w:b/>
          <w:color w:val="000000"/>
          <w:lang w:eastAsia="en-GB"/>
        </w:rPr>
        <w:t>ree mortality</w:t>
      </w:r>
    </w:p>
    <w:p w:rsidR="0090383B" w:rsidRPr="004E3A00" w:rsidRDefault="0090383B"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 xml:space="preserve">=0.24, Figure 1). However, in general subplots lost both stem density and basal area between 1964 and 2014 (Figure 2). Given that self-thinning processes tend to be strongest when plots are increasing in biomass and losing stem density at the same time </w:t>
      </w:r>
      <w:r w:rsidRPr="004E3A00">
        <w:rPr>
          <w:rFonts w:ascii="Arial" w:hAnsi="Arial" w:cs="Arial"/>
        </w:rPr>
        <w:fldChar w:fldCharType="begin" w:fldLock="1"/>
      </w:r>
      <w:r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(Coomes &amp; Allen 2007)</w:t>
      </w:r>
      <w:r w:rsidRPr="004E3A00">
        <w:rPr>
          <w:rFonts w:ascii="Arial" w:hAnsi="Arial" w:cs="Arial"/>
        </w:rPr>
        <w:fldChar w:fldCharType="end"/>
      </w:r>
      <w:ins w:id="156" w:author="anewton" w:date="2016-02-11T12:57:00Z">
        <w:r>
          <w:rPr>
            <w:rFonts w:ascii="Arial" w:hAnsi="Arial" w:cs="Arial"/>
          </w:rPr>
          <w:t>,</w:t>
        </w:r>
      </w:ins>
      <w:r w:rsidRPr="004E3A00">
        <w:rPr>
          <w:rFonts w:ascii="Arial" w:hAnsi="Arial" w:cs="Arial"/>
        </w:rPr>
        <w:t xml:space="preserve"> such processes are unlikely to be responsible for the majority of tree death </w:t>
      </w:r>
      <w:del w:id="157" w:author="anewton" w:date="2016-02-11T12:57:00Z">
        <w:r w:rsidRPr="004E3A00" w:rsidDel="00521675">
          <w:rPr>
            <w:rFonts w:ascii="Arial" w:hAnsi="Arial" w:cs="Arial"/>
          </w:rPr>
          <w:delText xml:space="preserve">seen </w:delText>
        </w:r>
      </w:del>
      <w:ins w:id="158" w:author="anewton" w:date="2016-02-11T12:57:00Z">
        <w:r>
          <w:rPr>
            <w:rFonts w:ascii="Arial" w:hAnsi="Arial" w:cs="Arial"/>
          </w:rPr>
          <w:t>observed</w:t>
        </w:r>
        <w:r w:rsidRPr="004E3A00">
          <w:rPr>
            <w:rFonts w:ascii="Arial" w:hAnsi="Arial" w:cs="Arial"/>
          </w:rPr>
          <w:t xml:space="preserve"> </w:t>
        </w:r>
      </w:ins>
      <w:r w:rsidRPr="004E3A00">
        <w:rPr>
          <w:rFonts w:ascii="Arial" w:hAnsi="Arial" w:cs="Arial"/>
        </w:rPr>
        <w:t xml:space="preserve">in Denny </w:t>
      </w:r>
      <w:ins w:id="159" w:author="anewton" w:date="2016-02-11T12:57:00Z">
        <w:r>
          <w:rPr>
            <w:rFonts w:ascii="Arial" w:hAnsi="Arial" w:cs="Arial"/>
          </w:rPr>
          <w:t>W</w:t>
        </w:r>
      </w:ins>
      <w:del w:id="160" w:author="anewton" w:date="2016-02-11T12:57:00Z">
        <w:r w:rsidRPr="004E3A00" w:rsidDel="00521675">
          <w:rPr>
            <w:rFonts w:ascii="Arial" w:hAnsi="Arial" w:cs="Arial"/>
          </w:rPr>
          <w:delText>w</w:delText>
        </w:r>
      </w:del>
      <w:r w:rsidRPr="004E3A00">
        <w:rPr>
          <w:rFonts w:ascii="Arial" w:hAnsi="Arial" w:cs="Arial"/>
        </w:rPr>
        <w:t>ood from 1964-2014.</w:t>
      </w:r>
    </w:p>
    <w:p w:rsidR="0090383B" w:rsidRPr="004E3A00" w:rsidRDefault="0090383B" w:rsidP="00DD6D42">
      <w:pPr>
        <w:spacing w:line="360" w:lineRule="auto"/>
        <w:ind w:firstLine="357"/>
        <w:contextualSpacing/>
        <w:rPr>
          <w:rFonts w:ascii="Arial" w:hAnsi="Arial" w:cs="Arial"/>
        </w:rPr>
      </w:pPr>
      <w:r w:rsidRPr="004E3A00">
        <w:rPr>
          <w:rFonts w:ascii="Arial" w:hAnsi="Arial" w:cs="Arial"/>
        </w:rPr>
        <w:t>When predicting the mortality of individual beech trees</w:t>
      </w:r>
      <w:ins w:id="161" w:author="anewton" w:date="2016-02-11T12:58:00Z">
        <w:r>
          <w:rPr>
            <w:rFonts w:ascii="Arial" w:hAnsi="Arial" w:cs="Arial"/>
          </w:rPr>
          <w:t>,</w:t>
        </w:r>
      </w:ins>
      <w:r w:rsidRPr="004E3A00">
        <w:rPr>
          <w:rFonts w:ascii="Arial" w:hAnsi="Arial" w:cs="Arial"/>
        </w:rPr>
        <w:t xml:space="preserve"> growth rate was considered </w:t>
      </w:r>
      <w:ins w:id="162" w:author="anewton" w:date="2016-02-11T12:58:00Z">
        <w:r>
          <w:rPr>
            <w:rFonts w:ascii="Arial" w:hAnsi="Arial" w:cs="Arial"/>
          </w:rPr>
          <w:t xml:space="preserve">to be </w:t>
        </w:r>
      </w:ins>
      <w:r w:rsidRPr="004E3A00">
        <w:rPr>
          <w:rFonts w:ascii="Arial" w:hAnsi="Arial" w:cs="Arial"/>
        </w:rPr>
        <w:t xml:space="preserve">the most important predictor, as it was included in all models with a ΔAICc≤7. Trees that grew slowly or </w:t>
      </w:r>
      <w:del w:id="163" w:author="anewton" w:date="2016-02-11T12:58:00Z">
        <w:r w:rsidRPr="004E3A00" w:rsidDel="00521675">
          <w:rPr>
            <w:rFonts w:ascii="Arial" w:hAnsi="Arial" w:cs="Arial"/>
          </w:rPr>
          <w:delText xml:space="preserve">shrunk </w:delText>
        </w:r>
      </w:del>
      <w:ins w:id="164" w:author="anewton" w:date="2016-02-11T12:58:00Z">
        <w:r>
          <w:rPr>
            <w:rFonts w:ascii="Arial" w:hAnsi="Arial" w:cs="Arial"/>
          </w:rPr>
          <w:t xml:space="preserve">not at all </w:t>
        </w:r>
      </w:ins>
      <w:r w:rsidRPr="004E3A00">
        <w:rPr>
          <w:rFonts w:ascii="Arial" w:hAnsi="Arial" w:cs="Arial"/>
        </w:rPr>
        <w:t>were more likely to die than those that grew relatively quickly</w:t>
      </w:r>
      <w:r>
        <w:rPr>
          <w:rFonts w:ascii="Arial" w:hAnsi="Arial" w:cs="Arial"/>
        </w:rPr>
        <w:t xml:space="preserve"> (slope=-0.93</w:t>
      </w:r>
      <w:r w:rsidRPr="004E3A00">
        <w:rPr>
          <w:rFonts w:ascii="Arial" w:hAnsi="Arial" w:cs="Arial"/>
        </w:rPr>
        <w:t xml:space="preserve"> </w:t>
      </w:r>
      <w:r>
        <w:rPr>
          <w:rFonts w:ascii="Arial" w:hAnsi="Arial" w:cs="Arial"/>
        </w:rPr>
        <w:t>± 0.15</w:t>
      </w:r>
      <w:r w:rsidRPr="004E3A00">
        <w:rPr>
          <w:rFonts w:ascii="Arial" w:hAnsi="Arial" w:cs="Arial"/>
        </w:rPr>
        <w:t xml:space="preserve">, P value &lt;0.001, Figure 3a). </w:t>
      </w:r>
      <w:del w:id="165" w:author="anewton" w:date="2016-02-11T12:58:00Z">
        <w:r w:rsidRPr="004E3A00" w:rsidDel="00521675">
          <w:rPr>
            <w:rFonts w:ascii="Arial" w:hAnsi="Arial" w:cs="Arial"/>
          </w:rPr>
          <w:delText xml:space="preserve">Next </w:delText>
        </w:r>
      </w:del>
      <w:ins w:id="166" w:author="anewton" w:date="2016-02-11T12:58:00Z">
        <w:r>
          <w:rPr>
            <w:rFonts w:ascii="Arial" w:hAnsi="Arial" w:cs="Arial"/>
          </w:rPr>
          <w:t>The next</w:t>
        </w:r>
        <w:r w:rsidRPr="004E3A00">
          <w:rPr>
            <w:rFonts w:ascii="Arial" w:hAnsi="Arial" w:cs="Arial"/>
          </w:rPr>
          <w:t xml:space="preserve"> </w:t>
        </w:r>
      </w:ins>
      <w:r w:rsidRPr="004E3A00">
        <w:rPr>
          <w:rFonts w:ascii="Arial" w:hAnsi="Arial" w:cs="Arial"/>
        </w:rPr>
        <w:t xml:space="preserve">most important </w:t>
      </w:r>
      <w:ins w:id="167" w:author="anewton" w:date="2016-02-11T12:58:00Z">
        <w:r>
          <w:rPr>
            <w:rFonts w:ascii="Arial" w:hAnsi="Arial" w:cs="Arial"/>
          </w:rPr>
          <w:t xml:space="preserve">variable </w:t>
        </w:r>
      </w:ins>
      <w:r w:rsidRPr="004E3A00">
        <w:rPr>
          <w:rFonts w:ascii="Arial" w:hAnsi="Arial" w:cs="Arial"/>
        </w:rPr>
        <w:t>was tree DBH</w:t>
      </w:r>
      <w:ins w:id="168" w:author="anewton" w:date="2016-02-11T12:59:00Z">
        <w:r>
          <w:rPr>
            <w:rFonts w:ascii="Arial" w:hAnsi="Arial" w:cs="Arial"/>
          </w:rPr>
          <w:t>,</w:t>
        </w:r>
      </w:ins>
      <w:r>
        <w:rPr>
          <w:rFonts w:ascii="Arial" w:hAnsi="Arial" w:cs="Arial"/>
        </w:rPr>
        <w:t xml:space="preserve"> with an importance value of 0.8</w:t>
      </w:r>
      <w:ins w:id="169" w:author="anewton" w:date="2016-02-11T12:59:00Z">
        <w:r>
          <w:rPr>
            <w:rFonts w:ascii="Arial" w:hAnsi="Arial" w:cs="Arial"/>
          </w:rPr>
          <w:t xml:space="preserve">. </w:t>
        </w:r>
      </w:ins>
      <w:del w:id="170" w:author="anewton" w:date="2016-02-11T12:59:00Z">
        <w:r w:rsidRPr="004E3A00" w:rsidDel="00521675">
          <w:rPr>
            <w:rFonts w:ascii="Arial" w:hAnsi="Arial" w:cs="Arial"/>
          </w:rPr>
          <w:delText>, and m</w:delText>
        </w:r>
      </w:del>
      <w:ins w:id="171" w:author="anewton" w:date="2016-02-11T12:59:00Z">
        <w:r>
          <w:rPr>
            <w:rFonts w:ascii="Arial" w:hAnsi="Arial" w:cs="Arial"/>
          </w:rPr>
          <w:t>M</w:t>
        </w:r>
      </w:ins>
      <w:r w:rsidRPr="004E3A00">
        <w:rPr>
          <w:rFonts w:ascii="Arial" w:hAnsi="Arial" w:cs="Arial"/>
        </w:rPr>
        <w:t>odels suggested that tree size was positively correlated with prob</w:t>
      </w:r>
      <w:r>
        <w:rPr>
          <w:rFonts w:ascii="Arial" w:hAnsi="Arial" w:cs="Arial"/>
        </w:rPr>
        <w:t>ability of mortality (slope=0.23 ± 0.1, P value=</w:t>
      </w:r>
      <w:r w:rsidRPr="004E3A00">
        <w:rPr>
          <w:rFonts w:ascii="Arial" w:hAnsi="Arial" w:cs="Arial"/>
        </w:rPr>
        <w:t>0.0</w:t>
      </w:r>
      <w:r>
        <w:rPr>
          <w:rFonts w:ascii="Arial" w:hAnsi="Arial" w:cs="Arial"/>
        </w:rPr>
        <w:t>45</w:t>
      </w:r>
      <w:r w:rsidRPr="004E3A00">
        <w:rPr>
          <w:rFonts w:ascii="Arial" w:hAnsi="Arial" w:cs="Arial"/>
        </w:rPr>
        <w:t xml:space="preserve">, Figure 3b). </w:t>
      </w:r>
      <w:r>
        <w:rPr>
          <w:rFonts w:ascii="Arial" w:hAnsi="Arial" w:cs="Arial"/>
        </w:rPr>
        <w:t>There was no significant relationship between distance to dead trees (slope=-0.1</w:t>
      </w:r>
      <w:r w:rsidRPr="004E3A00">
        <w:rPr>
          <w:rFonts w:ascii="Arial" w:hAnsi="Arial" w:cs="Arial"/>
        </w:rPr>
        <w:t>4 ± 0.</w:t>
      </w:r>
      <w:r>
        <w:rPr>
          <w:rFonts w:ascii="Arial" w:hAnsi="Arial" w:cs="Arial"/>
        </w:rPr>
        <w:t>19</w:t>
      </w:r>
      <w:r w:rsidRPr="004E3A00">
        <w:rPr>
          <w:rFonts w:ascii="Arial" w:hAnsi="Arial" w:cs="Arial"/>
        </w:rPr>
        <w:t>,</w:t>
      </w:r>
      <w:r>
        <w:rPr>
          <w:rFonts w:ascii="Arial" w:hAnsi="Arial" w:cs="Arial"/>
        </w:rPr>
        <w:t xml:space="preserve"> P value=</w:t>
      </w:r>
      <w:r w:rsidRPr="004E3A00">
        <w:rPr>
          <w:rFonts w:ascii="Arial" w:hAnsi="Arial" w:cs="Arial"/>
        </w:rPr>
        <w:t>0.</w:t>
      </w:r>
      <w:r>
        <w:rPr>
          <w:rFonts w:ascii="Arial" w:hAnsi="Arial" w:cs="Arial"/>
        </w:rPr>
        <w:t>46</w:t>
      </w:r>
      <w:r w:rsidRPr="004E3A00">
        <w:rPr>
          <w:rFonts w:ascii="Arial" w:hAnsi="Arial" w:cs="Arial"/>
        </w:rPr>
        <w:t xml:space="preserve">, Figure 3c) </w:t>
      </w:r>
      <w:del w:id="172" w:author="anewton" w:date="2016-02-11T12:59:00Z">
        <w:r w:rsidRPr="004E3A00" w:rsidDel="00521675">
          <w:rPr>
            <w:rFonts w:ascii="Arial" w:hAnsi="Arial" w:cs="Arial"/>
          </w:rPr>
          <w:delText xml:space="preserve">and </w:delText>
        </w:r>
      </w:del>
      <w:ins w:id="173" w:author="anewton" w:date="2016-02-11T12:59:00Z">
        <w:r>
          <w:rPr>
            <w:rFonts w:ascii="Arial" w:hAnsi="Arial" w:cs="Arial"/>
          </w:rPr>
          <w:t>or</w:t>
        </w:r>
        <w:r w:rsidRPr="004E3A00">
          <w:rPr>
            <w:rFonts w:ascii="Arial" w:hAnsi="Arial" w:cs="Arial"/>
          </w:rPr>
          <w:t xml:space="preserve"> </w:t>
        </w:r>
      </w:ins>
      <w:r>
        <w:rPr>
          <w:rFonts w:ascii="Arial" w:hAnsi="Arial" w:cs="Arial"/>
        </w:rPr>
        <w:t>soil</w:t>
      </w:r>
      <w:r w:rsidRPr="004E3A00">
        <w:rPr>
          <w:rFonts w:ascii="Arial" w:hAnsi="Arial" w:cs="Arial"/>
        </w:rPr>
        <w:t xml:space="preserve"> </w:t>
      </w:r>
      <w:r>
        <w:rPr>
          <w:rFonts w:ascii="Arial" w:hAnsi="Arial" w:cs="Arial"/>
        </w:rPr>
        <w:t>texture and mortality</w:t>
      </w:r>
      <w:r w:rsidRPr="004E3A00">
        <w:rPr>
          <w:rFonts w:ascii="Arial" w:hAnsi="Arial" w:cs="Arial"/>
        </w:rPr>
        <w:t xml:space="preserve"> (slope=-0.</w:t>
      </w:r>
      <w:r>
        <w:rPr>
          <w:rFonts w:ascii="Arial" w:hAnsi="Arial" w:cs="Arial"/>
        </w:rPr>
        <w:t>14</w:t>
      </w:r>
      <w:r w:rsidRPr="004E3A00">
        <w:rPr>
          <w:rFonts w:ascii="Arial" w:hAnsi="Arial" w:cs="Arial"/>
        </w:rPr>
        <w:t xml:space="preserve"> ± </w:t>
      </w:r>
      <w:r>
        <w:rPr>
          <w:rFonts w:ascii="Arial" w:hAnsi="Arial" w:cs="Arial"/>
        </w:rPr>
        <w:t>0.19, P value=</w:t>
      </w:r>
      <w:r w:rsidRPr="004E3A00">
        <w:rPr>
          <w:rFonts w:ascii="Arial" w:hAnsi="Arial" w:cs="Arial"/>
        </w:rPr>
        <w:t>0.</w:t>
      </w:r>
      <w:r>
        <w:rPr>
          <w:rFonts w:ascii="Arial" w:hAnsi="Arial" w:cs="Arial"/>
        </w:rPr>
        <w:t>45</w:t>
      </w:r>
      <w:r w:rsidRPr="004E3A00">
        <w:rPr>
          <w:rFonts w:ascii="Arial" w:hAnsi="Arial" w:cs="Arial"/>
        </w:rPr>
        <w:t>, Figure 3d).</w:t>
      </w:r>
    </w:p>
    <w:p w:rsidR="0090383B" w:rsidRPr="004E3A00" w:rsidRDefault="0090383B" w:rsidP="00DD6D42">
      <w:pPr>
        <w:spacing w:after="140" w:line="360" w:lineRule="auto"/>
        <w:contextualSpacing/>
        <w:textAlignment w:val="baseline"/>
        <w:rPr>
          <w:rFonts w:ascii="Arial" w:hAnsi="Arial" w:cs="Arial"/>
          <w:b/>
          <w:color w:val="000000"/>
          <w:lang w:eastAsia="en-GB"/>
        </w:rPr>
      </w:pPr>
    </w:p>
    <w:p w:rsidR="0090383B" w:rsidRPr="004E3A00" w:rsidRDefault="0090383B" w:rsidP="00DD6D42">
      <w:pPr>
        <w:spacing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Individual based model</w:t>
      </w:r>
    </w:p>
    <w:p w:rsidR="0090383B" w:rsidRDefault="0090383B" w:rsidP="00695472">
      <w:pPr>
        <w:spacing w:after="14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Results from our individual based model suggest that when the annual probability of juvenile death is low, the forest does not undergo a transition to a treeless state even if feedbacks are present. However, when annual probability of juvenile death is &gt;0.4</w:t>
      </w:r>
      <w:ins w:id="174" w:author="anewton" w:date="2016-02-11T12:59:00Z">
        <w:r>
          <w:rPr>
            <w:rFonts w:ascii="Arial" w:hAnsi="Arial" w:cs="Arial"/>
            <w:color w:val="000000"/>
            <w:lang w:eastAsia="en-GB"/>
          </w:rPr>
          <w:t>,</w:t>
        </w:r>
      </w:ins>
      <w:r w:rsidRPr="004E3A00">
        <w:rPr>
          <w:rFonts w:ascii="Arial" w:hAnsi="Arial" w:cs="Arial"/>
          <w:color w:val="000000"/>
          <w:lang w:eastAsia="en-GB"/>
        </w:rPr>
        <w:t xml:space="preserve"> </w:t>
      </w:r>
      <w:r>
        <w:rPr>
          <w:rFonts w:ascii="Arial" w:hAnsi="Arial" w:cs="Arial"/>
          <w:color w:val="000000"/>
          <w:lang w:eastAsia="en-GB"/>
        </w:rPr>
        <w:t xml:space="preserve">with or without </w:t>
      </w:r>
      <w:r w:rsidRPr="004E3A00">
        <w:rPr>
          <w:rFonts w:ascii="Arial" w:hAnsi="Arial" w:cs="Arial"/>
          <w:color w:val="000000"/>
          <w:lang w:eastAsia="en-GB"/>
        </w:rPr>
        <w:t>feedbacks</w:t>
      </w:r>
      <w:ins w:id="175" w:author="anewton" w:date="2016-02-11T12:59:00Z">
        <w:r>
          <w:rPr>
            <w:rFonts w:ascii="Arial" w:hAnsi="Arial" w:cs="Arial"/>
            <w:color w:val="000000"/>
            <w:lang w:eastAsia="en-GB"/>
          </w:rPr>
          <w:t>,</w:t>
        </w:r>
      </w:ins>
      <w:r w:rsidRPr="004E3A00">
        <w:rPr>
          <w:rFonts w:ascii="Arial" w:hAnsi="Arial" w:cs="Arial"/>
          <w:color w:val="000000"/>
          <w:lang w:eastAsia="en-GB"/>
        </w:rPr>
        <w:t xml:space="preserve"> </w:t>
      </w:r>
      <w:del w:id="176" w:author="anewton" w:date="2016-02-11T12:59:00Z">
        <w:r w:rsidDel="00521675">
          <w:rPr>
            <w:rFonts w:ascii="Arial" w:hAnsi="Arial" w:cs="Arial"/>
            <w:color w:val="000000"/>
            <w:lang w:eastAsia="en-GB"/>
          </w:rPr>
          <w:delText>basal area</w:delText>
        </w:r>
      </w:del>
      <w:ins w:id="177" w:author="anewton" w:date="2016-02-11T12:59:00Z">
        <w:r>
          <w:rPr>
            <w:rFonts w:ascii="Arial" w:hAnsi="Arial" w:cs="Arial"/>
            <w:color w:val="000000"/>
            <w:lang w:eastAsia="en-GB"/>
          </w:rPr>
          <w:t>BA</w:t>
        </w:r>
      </w:ins>
      <w:r>
        <w:rPr>
          <w:rFonts w:ascii="Arial" w:hAnsi="Arial" w:cs="Arial"/>
          <w:color w:val="000000"/>
          <w:lang w:eastAsia="en-GB"/>
        </w:rPr>
        <w:t xml:space="preserve"> declines </w:t>
      </w:r>
      <w:r w:rsidRPr="004E3A00">
        <w:rPr>
          <w:rFonts w:ascii="Arial" w:hAnsi="Arial" w:cs="Arial"/>
          <w:color w:val="000000"/>
          <w:lang w:eastAsia="en-GB"/>
        </w:rPr>
        <w:t xml:space="preserve">(Figure 4). </w:t>
      </w:r>
      <w:del w:id="178" w:author="anewton" w:date="2016-02-11T12:59:00Z">
        <w:r w:rsidRPr="004E3A00" w:rsidDel="00521675">
          <w:rPr>
            <w:rFonts w:ascii="Arial" w:hAnsi="Arial" w:cs="Arial"/>
            <w:color w:val="000000"/>
            <w:lang w:eastAsia="en-GB"/>
          </w:rPr>
          <w:delText xml:space="preserve">Thus </w:delText>
        </w:r>
      </w:del>
      <w:ins w:id="179" w:author="anewton" w:date="2016-02-11T12:59:00Z">
        <w:r>
          <w:rPr>
            <w:rFonts w:ascii="Arial" w:hAnsi="Arial" w:cs="Arial"/>
            <w:color w:val="000000"/>
            <w:lang w:eastAsia="en-GB"/>
          </w:rPr>
          <w:t>Therefore</w:t>
        </w:r>
        <w:r w:rsidRPr="004E3A00">
          <w:rPr>
            <w:rFonts w:ascii="Arial" w:hAnsi="Arial" w:cs="Arial"/>
            <w:color w:val="000000"/>
            <w:lang w:eastAsia="en-GB"/>
          </w:rPr>
          <w:t xml:space="preserve"> </w:t>
        </w:r>
      </w:ins>
      <w:r w:rsidRPr="004E3A00">
        <w:rPr>
          <w:rFonts w:ascii="Arial" w:hAnsi="Arial" w:cs="Arial"/>
          <w:color w:val="000000"/>
          <w:lang w:eastAsia="en-GB"/>
        </w:rPr>
        <w:t>the effect of feedbacks was dependent upon high background juvenile mortality</w:t>
      </w:r>
      <w:r>
        <w:rPr>
          <w:rFonts w:ascii="Arial" w:hAnsi="Arial" w:cs="Arial"/>
          <w:color w:val="000000"/>
          <w:lang w:eastAsia="en-GB"/>
        </w:rPr>
        <w:t>, but made relatively little difference to forest structure</w:t>
      </w:r>
      <w:r w:rsidRPr="004E3A00">
        <w:rPr>
          <w:rFonts w:ascii="Arial" w:hAnsi="Arial" w:cs="Arial"/>
          <w:color w:val="000000"/>
          <w:lang w:eastAsia="en-GB"/>
        </w:rPr>
        <w:t>.</w:t>
      </w:r>
      <w:r>
        <w:rPr>
          <w:rFonts w:ascii="Arial" w:hAnsi="Arial" w:cs="Arial"/>
          <w:color w:val="000000"/>
          <w:lang w:eastAsia="en-GB"/>
        </w:rPr>
        <w:t xml:space="preserve"> </w:t>
      </w:r>
      <w:ins w:id="180" w:author="anewton" w:date="2016-02-11T13:16:00Z">
        <w:r w:rsidRPr="0090383B">
          <w:rPr>
            <w:rFonts w:ascii="Arial" w:hAnsi="Arial" w:cs="Arial"/>
            <w:color w:val="000000"/>
            <w:highlight w:val="yellow"/>
            <w:lang w:eastAsia="en-GB"/>
            <w:rPrChange w:id="181" w:author="anewton" w:date="2016-02-11T13:16:00Z">
              <w:rPr>
                <w:rFonts w:ascii="Arial" w:hAnsi="Arial" w:cs="Arial"/>
                <w:color w:val="000000"/>
                <w:lang w:eastAsia="en-GB"/>
              </w:rPr>
            </w:rPrChange>
          </w:rPr>
          <w:t>You have not cited Figure 5 in the text.</w:t>
        </w:r>
        <w:r>
          <w:rPr>
            <w:rFonts w:ascii="Arial" w:hAnsi="Arial" w:cs="Arial"/>
            <w:color w:val="000000"/>
            <w:lang w:eastAsia="en-GB"/>
          </w:rPr>
          <w:t xml:space="preserve"> </w:t>
        </w:r>
      </w:ins>
    </w:p>
    <w:p w:rsidR="0090383B" w:rsidRPr="004E3A00" w:rsidRDefault="0090383B" w:rsidP="00695472">
      <w:pPr>
        <w:spacing w:after="140" w:line="360" w:lineRule="auto"/>
        <w:ind w:firstLine="720"/>
        <w:contextualSpacing/>
        <w:textAlignment w:val="baseline"/>
        <w:rPr>
          <w:rFonts w:ascii="Arial" w:hAnsi="Arial" w:cs="Arial"/>
          <w:color w:val="000000"/>
          <w:lang w:eastAsia="en-GB"/>
        </w:rPr>
      </w:pPr>
    </w:p>
    <w:p w:rsidR="0090383B" w:rsidRPr="004E3A00" w:rsidRDefault="0090383B" w:rsidP="00DD6D42">
      <w:pPr>
        <w:spacing w:after="140" w:line="360" w:lineRule="auto"/>
        <w:contextualSpacing/>
        <w:textAlignment w:val="baseline"/>
        <w:rPr>
          <w:rFonts w:ascii="Arial" w:hAnsi="Arial" w:cs="Arial"/>
          <w:color w:val="000000"/>
          <w:lang w:eastAsia="en-GB"/>
        </w:rPr>
      </w:pPr>
    </w:p>
    <w:p w:rsidR="0090383B" w:rsidRPr="004E3A00" w:rsidRDefault="0090383B" w:rsidP="00534FAA">
      <w:pPr>
        <w:spacing w:before="40" w:after="140" w:line="360" w:lineRule="auto"/>
        <w:contextualSpacing/>
        <w:rPr>
          <w:rFonts w:ascii="Arial" w:hAnsi="Arial" w:cs="Arial"/>
          <w:color w:val="000000"/>
          <w:lang w:eastAsia="en-GB"/>
        </w:rPr>
      </w:pPr>
      <w:commentRangeStart w:id="182"/>
      <w:r>
        <w:rPr>
          <w:rFonts w:ascii="Arial" w:hAnsi="Arial" w:cs="Arial"/>
          <w:b/>
          <w:bCs/>
          <w:color w:val="000000"/>
          <w:lang w:eastAsia="en-GB"/>
        </w:rPr>
        <w:t>Discussion</w:t>
      </w:r>
      <w:commentRangeEnd w:id="182"/>
      <w:r>
        <w:rPr>
          <w:rStyle w:val="CommentReference"/>
        </w:rPr>
        <w:commentReference w:id="182"/>
      </w:r>
    </w:p>
    <w:p w:rsidR="0090383B" w:rsidRPr="004E3A00" w:rsidRDefault="0090383B" w:rsidP="008B348E">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In our study we found that recruitment of beech seedlings and saplings in Denny wood was limited. Seedling density was negatively correlated with canopy cover, while sapling abundance was </w:t>
      </w:r>
      <w:r>
        <w:rPr>
          <w:rFonts w:ascii="Arial" w:hAnsi="Arial" w:cs="Arial"/>
          <w:color w:val="000000"/>
          <w:lang w:eastAsia="en-GB"/>
        </w:rPr>
        <w:t>not</w:t>
      </w:r>
      <w:r w:rsidRPr="004E3A00">
        <w:rPr>
          <w:rFonts w:ascii="Arial" w:hAnsi="Arial" w:cs="Arial"/>
          <w:color w:val="000000"/>
          <w:lang w:eastAsia="en-GB"/>
        </w:rPr>
        <w:t xml:space="preserve"> correlated</w:t>
      </w:r>
      <w:r>
        <w:rPr>
          <w:rFonts w:ascii="Arial" w:hAnsi="Arial" w:cs="Arial"/>
          <w:color w:val="000000"/>
          <w:lang w:eastAsia="en-GB"/>
        </w:rPr>
        <w:t xml:space="preserve"> with canopy cover</w:t>
      </w:r>
      <w:r w:rsidRPr="004E3A00">
        <w:rPr>
          <w:rFonts w:ascii="Arial" w:hAnsi="Arial" w:cs="Arial"/>
          <w:color w:val="000000"/>
          <w:lang w:eastAsia="en-GB"/>
        </w:rPr>
        <w:t xml:space="preserve">. Modelling of mortality showed </w:t>
      </w:r>
      <w:r>
        <w:rPr>
          <w:rFonts w:ascii="Arial" w:hAnsi="Arial" w:cs="Arial"/>
          <w:color w:val="000000"/>
          <w:lang w:eastAsia="en-GB"/>
        </w:rPr>
        <w:t xml:space="preserve">that slow growing, large trees </w:t>
      </w:r>
      <w:r w:rsidRPr="004E3A00">
        <w:rPr>
          <w:rFonts w:ascii="Arial" w:hAnsi="Arial" w:cs="Arial"/>
          <w:color w:val="000000"/>
          <w:lang w:eastAsia="en-GB"/>
        </w:rPr>
        <w:t>were the most likely to die</w:t>
      </w:r>
      <w:r>
        <w:rPr>
          <w:rFonts w:ascii="Arial" w:hAnsi="Arial" w:cs="Arial"/>
          <w:color w:val="000000"/>
          <w:lang w:eastAsia="en-GB"/>
        </w:rPr>
        <w:t>, but that distance</w:t>
      </w:r>
      <w:r w:rsidRPr="004E3A00">
        <w:rPr>
          <w:rFonts w:ascii="Arial" w:hAnsi="Arial" w:cs="Arial"/>
          <w:color w:val="000000"/>
          <w:lang w:eastAsia="en-GB"/>
        </w:rPr>
        <w:t xml:space="preserve"> to dead trees</w:t>
      </w:r>
      <w:r>
        <w:rPr>
          <w:rFonts w:ascii="Arial" w:hAnsi="Arial" w:cs="Arial"/>
          <w:color w:val="000000"/>
          <w:lang w:eastAsia="en-GB"/>
        </w:rPr>
        <w:t xml:space="preserve"> and</w:t>
      </w:r>
      <w:r w:rsidRPr="004E3A00">
        <w:rPr>
          <w:rFonts w:ascii="Arial" w:hAnsi="Arial" w:cs="Arial"/>
          <w:color w:val="000000"/>
          <w:lang w:eastAsia="en-GB"/>
        </w:rPr>
        <w:t xml:space="preserve"> sand content</w:t>
      </w:r>
      <w:r>
        <w:rPr>
          <w:rFonts w:ascii="Arial" w:hAnsi="Arial" w:cs="Arial"/>
          <w:color w:val="000000"/>
          <w:lang w:eastAsia="en-GB"/>
        </w:rPr>
        <w:t xml:space="preserve"> had little impact on the probability of mortality</w:t>
      </w:r>
      <w:r w:rsidRPr="004E3A00">
        <w:rPr>
          <w:rFonts w:ascii="Arial" w:hAnsi="Arial" w:cs="Arial"/>
          <w:color w:val="000000"/>
          <w:lang w:eastAsia="en-GB"/>
        </w:rPr>
        <w:t>. An individual based model</w:t>
      </w:r>
      <w:r>
        <w:rPr>
          <w:rFonts w:ascii="Arial" w:hAnsi="Arial" w:cs="Arial"/>
          <w:color w:val="000000"/>
          <w:lang w:eastAsia="en-GB"/>
        </w:rPr>
        <w:t xml:space="preserve"> we constructed</w:t>
      </w:r>
      <w:r w:rsidRPr="004E3A00">
        <w:rPr>
          <w:rFonts w:ascii="Arial" w:hAnsi="Arial" w:cs="Arial"/>
          <w:color w:val="000000"/>
          <w:lang w:eastAsia="en-GB"/>
        </w:rPr>
        <w:t xml:space="preserve"> suggested that forest basal area would decline unless juvenile mortality was dramatically reduced. However, none of the scenarios suggested the potential </w:t>
      </w:r>
      <w:r>
        <w:rPr>
          <w:rFonts w:ascii="Arial" w:hAnsi="Arial" w:cs="Arial"/>
          <w:color w:val="000000"/>
          <w:lang w:eastAsia="en-GB"/>
        </w:rPr>
        <w:t>for transition to a non-forest state with &lt; 40% canopy cover, even when drought frequency was increased</w:t>
      </w:r>
      <w:r w:rsidRPr="004E3A00">
        <w:rPr>
          <w:rFonts w:ascii="Arial" w:hAnsi="Arial" w:cs="Arial"/>
          <w:color w:val="000000"/>
          <w:lang w:eastAsia="en-GB"/>
        </w:rPr>
        <w:t>.</w:t>
      </w:r>
    </w:p>
    <w:p w:rsidR="0090383B" w:rsidRPr="004E3A00" w:rsidRDefault="0090383B" w:rsidP="008B348E">
      <w:pPr>
        <w:spacing w:before="40" w:after="0" w:line="360" w:lineRule="auto"/>
        <w:contextualSpacing/>
        <w:textAlignment w:val="baseline"/>
        <w:rPr>
          <w:rFonts w:ascii="Arial" w:hAnsi="Arial" w:cs="Arial"/>
          <w:color w:val="000000"/>
          <w:lang w:eastAsia="en-GB"/>
        </w:rPr>
      </w:pPr>
    </w:p>
    <w:p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juvenile recruitment limitation</w:t>
      </w:r>
    </w:p>
    <w:p w:rsidR="0090383B" w:rsidRDefault="0090383B" w:rsidP="007D6626">
      <w:pPr>
        <w:spacing w:before="40" w:after="0" w:line="360" w:lineRule="auto"/>
        <w:contextualSpacing/>
        <w:textAlignment w:val="baseline"/>
        <w:rPr>
          <w:rFonts w:ascii="Arial" w:hAnsi="Arial" w:cs="Arial"/>
          <w:color w:val="000000"/>
          <w:lang w:eastAsia="en-GB"/>
        </w:rPr>
      </w:pPr>
    </w:p>
    <w:p w:rsidR="0090383B" w:rsidRPr="004E3A00" w:rsidRDefault="0090383B" w:rsidP="007D6626">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Seedling density was highest in areas with low canopy cover reflecting increased germination and growth rates of tree seedlings where light intensity is higher and grass or shrubs provide protection against ungulate herbivores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(Collet, Lantera &amp; Pardos 2001; Kuijper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2010; 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However, this was not reflected by higher sapling density in areas with low canopy cover, resulting in very limited regeneration following death of large trees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Pr>
          <w:rFonts w:ascii="Arial" w:hAnsi="Arial" w:cs="Arial"/>
          <w:color w:val="000000"/>
          <w:lang w:eastAsia="en-GB"/>
        </w:rPr>
        <w:t xml:space="preserve"> or trampled while </w:t>
      </w:r>
      <w:r w:rsidRPr="004E3A00">
        <w:rPr>
          <w:rFonts w:ascii="Arial" w:hAnsi="Arial" w:cs="Arial"/>
          <w:color w:val="000000"/>
          <w:lang w:eastAsia="en-GB"/>
        </w:rPr>
        <w:t xml:space="preserve">seedlings </w:t>
      </w:r>
      <w:r>
        <w:rPr>
          <w:rFonts w:ascii="Arial" w:hAnsi="Arial" w:cs="Arial"/>
          <w:color w:val="000000"/>
          <w:lang w:eastAsia="en-GB"/>
        </w:rPr>
        <w:t>growing</w:t>
      </w:r>
      <w:r w:rsidRPr="004E3A00">
        <w:rPr>
          <w:rFonts w:ascii="Arial" w:hAnsi="Arial" w:cs="Arial"/>
          <w:color w:val="000000"/>
          <w:lang w:eastAsia="en-GB"/>
        </w:rPr>
        <w:t xml:space="preserve"> under closed canopies may be less likely to </w:t>
      </w:r>
      <w:r>
        <w:rPr>
          <w:rFonts w:ascii="Arial" w:hAnsi="Arial" w:cs="Arial"/>
          <w:color w:val="000000"/>
          <w:lang w:eastAsia="en-GB"/>
        </w:rPr>
        <w:t>suffer damage</w:t>
      </w:r>
      <w:r w:rsidRPr="004E3A00">
        <w:rPr>
          <w:rFonts w:ascii="Arial" w:hAnsi="Arial" w:cs="Arial"/>
          <w:color w:val="000000"/>
          <w:lang w:eastAsia="en-GB"/>
        </w:rPr>
        <w:t xml:space="preserve">. </w:t>
      </w:r>
      <w:r>
        <w:rPr>
          <w:rFonts w:ascii="Arial" w:hAnsi="Arial" w:cs="Arial"/>
          <w:color w:val="000000"/>
          <w:lang w:eastAsia="en-GB"/>
        </w:rPr>
        <w:t xml:space="preserve">The observation by Pyke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Pr>
          <w:rFonts w:ascii="Arial" w:hAnsi="Arial" w:cs="Arial"/>
          <w:color w:val="000000"/>
          <w:lang w:eastAsia="en-GB"/>
        </w:rPr>
        <w:fldChar w:fldCharType="separate"/>
      </w:r>
      <w:r w:rsidRPr="004F289D">
        <w:rPr>
          <w:rFonts w:ascii="Arial" w:hAnsi="Arial" w:cs="Arial"/>
          <w:noProof/>
          <w:color w:val="000000"/>
          <w:lang w:eastAsia="en-GB"/>
        </w:rPr>
        <w:t>(1977)</w:t>
      </w:r>
      <w:r>
        <w:rPr>
          <w:rFonts w:ascii="Arial" w:hAnsi="Arial" w:cs="Arial"/>
          <w:color w:val="000000"/>
          <w:lang w:eastAsia="en-GB"/>
        </w:rPr>
        <w:fldChar w:fldCharType="end"/>
      </w:r>
      <w:r>
        <w:rPr>
          <w:rFonts w:ascii="Arial" w:hAnsi="Arial" w:cs="Arial"/>
          <w:color w:val="000000"/>
          <w:lang w:eastAsia="en-GB"/>
        </w:rPr>
        <w:t xml:space="preserve"> that many mammal species move towards areas where desirable food is more likely to be found supports this hypothesis. </w:t>
      </w:r>
      <w:r w:rsidRPr="004E3A00">
        <w:rPr>
          <w:rFonts w:ascii="Arial" w:hAnsi="Arial" w:cs="Arial"/>
          <w:color w:val="000000"/>
          <w:lang w:eastAsia="en-GB"/>
        </w:rPr>
        <w:t xml:space="preserve">Though grass </w:t>
      </w:r>
      <w:r>
        <w:rPr>
          <w:rFonts w:ascii="Arial" w:hAnsi="Arial" w:cs="Arial"/>
          <w:color w:val="000000"/>
          <w:lang w:eastAsia="en-GB"/>
        </w:rPr>
        <w:t>has previously been shown to</w:t>
      </w:r>
      <w:r w:rsidRPr="004E3A00">
        <w:rPr>
          <w:rFonts w:ascii="Arial" w:hAnsi="Arial" w:cs="Arial"/>
          <w:color w:val="000000"/>
          <w:lang w:eastAsia="en-GB"/>
        </w:rPr>
        <w:t xml:space="preserve"> provide protection </w:t>
      </w:r>
      <w:r>
        <w:rPr>
          <w:rFonts w:ascii="Arial" w:hAnsi="Arial" w:cs="Arial"/>
          <w:color w:val="000000"/>
          <w:lang w:eastAsia="en-GB"/>
        </w:rPr>
        <w:t xml:space="preserve">for tree seedlings </w:t>
      </w:r>
      <w:r w:rsidRPr="004E3A00">
        <w:rPr>
          <w:rFonts w:ascii="Arial" w:hAnsi="Arial" w:cs="Arial"/>
          <w:color w:val="000000"/>
          <w:lang w:eastAsia="en-GB"/>
        </w:rPr>
        <w:t xml:space="preserve">from browsing herbivores, at high densities this protection can be overwhelmed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Pr>
          <w:rFonts w:ascii="Arial" w:hAnsi="Arial" w:cs="Arial"/>
          <w:color w:val="000000"/>
          <w:lang w:eastAsia="en-GB"/>
        </w:rPr>
        <w:t xml:space="preserve">the potential for </w:t>
      </w:r>
      <w:r w:rsidRPr="004E3A00">
        <w:rPr>
          <w:rFonts w:ascii="Arial" w:hAnsi="Arial" w:cs="Arial"/>
          <w:color w:val="000000"/>
          <w:lang w:eastAsia="en-GB"/>
        </w:rPr>
        <w:t>a further mechanism limiting recruitment.</w:t>
      </w:r>
    </w:p>
    <w:p w:rsidR="0090383B" w:rsidRPr="004E3A00" w:rsidRDefault="0090383B" w:rsidP="007D6626">
      <w:pPr>
        <w:spacing w:before="40" w:after="0" w:line="360" w:lineRule="auto"/>
        <w:contextualSpacing/>
        <w:textAlignment w:val="baseline"/>
        <w:rPr>
          <w:rFonts w:ascii="Arial" w:hAnsi="Arial" w:cs="Arial"/>
          <w:color w:val="000000"/>
          <w:lang w:eastAsia="en-GB"/>
        </w:rPr>
      </w:pPr>
    </w:p>
    <w:p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mature tree death</w:t>
      </w:r>
    </w:p>
    <w:p w:rsidR="0090383B" w:rsidRPr="004E3A00" w:rsidRDefault="0090383B" w:rsidP="00A55BA5">
      <w:pPr>
        <w:spacing w:before="40" w:after="0" w:line="360" w:lineRule="auto"/>
        <w:contextualSpacing/>
        <w:textAlignment w:val="baseline"/>
        <w:rPr>
          <w:rFonts w:ascii="Arial" w:hAnsi="Arial" w:cs="Arial"/>
          <w:color w:val="000000"/>
          <w:lang w:eastAsia="en-GB"/>
        </w:rPr>
      </w:pPr>
    </w:p>
    <w:p w:rsidR="0090383B" w:rsidRDefault="0090383B" w:rsidP="00A55BA5">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The strongest predictor of tree death was its growth rate, with slow growing trees more likely to die. Previous work has shown that beech trees that grow slowly are more likely to die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(Holzwarth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2013)</w:t>
      </w:r>
      <w:r w:rsidRPr="004E3A00">
        <w:rPr>
          <w:rFonts w:ascii="Arial" w:hAnsi="Arial" w:cs="Arial"/>
          <w:color w:val="000000"/>
          <w:lang w:eastAsia="en-GB"/>
        </w:rPr>
        <w:fldChar w:fldCharType="end"/>
      </w:r>
      <w:r w:rsidRPr="004E3A00">
        <w:rPr>
          <w:rFonts w:ascii="Arial" w:hAnsi="Arial" w:cs="Arial"/>
          <w:color w:val="000000"/>
          <w:lang w:eastAsia="en-GB"/>
        </w:rPr>
        <w:t>, and this correlation may reflect increased mortality under</w:t>
      </w:r>
      <w:r>
        <w:rPr>
          <w:rFonts w:ascii="Arial" w:hAnsi="Arial" w:cs="Arial"/>
          <w:color w:val="000000"/>
          <w:lang w:eastAsia="en-GB"/>
        </w:rPr>
        <w:t xml:space="preserve"> unfavourable growing conditions</w:t>
      </w:r>
      <w:r w:rsidRPr="004E3A00">
        <w:rPr>
          <w:rFonts w:ascii="Arial" w:hAnsi="Arial" w:cs="Arial"/>
          <w:color w:val="000000"/>
          <w:lang w:eastAsia="en-GB"/>
        </w:rPr>
        <w:t xml:space="preserve">. </w:t>
      </w:r>
      <w:r>
        <w:rPr>
          <w:rFonts w:ascii="Arial" w:hAnsi="Arial" w:cs="Arial"/>
          <w:color w:val="000000"/>
          <w:lang w:eastAsia="en-GB"/>
        </w:rPr>
        <w:t xml:space="preserve">We hypothesise that some of the slow growing trees that died in Denny Wood, did so because of reduced growth following a major drought in 1976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Pr>
          <w:rFonts w:ascii="Arial" w:hAnsi="Arial" w:cs="Arial"/>
          <w:color w:val="000000"/>
          <w:lang w:eastAsia="en-GB"/>
        </w:rPr>
        <w:fldChar w:fldCharType="separate"/>
      </w:r>
      <w:r w:rsidRPr="007D4B1F">
        <w:rPr>
          <w:rFonts w:ascii="Arial" w:hAnsi="Arial" w:cs="Arial"/>
          <w:noProof/>
          <w:color w:val="000000"/>
          <w:lang w:eastAsia="en-GB"/>
        </w:rPr>
        <w:t xml:space="preserve">(Mountford </w:t>
      </w:r>
      <w:r w:rsidRPr="007D4B1F">
        <w:rPr>
          <w:rFonts w:ascii="Arial" w:hAnsi="Arial" w:cs="Arial"/>
          <w:i/>
          <w:noProof/>
          <w:color w:val="000000"/>
          <w:lang w:eastAsia="en-GB"/>
        </w:rPr>
        <w:t>et al.</w:t>
      </w:r>
      <w:r w:rsidRPr="007D4B1F">
        <w:rPr>
          <w:rFonts w:ascii="Arial" w:hAnsi="Arial" w:cs="Arial"/>
          <w:noProof/>
          <w:color w:val="000000"/>
          <w:lang w:eastAsia="en-GB"/>
        </w:rPr>
        <w:t xml:space="preserve"> 1999; Mountford &amp; Peterken 2003)</w:t>
      </w:r>
      <w:r>
        <w:rPr>
          <w:rFonts w:ascii="Arial" w:hAnsi="Arial" w:cs="Arial"/>
          <w:color w:val="000000"/>
          <w:lang w:eastAsia="en-GB"/>
        </w:rPr>
        <w:fldChar w:fldCharType="end"/>
      </w:r>
      <w:r>
        <w:rPr>
          <w:rFonts w:ascii="Arial" w:hAnsi="Arial" w:cs="Arial"/>
          <w:color w:val="000000"/>
          <w:lang w:eastAsia="en-GB"/>
        </w:rPr>
        <w:t xml:space="preserve">. This drought rapidly reduced beech growth in a woodland in western England, from which affected trees took &gt;20 years to recover to pre-drought growth rates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color w:val="000000"/>
          <w:lang w:eastAsia="en-GB"/>
        </w:rPr>
        <w:fldChar w:fldCharType="separate"/>
      </w:r>
      <w:r w:rsidRPr="00E13C49">
        <w:rPr>
          <w:rFonts w:ascii="Arial" w:hAnsi="Arial" w:cs="Arial"/>
          <w:noProof/>
          <w:color w:val="000000"/>
          <w:lang w:eastAsia="en-GB"/>
        </w:rPr>
        <w:t xml:space="preserve">(Cavin </w:t>
      </w:r>
      <w:r w:rsidRPr="00E13C49">
        <w:rPr>
          <w:rFonts w:ascii="Arial" w:hAnsi="Arial" w:cs="Arial"/>
          <w:i/>
          <w:noProof/>
          <w:color w:val="000000"/>
          <w:lang w:eastAsia="en-GB"/>
        </w:rPr>
        <w:t>et al.</w:t>
      </w:r>
      <w:r w:rsidRPr="00E13C49">
        <w:rPr>
          <w:rFonts w:ascii="Arial" w:hAnsi="Arial" w:cs="Arial"/>
          <w:noProof/>
          <w:color w:val="000000"/>
          <w:lang w:eastAsia="en-GB"/>
        </w:rPr>
        <w:t xml:space="preserve"> 2013)</w:t>
      </w:r>
      <w:r>
        <w:rPr>
          <w:rFonts w:ascii="Arial" w:hAnsi="Arial" w:cs="Arial"/>
          <w:color w:val="000000"/>
          <w:lang w:eastAsia="en-GB"/>
        </w:rPr>
        <w:fldChar w:fldCharType="end"/>
      </w:r>
      <w:r>
        <w:rPr>
          <w:rFonts w:ascii="Arial" w:hAnsi="Arial" w:cs="Arial"/>
          <w:color w:val="000000"/>
          <w:lang w:eastAsia="en-GB"/>
        </w:rPr>
        <w:t xml:space="preserve">. </w:t>
      </w:r>
    </w:p>
    <w:p w:rsidR="0090383B" w:rsidRDefault="0090383B" w:rsidP="007C3969">
      <w:pPr>
        <w:spacing w:before="40"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The s</w:t>
      </w:r>
      <w:r w:rsidRPr="004E3A00">
        <w:rPr>
          <w:rFonts w:ascii="Arial" w:hAnsi="Arial" w:cs="Arial"/>
          <w:color w:val="000000"/>
          <w:lang w:eastAsia="en-GB"/>
        </w:rPr>
        <w:t xml:space="preserve">econd most important predictor of beech mortality was DBH. This positive relationship between DBH and mortality indicates a stand </w:t>
      </w:r>
      <w:r>
        <w:rPr>
          <w:rFonts w:ascii="Arial" w:hAnsi="Arial" w:cs="Arial"/>
          <w:color w:val="000000"/>
          <w:lang w:eastAsia="en-GB"/>
        </w:rPr>
        <w:t>in which mortality is largely governed by exogenous</w:t>
      </w:r>
      <w:r w:rsidRPr="004E3A00">
        <w:rPr>
          <w:rFonts w:ascii="Arial" w:hAnsi="Arial" w:cs="Arial"/>
          <w:color w:val="000000"/>
          <w:lang w:eastAsia="en-GB"/>
        </w:rPr>
        <w:t xml:space="preserve"> disturbance</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Pr>
          <w:rFonts w:ascii="Arial" w:hAnsi="Arial" w:cs="Arial"/>
          <w:color w:val="000000"/>
          <w:lang w:eastAsia="en-GB"/>
        </w:rPr>
        <w:fldChar w:fldCharType="separate"/>
      </w:r>
      <w:r w:rsidRPr="002D37F9">
        <w:rPr>
          <w:rFonts w:ascii="Arial" w:hAnsi="Arial" w:cs="Arial"/>
          <w:noProof/>
          <w:color w:val="000000"/>
          <w:lang w:eastAsia="en-GB"/>
        </w:rPr>
        <w:t xml:space="preserve">(Coomes </w:t>
      </w:r>
      <w:r w:rsidRPr="002D37F9">
        <w:rPr>
          <w:rFonts w:ascii="Arial" w:hAnsi="Arial" w:cs="Arial"/>
          <w:i/>
          <w:noProof/>
          <w:color w:val="000000"/>
          <w:lang w:eastAsia="en-GB"/>
        </w:rPr>
        <w:t>et al.</w:t>
      </w:r>
      <w:r w:rsidRPr="002D37F9">
        <w:rPr>
          <w:rFonts w:ascii="Arial" w:hAnsi="Arial" w:cs="Arial"/>
          <w:noProof/>
          <w:color w:val="000000"/>
          <w:lang w:eastAsia="en-GB"/>
        </w:rPr>
        <w:t xml:space="preserve"> 2003)</w:t>
      </w:r>
      <w:r>
        <w:rPr>
          <w:rFonts w:ascii="Arial" w:hAnsi="Arial" w:cs="Arial"/>
          <w:color w:val="000000"/>
          <w:lang w:eastAsia="en-GB"/>
        </w:rPr>
        <w:fldChar w:fldCharType="end"/>
      </w:r>
      <w:r>
        <w:rPr>
          <w:rFonts w:ascii="Arial" w:hAnsi="Arial" w:cs="Arial"/>
          <w:color w:val="000000"/>
          <w:lang w:eastAsia="en-GB"/>
        </w:rPr>
        <w:t>. I</w:t>
      </w:r>
      <w:r w:rsidRPr="004E3A00">
        <w:rPr>
          <w:rFonts w:ascii="Arial" w:hAnsi="Arial" w:cs="Arial"/>
          <w:color w:val="000000"/>
          <w:lang w:eastAsia="en-GB"/>
        </w:rPr>
        <w:t xml:space="preserve">n </w:t>
      </w:r>
      <w:r>
        <w:rPr>
          <w:rFonts w:ascii="Arial" w:hAnsi="Arial" w:cs="Arial"/>
          <w:color w:val="000000"/>
          <w:lang w:eastAsia="en-GB"/>
        </w:rPr>
        <w:t>the</w:t>
      </w:r>
      <w:r w:rsidRPr="004E3A00">
        <w:rPr>
          <w:rFonts w:ascii="Arial" w:hAnsi="Arial" w:cs="Arial"/>
          <w:color w:val="000000"/>
          <w:lang w:eastAsia="en-GB"/>
        </w:rPr>
        <w:t xml:space="preserve"> case </w:t>
      </w:r>
      <w:r>
        <w:rPr>
          <w:rFonts w:ascii="Arial" w:hAnsi="Arial" w:cs="Arial"/>
          <w:color w:val="000000"/>
          <w:lang w:eastAsia="en-GB"/>
        </w:rPr>
        <w:t xml:space="preserve">of Denny Wood this disturbance </w:t>
      </w:r>
      <w:r w:rsidRPr="004E3A00">
        <w:rPr>
          <w:rFonts w:ascii="Arial" w:hAnsi="Arial" w:cs="Arial"/>
          <w:color w:val="000000"/>
          <w:lang w:eastAsia="en-GB"/>
        </w:rPr>
        <w:t xml:space="preserve">probably </w:t>
      </w:r>
      <w:r>
        <w:rPr>
          <w:rFonts w:ascii="Arial" w:hAnsi="Arial" w:cs="Arial"/>
          <w:color w:val="000000"/>
          <w:lang w:eastAsia="en-GB"/>
        </w:rPr>
        <w:t>comprises</w:t>
      </w:r>
      <w:r w:rsidRPr="004E3A00">
        <w:rPr>
          <w:rFonts w:ascii="Arial" w:hAnsi="Arial" w:cs="Arial"/>
          <w:color w:val="000000"/>
          <w:lang w:eastAsia="en-GB"/>
        </w:rPr>
        <w:t xml:space="preserve"> the combined effects of summe</w:t>
      </w:r>
      <w:r>
        <w:rPr>
          <w:rFonts w:ascii="Arial" w:hAnsi="Arial" w:cs="Arial"/>
          <w:color w:val="000000"/>
          <w:lang w:eastAsia="en-GB"/>
        </w:rPr>
        <w:t xml:space="preserve">r drought, winter waterlogging, and </w:t>
      </w:r>
      <w:r w:rsidRPr="004E3A00">
        <w:rPr>
          <w:rFonts w:ascii="Arial" w:hAnsi="Arial" w:cs="Arial"/>
          <w:color w:val="000000"/>
          <w:lang w:eastAsia="en-GB"/>
        </w:rPr>
        <w:t xml:space="preserve">disease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However, in reality it is likely that mortality of beech trees &lt;1.3 m height was also high, as a result of high herbivore density, since the abundance of saplings steadily declined from 1964-2014. </w:t>
      </w:r>
    </w:p>
    <w:p w:rsidR="0090383B" w:rsidRDefault="0090383B" w:rsidP="007C3969">
      <w:pPr>
        <w:spacing w:before="40" w:after="0" w:line="360" w:lineRule="auto"/>
        <w:ind w:firstLine="720"/>
        <w:contextualSpacing/>
        <w:textAlignment w:val="baseline"/>
        <w:rPr>
          <w:rFonts w:ascii="Arial" w:hAnsi="Arial" w:cs="Arial"/>
          <w:color w:val="000000"/>
          <w:lang w:eastAsia="en-GB"/>
        </w:rPr>
      </w:pPr>
      <w:commentRangeStart w:id="183"/>
      <w:r>
        <w:rPr>
          <w:rFonts w:ascii="Arial" w:hAnsi="Arial" w:cs="Arial"/>
          <w:color w:val="000000"/>
          <w:lang w:eastAsia="en-GB"/>
        </w:rPr>
        <w:t>Neither t</w:t>
      </w:r>
      <w:r w:rsidRPr="004E3A00">
        <w:rPr>
          <w:rFonts w:ascii="Arial" w:hAnsi="Arial" w:cs="Arial"/>
          <w:color w:val="000000"/>
          <w:lang w:eastAsia="en-GB"/>
        </w:rPr>
        <w:t xml:space="preserve">ree proximity to dead trees </w:t>
      </w:r>
      <w:r>
        <w:rPr>
          <w:rFonts w:ascii="Arial" w:hAnsi="Arial" w:cs="Arial"/>
          <w:color w:val="000000"/>
          <w:lang w:eastAsia="en-GB"/>
        </w:rPr>
        <w:t xml:space="preserve">or the </w:t>
      </w:r>
      <w:r w:rsidRPr="004E3A00">
        <w:rPr>
          <w:rFonts w:ascii="Arial" w:hAnsi="Arial" w:cs="Arial"/>
          <w:color w:val="000000"/>
          <w:lang w:eastAsia="en-GB"/>
        </w:rPr>
        <w:t>percentage sand content</w:t>
      </w:r>
      <w:r>
        <w:rPr>
          <w:rFonts w:ascii="Arial" w:hAnsi="Arial" w:cs="Arial"/>
          <w:color w:val="000000"/>
          <w:lang w:eastAsia="en-GB"/>
        </w:rPr>
        <w:t xml:space="preserve"> of soils were related to tree mortality</w:t>
      </w:r>
      <w:commentRangeEnd w:id="183"/>
      <w:r>
        <w:rPr>
          <w:rStyle w:val="CommentReference"/>
        </w:rPr>
        <w:commentReference w:id="183"/>
      </w:r>
      <w:r>
        <w:rPr>
          <w:rFonts w:ascii="Arial" w:hAnsi="Arial" w:cs="Arial"/>
          <w:color w:val="000000"/>
          <w:lang w:eastAsia="en-GB"/>
        </w:rPr>
        <w:t xml:space="preserve">. </w:t>
      </w:r>
    </w:p>
    <w:p w:rsidR="0090383B" w:rsidRDefault="0090383B" w:rsidP="00A55BA5">
      <w:pPr>
        <w:spacing w:before="40" w:after="0" w:line="360" w:lineRule="auto"/>
        <w:contextualSpacing/>
        <w:textAlignment w:val="baseline"/>
        <w:rPr>
          <w:rFonts w:ascii="Arial" w:hAnsi="Arial" w:cs="Arial"/>
          <w:color w:val="000000"/>
          <w:lang w:eastAsia="en-GB"/>
        </w:rPr>
      </w:pPr>
    </w:p>
    <w:p w:rsidR="0090383B" w:rsidRPr="008264CF" w:rsidRDefault="0090383B" w:rsidP="00A55BA5">
      <w:pPr>
        <w:spacing w:before="40" w:after="0" w:line="360" w:lineRule="auto"/>
        <w:contextualSpacing/>
        <w:textAlignment w:val="baseline"/>
        <w:rPr>
          <w:rFonts w:ascii="Arial" w:hAnsi="Arial" w:cs="Arial"/>
          <w:b/>
          <w:color w:val="000000"/>
          <w:lang w:eastAsia="en-GB"/>
        </w:rPr>
      </w:pPr>
      <w:r w:rsidRPr="008264CF">
        <w:rPr>
          <w:rFonts w:ascii="Arial" w:hAnsi="Arial" w:cs="Arial"/>
          <w:b/>
          <w:color w:val="000000"/>
          <w:lang w:eastAsia="en-GB"/>
        </w:rPr>
        <w:t>Lack of evidence of feedbacks</w:t>
      </w:r>
    </w:p>
    <w:p w:rsidR="0090383B" w:rsidRDefault="0090383B" w:rsidP="002521B1">
      <w:pPr>
        <w:spacing w:before="40"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P</w:t>
      </w:r>
      <w:r w:rsidRPr="004E3A00">
        <w:rPr>
          <w:rFonts w:ascii="Arial" w:hAnsi="Arial" w:cs="Arial"/>
          <w:color w:val="000000"/>
          <w:lang w:eastAsia="en-GB"/>
        </w:rPr>
        <w:t xml:space="preserve">ositive feedbacks are </w:t>
      </w:r>
      <w:r>
        <w:rPr>
          <w:rFonts w:ascii="Arial" w:hAnsi="Arial" w:cs="Arial"/>
          <w:color w:val="000000"/>
          <w:lang w:eastAsia="en-GB"/>
        </w:rPr>
        <w:t>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 density showed a positive relationship with canopy openness, this was not observed for saplings. This suggests the potential for different mortality rates for juvenile trees in gaps and those under closed canopies. A number of factors could have contributed to this higher mortality rate in gaps, but the most likely candidate is preferential feeding of deer and ponies in gaps. However, further work is needed to establish the potential mechanism for any differences in mortality in open vs closed canopy areas.</w:t>
      </w:r>
    </w:p>
    <w:p w:rsidR="0090383B" w:rsidRDefault="0090383B" w:rsidP="00FC21BD">
      <w:pPr>
        <w:spacing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 xml:space="preserve">Though our individual based model showed the potential for continued loss of basal area and tree cover at Denny wood changes </w:t>
      </w:r>
      <w:r w:rsidRPr="004E3A00">
        <w:rPr>
          <w:rFonts w:ascii="Arial"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Pr>
          <w:rFonts w:ascii="Arial" w:hAnsi="Arial" w:cs="Arial"/>
          <w:color w:val="000000"/>
          <w:lang w:eastAsia="en-GB"/>
        </w:rPr>
        <w:t>transition to a non-forest state</w:t>
      </w:r>
      <w:r w:rsidRPr="004E3A00">
        <w:rPr>
          <w:rFonts w:ascii="Arial" w:hAnsi="Arial" w:cs="Arial"/>
          <w:color w:val="000000"/>
          <w:lang w:eastAsia="en-GB"/>
        </w:rPr>
        <w:t xml:space="preserve"> </w:t>
      </w:r>
      <w:r>
        <w:rPr>
          <w:rFonts w:ascii="Arial" w:hAnsi="Arial" w:cs="Arial"/>
          <w:color w:val="000000"/>
          <w:lang w:eastAsia="en-GB"/>
        </w:rPr>
        <w:t>for</w:t>
      </w:r>
      <w:r w:rsidRPr="004E3A00">
        <w:rPr>
          <w:rFonts w:ascii="Arial" w:hAnsi="Arial" w:cs="Arial"/>
          <w:color w:val="000000"/>
          <w:lang w:eastAsia="en-GB"/>
        </w:rPr>
        <w:t xml:space="preserve"> the foreseeable future. </w:t>
      </w:r>
      <w:r>
        <w:rPr>
          <w:rFonts w:ascii="Arial" w:hAnsi="Arial" w:cs="Arial"/>
          <w:color w:val="000000"/>
          <w:lang w:eastAsia="en-GB"/>
        </w:rPr>
        <w:t>Our individual based model showed that increasing drought frequency would lead to a more open forest, but again not enough to result in transition to a non-forest state. Both</w:t>
      </w:r>
      <w:r w:rsidRPr="004E3A00">
        <w:rPr>
          <w:rFonts w:ascii="Arial" w:hAnsi="Arial" w:cs="Arial"/>
          <w:color w:val="000000"/>
          <w:lang w:eastAsia="en-GB"/>
        </w:rPr>
        <w:t xml:space="preserve"> </w:t>
      </w:r>
      <w:r>
        <w:rPr>
          <w:rFonts w:ascii="Arial" w:hAnsi="Arial" w:cs="Arial"/>
          <w:color w:val="000000"/>
          <w:lang w:eastAsia="en-GB"/>
        </w:rPr>
        <w:t xml:space="preserve">the </w:t>
      </w:r>
      <w:r w:rsidRPr="004E3A00">
        <w:rPr>
          <w:rFonts w:ascii="Arial" w:hAnsi="Arial" w:cs="Arial"/>
          <w:color w:val="000000"/>
          <w:lang w:eastAsia="en-GB"/>
        </w:rPr>
        <w:t xml:space="preserve">intensity </w:t>
      </w:r>
      <w:r>
        <w:rPr>
          <w:rFonts w:ascii="Arial" w:hAnsi="Arial" w:cs="Arial"/>
          <w:color w:val="000000"/>
          <w:lang w:eastAsia="en-GB"/>
        </w:rPr>
        <w:t xml:space="preserve">of droughts </w:t>
      </w:r>
      <w:r w:rsidRPr="004E3A00">
        <w:rPr>
          <w:rFonts w:ascii="Arial" w:hAnsi="Arial" w:cs="Arial"/>
          <w:color w:val="000000"/>
          <w:lang w:eastAsia="en-GB"/>
        </w:rPr>
        <w:t xml:space="preserve">and </w:t>
      </w:r>
      <w:r>
        <w:rPr>
          <w:rFonts w:ascii="Arial" w:hAnsi="Arial" w:cs="Arial"/>
          <w:color w:val="000000"/>
          <w:lang w:eastAsia="en-GB"/>
        </w:rPr>
        <w:t xml:space="preserve">damage from </w:t>
      </w:r>
      <w:r w:rsidRPr="004E3A00">
        <w:rPr>
          <w:rFonts w:ascii="Arial" w:hAnsi="Arial" w:cs="Arial"/>
          <w:color w:val="000000"/>
          <w:lang w:eastAsia="en-GB"/>
        </w:rPr>
        <w:t xml:space="preserve">pests are predicted to increase in European forests in the coming century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meaning </w:t>
      </w:r>
      <w:r>
        <w:rPr>
          <w:rFonts w:ascii="Arial" w:hAnsi="Arial" w:cs="Arial"/>
          <w:color w:val="000000"/>
          <w:lang w:eastAsia="en-GB"/>
        </w:rPr>
        <w:t xml:space="preserve">that our failure to account for the impacts of pests may have led to </w:t>
      </w:r>
      <w:r w:rsidRPr="004E3A00">
        <w:rPr>
          <w:rFonts w:ascii="Arial" w:hAnsi="Arial" w:cs="Arial"/>
          <w:color w:val="000000"/>
          <w:lang w:eastAsia="en-GB"/>
        </w:rPr>
        <w:t>conservative</w:t>
      </w:r>
      <w:r>
        <w:rPr>
          <w:rFonts w:ascii="Arial" w:hAnsi="Arial" w:cs="Arial"/>
          <w:color w:val="000000"/>
          <w:lang w:eastAsia="en-GB"/>
        </w:rPr>
        <w:t xml:space="preserve"> predictions</w:t>
      </w:r>
      <w:r w:rsidRPr="004E3A00">
        <w:rPr>
          <w:rFonts w:ascii="Arial" w:hAnsi="Arial" w:cs="Arial"/>
          <w:color w:val="000000"/>
          <w:lang w:eastAsia="en-GB"/>
        </w:rPr>
        <w:t xml:space="preserve">. </w:t>
      </w:r>
    </w:p>
    <w:p w:rsidR="0090383B" w:rsidRPr="004E3A00" w:rsidRDefault="0090383B" w:rsidP="00FC21BD">
      <w:pPr>
        <w:spacing w:after="0" w:line="360" w:lineRule="auto"/>
        <w:ind w:firstLine="360"/>
        <w:contextualSpacing/>
        <w:textAlignment w:val="baseline"/>
        <w:rPr>
          <w:rFonts w:ascii="Arial" w:hAnsi="Arial" w:cs="Arial"/>
          <w:color w:val="000000"/>
          <w:lang w:eastAsia="en-GB"/>
        </w:rPr>
      </w:pPr>
      <w:r w:rsidRPr="004E3A00">
        <w:rPr>
          <w:rFonts w:ascii="Arial" w:hAnsi="Arial" w:cs="Arial"/>
          <w:color w:val="000000"/>
          <w:lang w:eastAsia="en-GB"/>
        </w:rPr>
        <w:t xml:space="preserve">This lack of loss of forest cover in our study was a result of the long generation times of trees, which helped to buffer against total loss </w:t>
      </w:r>
      <w:r>
        <w:rPr>
          <w:rFonts w:ascii="Arial" w:hAnsi="Arial" w:cs="Arial"/>
          <w:color w:val="000000"/>
          <w:lang w:eastAsia="en-GB"/>
        </w:rPr>
        <w:t xml:space="preserve">of trees </w:t>
      </w:r>
      <w:r w:rsidRPr="004E3A00">
        <w:rPr>
          <w:rFonts w:ascii="Arial" w:hAnsi="Arial" w:cs="Arial"/>
          <w:color w:val="000000"/>
          <w:lang w:eastAsia="en-GB"/>
        </w:rPr>
        <w:t xml:space="preserve">as a result of disturbance. </w:t>
      </w:r>
      <w:r>
        <w:rPr>
          <w:rFonts w:ascii="Arial" w:hAnsi="Arial" w:cs="Arial"/>
          <w:color w:val="000000"/>
          <w:lang w:eastAsia="en-GB"/>
        </w:rPr>
        <w:t>Given the long-lived nature of trees s</w:t>
      </w:r>
      <w:r w:rsidRPr="004E3A00">
        <w:rPr>
          <w:rFonts w:ascii="Arial" w:hAnsi="Arial" w:cs="Arial"/>
          <w:color w:val="000000"/>
          <w:lang w:eastAsia="en-GB"/>
        </w:rPr>
        <w:t xml:space="preserve">uch declines are likely to relatively common in forest, compared to mass mortality over relatively short period of time. </w:t>
      </w:r>
      <w:r>
        <w:rPr>
          <w:rFonts w:ascii="Arial" w:hAnsi="Arial" w:cs="Arial"/>
          <w:color w:val="000000"/>
          <w:lang w:eastAsia="en-GB"/>
        </w:rPr>
        <w:t>R</w:t>
      </w:r>
      <w:r w:rsidRPr="004E3A00">
        <w:rPr>
          <w:rFonts w:ascii="Arial" w:hAnsi="Arial" w:cs="Arial"/>
          <w:color w:val="000000"/>
          <w:lang w:eastAsia="en-GB"/>
        </w:rPr>
        <w:t xml:space="preserve">apid loss of tree cover </w:t>
      </w:r>
      <w:r>
        <w:rPr>
          <w:rFonts w:ascii="Arial" w:hAnsi="Arial" w:cs="Arial"/>
          <w:color w:val="000000"/>
          <w:lang w:eastAsia="en-GB"/>
        </w:rPr>
        <w:t>as a result of feedback loops seems</w:t>
      </w:r>
      <w:r w:rsidRPr="004E3A00">
        <w:rPr>
          <w:rFonts w:ascii="Arial" w:hAnsi="Arial" w:cs="Arial"/>
          <w:color w:val="000000"/>
          <w:lang w:eastAsia="en-GB"/>
        </w:rPr>
        <w:t xml:space="preserve"> to require interactions between </w:t>
      </w:r>
      <w:r>
        <w:rPr>
          <w:rFonts w:ascii="Arial" w:hAnsi="Arial" w:cs="Arial"/>
          <w:color w:val="000000"/>
          <w:lang w:eastAsia="en-GB"/>
        </w:rPr>
        <w:t xml:space="preserve">changes in </w:t>
      </w:r>
      <w:r w:rsidRPr="004E3A00">
        <w:rPr>
          <w:rFonts w:ascii="Arial" w:hAnsi="Arial" w:cs="Arial"/>
          <w:color w:val="000000"/>
          <w:lang w:eastAsia="en-GB"/>
        </w:rPr>
        <w:t xml:space="preserve">disturbance and </w:t>
      </w:r>
      <w:r>
        <w:rPr>
          <w:rFonts w:ascii="Arial" w:hAnsi="Arial" w:cs="Arial"/>
          <w:color w:val="000000"/>
          <w:lang w:eastAsia="en-GB"/>
        </w:rPr>
        <w:t xml:space="preserve">recurrant </w:t>
      </w:r>
      <w:r w:rsidRPr="004E3A00">
        <w:rPr>
          <w:rFonts w:ascii="Arial" w:hAnsi="Arial" w:cs="Arial"/>
          <w:color w:val="000000"/>
          <w:lang w:eastAsia="en-GB"/>
        </w:rPr>
        <w:t xml:space="preserve">fire. Such interactions have been observed in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Pr="0090383B">
        <w:rPr>
          <w:rFonts w:ascii="Arial" w:hAnsi="Arial" w:cs="Arial"/>
          <w:color w:val="000000"/>
          <w:lang w:eastAsia="en-GB"/>
          <w:rPrChange w:id="184" w:author="anewton" w:date="2016-02-11T12:38:00Z">
            <w:rPr>
              <w:rFonts w:ascii="Arial" w:hAnsi="Arial" w:cs="Arial"/>
              <w:color w:val="000000"/>
              <w:lang w:val="es-ES_tradnl" w:eastAsia="en-GB"/>
            </w:rPr>
          </w:rPrChange>
        </w:rPr>
        <w:instrText xml:space="preserve">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w:instrText>
      </w:r>
      <w:r>
        <w:rPr>
          <w:rFonts w:ascii="Arial" w:hAnsi="Arial" w:cs="Arial"/>
          <w:color w:val="000000"/>
          <w:lang w:eastAsia="en-GB"/>
        </w:rPr>
        <w:instrText>{</w:instrText>
      </w:r>
      <w:r w:rsidRPr="0090383B">
        <w:rPr>
          <w:rFonts w:ascii="Arial" w:hAnsi="Arial" w:cs="Arial"/>
          <w:color w:val="000000"/>
          <w:lang w:eastAsia="en-GB"/>
          <w:rPrChange w:id="185" w:author="anewton" w:date="2016-02-11T12:38:00Z">
            <w:rPr>
              <w:rFonts w:ascii="Arial" w:hAnsi="Arial" w:cs="Arial"/>
              <w:color w:val="000000"/>
              <w:lang w:val="es-ES_tradnl" w:eastAsia="en-GB"/>
            </w:rPr>
          </w:rPrChange>
        </w:rPr>
        <w:instrText xml:space="preserve"> "dropping-particle" : "", "family" : "Barlow", "given" : "Jos", "non-dropping-particle" : "", "parse-names" : false, "suffix" : "" </w:instrText>
      </w:r>
      <w:r>
        <w:rPr>
          <w:rFonts w:ascii="Arial" w:hAnsi="Arial" w:cs="Arial"/>
          <w:color w:val="000000"/>
          <w:lang w:eastAsia="en-GB"/>
        </w:rPr>
        <w:instrText>}</w:instrText>
      </w:r>
      <w:r w:rsidRPr="0090383B">
        <w:rPr>
          <w:rFonts w:ascii="Arial" w:hAnsi="Arial" w:cs="Arial"/>
          <w:color w:val="000000"/>
          <w:lang w:eastAsia="en-GB"/>
          <w:rPrChange w:id="186" w:author="anewton" w:date="2016-02-11T12:38:00Z">
            <w:rPr>
              <w:rFonts w:ascii="Arial" w:hAnsi="Arial" w:cs="Arial"/>
              <w:color w:val="000000"/>
              <w:lang w:val="es-ES_tradnl" w:eastAsia="en-GB"/>
            </w:rPr>
          </w:rPrChange>
        </w:rPr>
        <w:instrText xml:space="preserve">, </w:instrText>
      </w:r>
      <w:r>
        <w:rPr>
          <w:rFonts w:ascii="Arial" w:hAnsi="Arial" w:cs="Arial"/>
          <w:color w:val="000000"/>
          <w:lang w:eastAsia="en-GB"/>
        </w:rPr>
        <w:instrText>{</w:instrText>
      </w:r>
      <w:r w:rsidRPr="0090383B">
        <w:rPr>
          <w:rFonts w:ascii="Arial" w:hAnsi="Arial" w:cs="Arial"/>
          <w:color w:val="000000"/>
          <w:lang w:eastAsia="en-GB"/>
          <w:rPrChange w:id="187" w:author="anewton" w:date="2016-02-11T12:38:00Z">
            <w:rPr>
              <w:rFonts w:ascii="Arial" w:hAnsi="Arial" w:cs="Arial"/>
              <w:color w:val="000000"/>
              <w:lang w:val="es-ES_tradnl" w:eastAsia="en-GB"/>
            </w:rPr>
          </w:rPrChange>
        </w:rPr>
        <w:instrText xml:space="preserve"> "dropping-particle" : "", "family" : "Peres", "given" : "Carlos A", "non-dropping-particle" : "", "parse-names" : false, "suffix" : "" </w:instrText>
      </w:r>
      <w:r>
        <w:rPr>
          <w:rFonts w:ascii="Arial" w:hAnsi="Arial" w:cs="Arial"/>
          <w:color w:val="000000"/>
          <w:lang w:eastAsia="en-GB"/>
        </w:rPr>
        <w:instrText>}</w:instrText>
      </w:r>
      <w:r w:rsidRPr="0090383B">
        <w:rPr>
          <w:rFonts w:ascii="Arial" w:hAnsi="Arial" w:cs="Arial"/>
          <w:color w:val="000000"/>
          <w:lang w:eastAsia="en-GB"/>
          <w:rPrChange w:id="188" w:author="anewton" w:date="2016-02-11T12:38:00Z">
            <w:rPr>
              <w:rFonts w:ascii="Arial" w:hAnsi="Arial" w:cs="Arial"/>
              <w:color w:val="000000"/>
              <w:lang w:val="es-ES_tradnl" w:eastAsia="en-GB"/>
            </w:rPr>
          </w:rPrChange>
        </w:rPr>
        <w:instrText xml:space="preserve"> ], "container-title" : "Philosophical Transactions of the Royal Society B: Biological Sciences", "id" : "ITEM-1", "issue" : "1498", "issued" : </w:instrText>
      </w:r>
      <w:r>
        <w:rPr>
          <w:rFonts w:ascii="Arial" w:hAnsi="Arial" w:cs="Arial"/>
          <w:color w:val="000000"/>
          <w:lang w:eastAsia="en-GB"/>
        </w:rPr>
        <w:instrText>{</w:instrText>
      </w:r>
      <w:r w:rsidRPr="0090383B">
        <w:rPr>
          <w:rFonts w:ascii="Arial" w:hAnsi="Arial" w:cs="Arial"/>
          <w:color w:val="000000"/>
          <w:lang w:eastAsia="en-GB"/>
          <w:rPrChange w:id="189" w:author="anewton" w:date="2016-02-11T12:38:00Z">
            <w:rPr>
              <w:rFonts w:ascii="Arial" w:hAnsi="Arial" w:cs="Arial"/>
              <w:color w:val="000000"/>
              <w:lang w:val="es-ES_tradnl" w:eastAsia="en-GB"/>
            </w:rPr>
          </w:rPrChange>
        </w:rPr>
        <w:instrText xml:space="preserve"> "date-parts" : [ [ "2008" ] ] </w:instrText>
      </w:r>
      <w:r>
        <w:rPr>
          <w:rFonts w:ascii="Arial" w:hAnsi="Arial" w:cs="Arial"/>
          <w:color w:val="000000"/>
          <w:lang w:eastAsia="en-GB"/>
        </w:rPr>
        <w:instrText>}</w:instrText>
      </w:r>
      <w:r w:rsidRPr="0090383B">
        <w:rPr>
          <w:rFonts w:ascii="Arial" w:hAnsi="Arial" w:cs="Arial"/>
          <w:color w:val="000000"/>
          <w:lang w:eastAsia="en-GB"/>
          <w:rPrChange w:id="190" w:author="anewton" w:date="2016-02-11T12:38:00Z">
            <w:rPr>
              <w:rFonts w:ascii="Arial" w:hAnsi="Arial" w:cs="Arial"/>
              <w:color w:val="000000"/>
              <w:lang w:val="es-ES_tradnl" w:eastAsia="en-GB"/>
            </w:rPr>
          </w:rPrChange>
        </w:rPr>
        <w:instrText xml:space="preserve">, "page" : "1787-1794", "title" : "Fire-mediated dieback and compositional cascade in an Amazonian forest", "type" : "article-journal", "volume" : "363" </w:instrText>
      </w:r>
      <w:r>
        <w:rPr>
          <w:rFonts w:ascii="Arial" w:hAnsi="Arial" w:cs="Arial"/>
          <w:color w:val="000000"/>
          <w:lang w:eastAsia="en-GB"/>
        </w:rPr>
        <w:instrText>}</w:instrText>
      </w:r>
      <w:r w:rsidRPr="0090383B">
        <w:rPr>
          <w:rFonts w:ascii="Arial" w:hAnsi="Arial" w:cs="Arial"/>
          <w:color w:val="000000"/>
          <w:lang w:eastAsia="en-GB"/>
          <w:rPrChange w:id="191" w:author="anewton" w:date="2016-02-11T12:38:00Z">
            <w:rPr>
              <w:rFonts w:ascii="Arial" w:hAnsi="Arial" w:cs="Arial"/>
              <w:color w:val="000000"/>
              <w:lang w:val="es-ES_tradnl" w:eastAsia="en-GB"/>
            </w:rPr>
          </w:rPrChange>
        </w:rPr>
        <w:instrText xml:space="preserve">, "uris" : [ "http://www.mendeley.com/documents/?uuid=1aa4f099-c13b-4a2f-91e1-9288d28b143d" ] </w:instrText>
      </w:r>
      <w:r>
        <w:rPr>
          <w:rFonts w:ascii="Arial" w:hAnsi="Arial" w:cs="Arial"/>
          <w:color w:val="000000"/>
          <w:lang w:eastAsia="en-GB"/>
        </w:rPr>
        <w:instrText>}</w:instrText>
      </w:r>
      <w:r w:rsidRPr="0090383B">
        <w:rPr>
          <w:rFonts w:ascii="Arial" w:hAnsi="Arial" w:cs="Arial"/>
          <w:color w:val="000000"/>
          <w:lang w:eastAsia="en-GB"/>
          <w:rPrChange w:id="192" w:author="anewton" w:date="2016-02-11T12:38:00Z">
            <w:rPr>
              <w:rFonts w:ascii="Arial" w:hAnsi="Arial" w:cs="Arial"/>
              <w:color w:val="000000"/>
              <w:lang w:val="es-ES_tradnl" w:eastAsia="en-GB"/>
            </w:rPr>
          </w:rPrChange>
        </w:rPr>
        <w:instrText xml:space="preserve"> ], "mendeley" : </w:instrText>
      </w:r>
      <w:r>
        <w:rPr>
          <w:rFonts w:ascii="Arial" w:hAnsi="Arial" w:cs="Arial"/>
          <w:color w:val="000000"/>
          <w:lang w:eastAsia="en-GB"/>
        </w:rPr>
        <w:instrText>{</w:instrText>
      </w:r>
      <w:r w:rsidRPr="0090383B">
        <w:rPr>
          <w:rFonts w:ascii="Arial" w:hAnsi="Arial" w:cs="Arial"/>
          <w:color w:val="000000"/>
          <w:lang w:eastAsia="en-GB"/>
          <w:rPrChange w:id="193" w:author="anewton" w:date="2016-02-11T12:38:00Z">
            <w:rPr>
              <w:rFonts w:ascii="Arial" w:hAnsi="Arial" w:cs="Arial"/>
              <w:color w:val="000000"/>
              <w:lang w:val="es-ES_tradnl" w:eastAsia="en-GB"/>
            </w:rPr>
          </w:rPrChange>
        </w:rPr>
        <w:instrText xml:space="preserve"> "formattedCitation" : "(Barlow &amp; Peres 2008)", "plainTextFormattedCitation" : "(Barlow &amp; Peres 2008)", "previouslyFormattedCitation" : "(Barlow &amp; Peres 2008)" </w:instrText>
      </w:r>
      <w:r>
        <w:rPr>
          <w:rFonts w:ascii="Arial" w:hAnsi="Arial" w:cs="Arial"/>
          <w:color w:val="000000"/>
          <w:lang w:eastAsia="en-GB"/>
        </w:rPr>
        <w:instrText>}</w:instrText>
      </w:r>
      <w:r w:rsidRPr="0090383B">
        <w:rPr>
          <w:rFonts w:ascii="Arial" w:hAnsi="Arial" w:cs="Arial"/>
          <w:color w:val="000000"/>
          <w:lang w:eastAsia="en-GB"/>
          <w:rPrChange w:id="194" w:author="anewton" w:date="2016-02-11T12:38:00Z">
            <w:rPr>
              <w:rFonts w:ascii="Arial" w:hAnsi="Arial" w:cs="Arial"/>
              <w:color w:val="000000"/>
              <w:lang w:val="es-ES_tradnl" w:eastAsia="en-GB"/>
            </w:rPr>
          </w:rPrChange>
        </w:rPr>
        <w:instrText xml:space="preserve">, "properties" : </w:instrText>
      </w:r>
      <w:r>
        <w:rPr>
          <w:rFonts w:ascii="Arial" w:hAnsi="Arial" w:cs="Arial"/>
          <w:color w:val="000000"/>
          <w:lang w:eastAsia="en-GB"/>
        </w:rPr>
        <w:instrText>{</w:instrText>
      </w:r>
      <w:r w:rsidRPr="0090383B">
        <w:rPr>
          <w:rFonts w:ascii="Arial" w:hAnsi="Arial" w:cs="Arial"/>
          <w:color w:val="000000"/>
          <w:lang w:eastAsia="en-GB"/>
          <w:rPrChange w:id="195" w:author="anewton" w:date="2016-02-11T12:38:00Z">
            <w:rPr>
              <w:rFonts w:ascii="Arial" w:hAnsi="Arial" w:cs="Arial"/>
              <w:color w:val="000000"/>
              <w:lang w:val="es-ES_tradnl" w:eastAsia="en-GB"/>
            </w:rPr>
          </w:rPrChange>
        </w:rPr>
        <w:instrText xml:space="preserve"> "noteIndex" : 0 </w:instrText>
      </w:r>
      <w:r>
        <w:rPr>
          <w:rFonts w:ascii="Arial" w:hAnsi="Arial" w:cs="Arial"/>
          <w:color w:val="000000"/>
          <w:lang w:eastAsia="en-GB"/>
        </w:rPr>
        <w:instrText>}</w:instrText>
      </w:r>
      <w:r w:rsidRPr="0090383B">
        <w:rPr>
          <w:rFonts w:ascii="Arial" w:hAnsi="Arial" w:cs="Arial"/>
          <w:color w:val="000000"/>
          <w:lang w:eastAsia="en-GB"/>
          <w:rPrChange w:id="196" w:author="anewton" w:date="2016-02-11T12:38:00Z">
            <w:rPr>
              <w:rFonts w:ascii="Arial" w:hAnsi="Arial" w:cs="Arial"/>
              <w:color w:val="000000"/>
              <w:lang w:val="es-ES_tradnl" w:eastAsia="en-GB"/>
            </w:rPr>
          </w:rPrChange>
        </w:rPr>
        <w:instrText xml:space="preserve">, "schema" : "https://github.com/citation-style-language/schema/raw/master/csl-citation.json" </w:instrText>
      </w:r>
      <w:r>
        <w:rPr>
          <w:rFonts w:ascii="Arial" w:hAnsi="Arial" w:cs="Arial"/>
          <w:color w:val="000000"/>
          <w:lang w:eastAsia="en-GB"/>
        </w:rPr>
        <w:instrText>}</w:instrText>
      </w:r>
      <w:r w:rsidRPr="004E3A00">
        <w:rPr>
          <w:rFonts w:ascii="Arial" w:hAnsi="Arial" w:cs="Arial"/>
          <w:color w:val="000000"/>
          <w:lang w:eastAsia="en-GB"/>
        </w:rPr>
        <w:fldChar w:fldCharType="separate"/>
      </w:r>
      <w:r w:rsidRPr="0090383B">
        <w:rPr>
          <w:rFonts w:ascii="Arial" w:hAnsi="Arial" w:cs="Arial"/>
          <w:noProof/>
          <w:color w:val="000000"/>
          <w:lang w:val="es-ES" w:eastAsia="en-GB"/>
          <w:rPrChange w:id="197" w:author="anewton" w:date="2016-02-11T13:32:00Z">
            <w:rPr>
              <w:rFonts w:ascii="Arial" w:hAnsi="Arial" w:cs="Arial"/>
              <w:noProof/>
              <w:color w:val="000000"/>
              <w:lang w:val="es-ES_tradnl" w:eastAsia="en-GB"/>
            </w:rPr>
          </w:rPrChange>
        </w:rPr>
        <w:t>(Barlow &amp; Peres 2008)</w:t>
      </w:r>
      <w:r w:rsidRPr="004E3A00">
        <w:rPr>
          <w:rFonts w:ascii="Arial" w:hAnsi="Arial" w:cs="Arial"/>
          <w:color w:val="000000"/>
          <w:lang w:eastAsia="en-GB"/>
        </w:rPr>
        <w:fldChar w:fldCharType="end"/>
      </w:r>
      <w:r w:rsidRPr="0090383B">
        <w:rPr>
          <w:rFonts w:ascii="Arial" w:hAnsi="Arial" w:cs="Arial"/>
          <w:color w:val="000000"/>
          <w:lang w:val="es-ES" w:eastAsia="en-GB"/>
          <w:rPrChange w:id="198" w:author="anewton" w:date="2016-02-11T13:32:00Z">
            <w:rPr>
              <w:rFonts w:ascii="Arial" w:hAnsi="Arial" w:cs="Arial"/>
              <w:color w:val="000000"/>
              <w:lang w:val="es-ES_tradnl" w:eastAsia="en-GB"/>
            </w:rPr>
          </w:rPrChange>
        </w:rPr>
        <w:t xml:space="preserve">, Mediterranean </w:t>
      </w:r>
      <w:r w:rsidRPr="0090383B">
        <w:rPr>
          <w:rFonts w:ascii="Arial" w:hAnsi="Arial" w:cs="Arial"/>
          <w:color w:val="000000"/>
          <w:lang w:val="es-ES" w:eastAsia="en-GB"/>
          <w:rPrChange w:id="199" w:author="anewton" w:date="2016-02-11T13:32:00Z">
            <w:rPr>
              <w:rFonts w:ascii="Arial" w:hAnsi="Arial" w:cs="Arial"/>
              <w:color w:val="000000"/>
              <w:lang w:val="es-ES" w:eastAsia="en-GB"/>
            </w:rPr>
          </w:rPrChange>
        </w:rPr>
        <w:fldChar w:fldCharType="begin" w:fldLock="1"/>
      </w:r>
      <w:r w:rsidRPr="0090383B">
        <w:rPr>
          <w:rFonts w:ascii="Arial" w:hAnsi="Arial" w:cs="Arial"/>
          <w:color w:val="000000"/>
          <w:lang w:val="es-ES" w:eastAsia="en-GB"/>
          <w:rPrChange w:id="200" w:author="anewton" w:date="2016-02-11T13:32:00Z">
            <w:rPr>
              <w:rFonts w:ascii="Arial" w:hAnsi="Arial" w:cs="Arial"/>
              <w:color w:val="000000"/>
              <w:lang w:val="es-ES_tradnl" w:eastAsia="en-GB"/>
            </w:rPr>
          </w:rPrChange>
        </w:rPr>
        <w:instrText xml:space="preserve">ADDIN CSL_CITATION </w:instrText>
      </w:r>
      <w:r w:rsidRPr="00A80876">
        <w:rPr>
          <w:rFonts w:ascii="Arial" w:hAnsi="Arial" w:cs="Arial"/>
          <w:color w:val="000000"/>
          <w:lang w:val="es-ES" w:eastAsia="en-GB"/>
          <w:rPrChange w:id="201"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02" w:author="anewton" w:date="2016-02-11T13:32:00Z">
            <w:rPr>
              <w:rFonts w:ascii="Arial" w:hAnsi="Arial" w:cs="Arial"/>
              <w:color w:val="000000"/>
              <w:lang w:val="es-ES_tradnl" w:eastAsia="en-GB"/>
            </w:rPr>
          </w:rPrChange>
        </w:rPr>
        <w:instrText xml:space="preserve"> "citationItems" : [ </w:instrText>
      </w:r>
      <w:r w:rsidRPr="00A80876">
        <w:rPr>
          <w:rFonts w:ascii="Arial" w:hAnsi="Arial" w:cs="Arial"/>
          <w:color w:val="000000"/>
          <w:lang w:val="es-ES" w:eastAsia="en-GB"/>
          <w:rPrChange w:id="203"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04" w:author="anewton" w:date="2016-02-11T13:32:00Z">
            <w:rPr>
              <w:rFonts w:ascii="Arial" w:hAnsi="Arial" w:cs="Arial"/>
              <w:color w:val="000000"/>
              <w:lang w:val="es-ES_tradnl" w:eastAsia="en-GB"/>
            </w:rPr>
          </w:rPrChange>
        </w:rPr>
        <w:instrText xml:space="preserve"> "id" : "ITEM-1", "itemData" : </w:instrText>
      </w:r>
      <w:r w:rsidRPr="00A80876">
        <w:rPr>
          <w:rFonts w:ascii="Arial" w:hAnsi="Arial" w:cs="Arial"/>
          <w:color w:val="000000"/>
          <w:lang w:val="es-ES" w:eastAsia="en-GB"/>
          <w:rPrChange w:id="205"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06" w:author="anewton" w:date="2016-02-11T13:32:00Z">
            <w:rPr>
              <w:rFonts w:ascii="Arial" w:hAnsi="Arial" w:cs="Arial"/>
              <w:color w:val="000000"/>
              <w:lang w:val="es-ES_tradnl" w:eastAsia="en-GB"/>
            </w:rPr>
          </w:rPrChange>
        </w:rPr>
        <w:instrText xml:space="preserve"> "DOI" : "10.1007/s10021-007-9089-9", "ISSN" : "1432-9840", "author" : [ </w:instrText>
      </w:r>
      <w:r w:rsidRPr="00A80876">
        <w:rPr>
          <w:rFonts w:ascii="Arial" w:hAnsi="Arial" w:cs="Arial"/>
          <w:color w:val="000000"/>
          <w:lang w:val="es-ES" w:eastAsia="en-GB"/>
          <w:rPrChange w:id="207"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08" w:author="anewton" w:date="2016-02-11T13:32:00Z">
            <w:rPr>
              <w:rFonts w:ascii="Arial" w:hAnsi="Arial" w:cs="Arial"/>
              <w:color w:val="000000"/>
              <w:lang w:val="es-ES_tradnl" w:eastAsia="en-GB"/>
            </w:rPr>
          </w:rPrChange>
        </w:rPr>
        <w:instrText xml:space="preserve"> "dropping-particle" : "", "family" : "Ac</w:instrText>
      </w:r>
      <w:r w:rsidRPr="00A80876">
        <w:rPr>
          <w:rFonts w:ascii="Arial" w:hAnsi="Arial" w:cs="Arial"/>
          <w:color w:val="000000"/>
          <w:lang w:val="es-ES" w:eastAsia="en-GB"/>
          <w:rPrChange w:id="209"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10" w:author="anewton" w:date="2016-02-11T13:32:00Z">
            <w:rPr>
              <w:rFonts w:ascii="Arial" w:hAnsi="Arial" w:cs="Arial"/>
              <w:color w:val="000000"/>
              <w:lang w:val="es-ES_tradnl" w:eastAsia="en-GB"/>
            </w:rPr>
          </w:rPrChange>
        </w:rPr>
        <w:instrText xml:space="preserve">u00e1cio", "given" : "Vanda", "non-dropping-particle" : "", "parse-names" : false, "suffix" : "" </w:instrText>
      </w:r>
      <w:r w:rsidRPr="00A80876">
        <w:rPr>
          <w:rFonts w:ascii="Arial" w:hAnsi="Arial" w:cs="Arial"/>
          <w:color w:val="000000"/>
          <w:lang w:val="es-ES" w:eastAsia="en-GB"/>
          <w:rPrChange w:id="211"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12" w:author="anewton" w:date="2016-02-11T13:32:00Z">
            <w:rPr>
              <w:rFonts w:ascii="Arial" w:hAnsi="Arial" w:cs="Arial"/>
              <w:color w:val="000000"/>
              <w:lang w:val="es-ES_tradnl" w:eastAsia="en-GB"/>
            </w:rPr>
          </w:rPrChange>
        </w:rPr>
        <w:instrText xml:space="preserve">, </w:instrText>
      </w:r>
      <w:r w:rsidRPr="00A80876">
        <w:rPr>
          <w:rFonts w:ascii="Arial" w:hAnsi="Arial" w:cs="Arial"/>
          <w:color w:val="000000"/>
          <w:lang w:val="es-ES" w:eastAsia="en-GB"/>
          <w:rPrChange w:id="213"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14" w:author="anewton" w:date="2016-02-11T13:32:00Z">
            <w:rPr>
              <w:rFonts w:ascii="Arial" w:hAnsi="Arial" w:cs="Arial"/>
              <w:color w:val="000000"/>
              <w:lang w:val="es-ES_tradnl" w:eastAsia="en-GB"/>
            </w:rPr>
          </w:rPrChange>
        </w:rPr>
        <w:instrText xml:space="preserve"> "dropping-particle" : "", "family" : "Holmgren", "given" : "Milena", "non-dropping-particle" : "", "parse-names" : false, "suffix" : "" </w:instrText>
      </w:r>
      <w:r w:rsidRPr="00A80876">
        <w:rPr>
          <w:rFonts w:ascii="Arial" w:hAnsi="Arial" w:cs="Arial"/>
          <w:color w:val="000000"/>
          <w:lang w:val="es-ES" w:eastAsia="en-GB"/>
          <w:rPrChange w:id="215"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16" w:author="anewton" w:date="2016-02-11T13:32:00Z">
            <w:rPr>
              <w:rFonts w:ascii="Arial" w:hAnsi="Arial" w:cs="Arial"/>
              <w:color w:val="000000"/>
              <w:lang w:val="es-ES_tradnl" w:eastAsia="en-GB"/>
            </w:rPr>
          </w:rPrChange>
        </w:rPr>
        <w:instrText xml:space="preserve">, </w:instrText>
      </w:r>
      <w:r w:rsidRPr="00A80876">
        <w:rPr>
          <w:rFonts w:ascii="Arial" w:hAnsi="Arial" w:cs="Arial"/>
          <w:color w:val="000000"/>
          <w:lang w:val="es-ES" w:eastAsia="en-GB"/>
          <w:rPrChange w:id="217"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18" w:author="anewton" w:date="2016-02-11T13:32:00Z">
            <w:rPr>
              <w:rFonts w:ascii="Arial" w:hAnsi="Arial" w:cs="Arial"/>
              <w:color w:val="000000"/>
              <w:lang w:val="es-ES_tradnl" w:eastAsia="en-GB"/>
            </w:rPr>
          </w:rPrChange>
        </w:rPr>
        <w:instrText xml:space="preserve"> "dropping-particle" : "", "family" : "Jansen", "given" : "Patrick A.", "non-dropping-particle" : "", "parse-names" : false, "suffix" : "" </w:instrText>
      </w:r>
      <w:r w:rsidRPr="00A80876">
        <w:rPr>
          <w:rFonts w:ascii="Arial" w:hAnsi="Arial" w:cs="Arial"/>
          <w:color w:val="000000"/>
          <w:lang w:val="es-ES" w:eastAsia="en-GB"/>
          <w:rPrChange w:id="219"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20" w:author="anewton" w:date="2016-02-11T13:32:00Z">
            <w:rPr>
              <w:rFonts w:ascii="Arial" w:hAnsi="Arial" w:cs="Arial"/>
              <w:color w:val="000000"/>
              <w:lang w:val="es-ES_tradnl" w:eastAsia="en-GB"/>
            </w:rPr>
          </w:rPrChange>
        </w:rPr>
        <w:instrText xml:space="preserve">, </w:instrText>
      </w:r>
      <w:r w:rsidRPr="00A80876">
        <w:rPr>
          <w:rFonts w:ascii="Arial" w:hAnsi="Arial" w:cs="Arial"/>
          <w:color w:val="000000"/>
          <w:lang w:val="es-ES" w:eastAsia="en-GB"/>
          <w:rPrChange w:id="221"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22" w:author="anewton" w:date="2016-02-11T13:32:00Z">
            <w:rPr>
              <w:rFonts w:ascii="Arial" w:hAnsi="Arial" w:cs="Arial"/>
              <w:color w:val="000000"/>
              <w:lang w:val="es-ES_tradnl" w:eastAsia="en-GB"/>
            </w:rPr>
          </w:rPrChange>
        </w:rPr>
        <w:instrText xml:space="preserve"> "dropping-particle" : "", "family" : "Schrotter", "given" : "Ondrej", "non-dropping-particle" : "", "parse-names" : false, "suffix" : "" </w:instrText>
      </w:r>
      <w:r w:rsidRPr="00A80876">
        <w:rPr>
          <w:rFonts w:ascii="Arial" w:hAnsi="Arial" w:cs="Arial"/>
          <w:color w:val="000000"/>
          <w:lang w:val="es-ES" w:eastAsia="en-GB"/>
          <w:rPrChange w:id="223"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24" w:author="anewton" w:date="2016-02-11T13:32:00Z">
            <w:rPr>
              <w:rFonts w:ascii="Arial" w:hAnsi="Arial" w:cs="Arial"/>
              <w:color w:val="000000"/>
              <w:lang w:val="es-ES_tradnl" w:eastAsia="en-GB"/>
            </w:rPr>
          </w:rPrChange>
        </w:rPr>
        <w:instrText xml:space="preserve"> ], "container-title" : "Ecosystems", "id" : "ITEM-1", "issue" : "7", "issued" : </w:instrText>
      </w:r>
      <w:r w:rsidRPr="00A80876">
        <w:rPr>
          <w:rFonts w:ascii="Arial" w:hAnsi="Arial" w:cs="Arial"/>
          <w:color w:val="000000"/>
          <w:lang w:val="es-ES" w:eastAsia="en-GB"/>
          <w:rPrChange w:id="225"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26" w:author="anewton" w:date="2016-02-11T13:32:00Z">
            <w:rPr>
              <w:rFonts w:ascii="Arial" w:hAnsi="Arial" w:cs="Arial"/>
              <w:color w:val="000000"/>
              <w:lang w:val="es-ES_tradnl" w:eastAsia="en-GB"/>
            </w:rPr>
          </w:rPrChange>
        </w:rPr>
        <w:instrText xml:space="preserve"> "date-parts" : [ [ "2007", "10", "9" ] ] </w:instrText>
      </w:r>
      <w:r w:rsidRPr="00A80876">
        <w:rPr>
          <w:rFonts w:ascii="Arial" w:hAnsi="Arial" w:cs="Arial"/>
          <w:color w:val="000000"/>
          <w:lang w:val="es-ES" w:eastAsia="en-GB"/>
          <w:rPrChange w:id="227"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28" w:author="anewton" w:date="2016-02-11T13:32:00Z">
            <w:rPr>
              <w:rFonts w:ascii="Arial" w:hAnsi="Arial" w:cs="Arial"/>
              <w:color w:val="000000"/>
              <w:lang w:val="es-ES_tradnl" w:eastAsia="en-GB"/>
            </w:rPr>
          </w:rPrChange>
        </w:rPr>
        <w:instrText xml:space="preserve">, "page" : "1220-1230", "title" : "Multiple Recruitment Limitation Causes Arrested Succession in Mediterranean Cork Oak Systems", "type" : "article-journal", "volume" : "10" </w:instrText>
      </w:r>
      <w:r w:rsidRPr="00A80876">
        <w:rPr>
          <w:rFonts w:ascii="Arial" w:hAnsi="Arial" w:cs="Arial"/>
          <w:color w:val="000000"/>
          <w:lang w:val="es-ES" w:eastAsia="en-GB"/>
          <w:rPrChange w:id="229"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30" w:author="anewton" w:date="2016-02-11T13:32:00Z">
            <w:rPr>
              <w:rFonts w:ascii="Arial" w:hAnsi="Arial" w:cs="Arial"/>
              <w:color w:val="000000"/>
              <w:lang w:val="es-ES_tradnl" w:eastAsia="en-GB"/>
            </w:rPr>
          </w:rPrChange>
        </w:rPr>
        <w:instrText xml:space="preserve">, "uris" : [ "http://www.mendeley.com/documents/?uuid=9c2faf34-ddee-480d-97e1-66109aa85828" ] </w:instrText>
      </w:r>
      <w:r w:rsidRPr="00A80876">
        <w:rPr>
          <w:rFonts w:ascii="Arial" w:hAnsi="Arial" w:cs="Arial"/>
          <w:color w:val="000000"/>
          <w:lang w:val="es-ES" w:eastAsia="en-GB"/>
          <w:rPrChange w:id="231"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32" w:author="anewton" w:date="2016-02-11T13:32:00Z">
            <w:rPr>
              <w:rFonts w:ascii="Arial" w:hAnsi="Arial" w:cs="Arial"/>
              <w:color w:val="000000"/>
              <w:lang w:val="es-ES_tradnl" w:eastAsia="en-GB"/>
            </w:rPr>
          </w:rPrChange>
        </w:rPr>
        <w:instrText xml:space="preserve"> ], "mendeley" : </w:instrText>
      </w:r>
      <w:r w:rsidRPr="00A80876">
        <w:rPr>
          <w:rFonts w:ascii="Arial" w:hAnsi="Arial" w:cs="Arial"/>
          <w:color w:val="000000"/>
          <w:lang w:val="es-ES" w:eastAsia="en-GB"/>
          <w:rPrChange w:id="233"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34" w:author="anewton" w:date="2016-02-11T13:32:00Z">
            <w:rPr>
              <w:rFonts w:ascii="Arial" w:hAnsi="Arial" w:cs="Arial"/>
              <w:color w:val="000000"/>
              <w:lang w:val="es-ES_tradnl" w:eastAsia="en-GB"/>
            </w:rPr>
          </w:rPrChange>
        </w:rPr>
        <w:instrText xml:space="preserve"> "formattedCitation" : "(Ac</w:instrText>
      </w:r>
      <w:r w:rsidRPr="00A80876">
        <w:rPr>
          <w:rFonts w:ascii="Arial" w:hAnsi="Arial" w:cs="Arial"/>
          <w:color w:val="000000"/>
          <w:lang w:val="es-ES" w:eastAsia="en-GB"/>
          <w:rPrChange w:id="235"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36" w:author="anewton" w:date="2016-02-11T13:32:00Z">
            <w:rPr>
              <w:rFonts w:ascii="Arial" w:hAnsi="Arial" w:cs="Arial"/>
              <w:color w:val="000000"/>
              <w:lang w:val="es-ES_tradnl" w:eastAsia="en-GB"/>
            </w:rPr>
          </w:rPrChange>
        </w:rPr>
        <w:instrText>u00e1cio &lt;i&gt;et al.&lt;/i&gt; 2007)", "plainTextFormattedCitation" : "(Ac</w:instrText>
      </w:r>
      <w:r w:rsidRPr="00A80876">
        <w:rPr>
          <w:rFonts w:ascii="Arial" w:hAnsi="Arial" w:cs="Arial"/>
          <w:color w:val="000000"/>
          <w:lang w:val="es-ES" w:eastAsia="en-GB"/>
          <w:rPrChange w:id="237"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38" w:author="anewton" w:date="2016-02-11T13:32:00Z">
            <w:rPr>
              <w:rFonts w:ascii="Arial" w:hAnsi="Arial" w:cs="Arial"/>
              <w:color w:val="000000"/>
              <w:lang w:val="es-ES_tradnl" w:eastAsia="en-GB"/>
            </w:rPr>
          </w:rPrChange>
        </w:rPr>
        <w:instrText>u00e1cio et al. 2007)", "previouslyFormattedCitation" : "(Ac</w:instrText>
      </w:r>
      <w:r w:rsidRPr="00A80876">
        <w:rPr>
          <w:rFonts w:ascii="Arial" w:hAnsi="Arial" w:cs="Arial"/>
          <w:color w:val="000000"/>
          <w:lang w:val="es-ES" w:eastAsia="en-GB"/>
          <w:rPrChange w:id="239"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40" w:author="anewton" w:date="2016-02-11T13:32:00Z">
            <w:rPr>
              <w:rFonts w:ascii="Arial" w:hAnsi="Arial" w:cs="Arial"/>
              <w:color w:val="000000"/>
              <w:lang w:val="es-ES_tradnl" w:eastAsia="en-GB"/>
            </w:rPr>
          </w:rPrChange>
        </w:rPr>
        <w:instrText xml:space="preserve">u00e1cio &lt;i&gt;et al.&lt;/i&gt; 2007)" </w:instrText>
      </w:r>
      <w:r w:rsidRPr="00A80876">
        <w:rPr>
          <w:rFonts w:ascii="Arial" w:hAnsi="Arial" w:cs="Arial"/>
          <w:color w:val="000000"/>
          <w:lang w:val="es-ES" w:eastAsia="en-GB"/>
          <w:rPrChange w:id="241"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42" w:author="anewton" w:date="2016-02-11T13:32:00Z">
            <w:rPr>
              <w:rFonts w:ascii="Arial" w:hAnsi="Arial" w:cs="Arial"/>
              <w:color w:val="000000"/>
              <w:lang w:val="es-ES_tradnl" w:eastAsia="en-GB"/>
            </w:rPr>
          </w:rPrChange>
        </w:rPr>
        <w:instrText xml:space="preserve">, "properties" : </w:instrText>
      </w:r>
      <w:r w:rsidRPr="00A80876">
        <w:rPr>
          <w:rFonts w:ascii="Arial" w:hAnsi="Arial" w:cs="Arial"/>
          <w:color w:val="000000"/>
          <w:lang w:val="es-ES" w:eastAsia="en-GB"/>
          <w:rPrChange w:id="243"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44" w:author="anewton" w:date="2016-02-11T13:32:00Z">
            <w:rPr>
              <w:rFonts w:ascii="Arial" w:hAnsi="Arial" w:cs="Arial"/>
              <w:color w:val="000000"/>
              <w:lang w:val="es-ES_tradnl" w:eastAsia="en-GB"/>
            </w:rPr>
          </w:rPrChange>
        </w:rPr>
        <w:instrText xml:space="preserve"> "noteIndex" : 0 </w:instrText>
      </w:r>
      <w:r w:rsidRPr="00A80876">
        <w:rPr>
          <w:rFonts w:ascii="Arial" w:hAnsi="Arial" w:cs="Arial"/>
          <w:color w:val="000000"/>
          <w:lang w:val="es-ES" w:eastAsia="en-GB"/>
          <w:rPrChange w:id="245"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46" w:author="anewton" w:date="2016-02-11T13:32:00Z">
            <w:rPr>
              <w:rFonts w:ascii="Arial" w:hAnsi="Arial" w:cs="Arial"/>
              <w:color w:val="000000"/>
              <w:lang w:val="es-ES_tradnl" w:eastAsia="en-GB"/>
            </w:rPr>
          </w:rPrChange>
        </w:rPr>
        <w:instrText xml:space="preserve">, "schema" : "https://github.com/citation-style-language/schema/raw/master/csl-citation.json" </w:instrText>
      </w:r>
      <w:r w:rsidRPr="00A80876">
        <w:rPr>
          <w:rFonts w:ascii="Arial" w:hAnsi="Arial" w:cs="Arial"/>
          <w:color w:val="000000"/>
          <w:lang w:val="es-ES" w:eastAsia="en-GB"/>
          <w:rPrChange w:id="247" w:author="anewton" w:date="2016-02-11T13:32:00Z">
            <w:rPr>
              <w:rFonts w:ascii="Arial" w:hAnsi="Arial" w:cs="Arial"/>
              <w:color w:val="000000"/>
              <w:lang w:val="es-ES" w:eastAsia="en-GB"/>
            </w:rPr>
          </w:rPrChange>
        </w:rPr>
        <w:instrText>}</w:instrText>
      </w:r>
      <w:r w:rsidRPr="0090383B">
        <w:rPr>
          <w:rFonts w:ascii="Arial" w:hAnsi="Arial" w:cs="Arial"/>
          <w:color w:val="000000"/>
          <w:lang w:val="es-ES" w:eastAsia="en-GB"/>
          <w:rPrChange w:id="248" w:author="anewton" w:date="2016-02-11T13:32:00Z">
            <w:rPr>
              <w:rFonts w:ascii="Arial" w:hAnsi="Arial" w:cs="Arial"/>
              <w:color w:val="000000"/>
              <w:lang w:val="es-ES" w:eastAsia="en-GB"/>
            </w:rPr>
          </w:rPrChange>
        </w:rPr>
        <w:fldChar w:fldCharType="separate"/>
      </w:r>
      <w:r w:rsidRPr="0090383B">
        <w:rPr>
          <w:rFonts w:ascii="Arial" w:hAnsi="Arial" w:cs="Arial"/>
          <w:noProof/>
          <w:color w:val="000000"/>
          <w:lang w:val="es-ES" w:eastAsia="en-GB"/>
          <w:rPrChange w:id="249" w:author="anewton" w:date="2016-02-11T13:32:00Z">
            <w:rPr>
              <w:rFonts w:ascii="Arial" w:hAnsi="Arial" w:cs="Arial"/>
              <w:noProof/>
              <w:color w:val="000000"/>
              <w:lang w:val="es-ES_tradnl" w:eastAsia="en-GB"/>
            </w:rPr>
          </w:rPrChange>
        </w:rPr>
        <w:t xml:space="preserve">(Acácio </w:t>
      </w:r>
      <w:r w:rsidRPr="0090383B">
        <w:rPr>
          <w:rFonts w:ascii="Arial" w:hAnsi="Arial" w:cs="Arial"/>
          <w:i/>
          <w:noProof/>
          <w:color w:val="000000"/>
          <w:lang w:val="es-ES" w:eastAsia="en-GB"/>
          <w:rPrChange w:id="250" w:author="anewton" w:date="2016-02-11T13:32:00Z">
            <w:rPr>
              <w:rFonts w:ascii="Arial" w:hAnsi="Arial" w:cs="Arial"/>
              <w:i/>
              <w:noProof/>
              <w:color w:val="000000"/>
              <w:lang w:val="es-ES_tradnl" w:eastAsia="en-GB"/>
            </w:rPr>
          </w:rPrChange>
        </w:rPr>
        <w:t>et al.</w:t>
      </w:r>
      <w:r w:rsidRPr="0090383B">
        <w:rPr>
          <w:rFonts w:ascii="Arial" w:hAnsi="Arial" w:cs="Arial"/>
          <w:noProof/>
          <w:color w:val="000000"/>
          <w:lang w:val="es-ES" w:eastAsia="en-GB"/>
          <w:rPrChange w:id="251" w:author="anewton" w:date="2016-02-11T13:32:00Z">
            <w:rPr>
              <w:rFonts w:ascii="Arial" w:hAnsi="Arial" w:cs="Arial"/>
              <w:noProof/>
              <w:color w:val="000000"/>
              <w:lang w:val="es-ES_tradnl" w:eastAsia="en-GB"/>
            </w:rPr>
          </w:rPrChange>
        </w:rPr>
        <w:t xml:space="preserve"> </w:t>
      </w:r>
      <w:r w:rsidRPr="00A824A1">
        <w:rPr>
          <w:rFonts w:ascii="Arial" w:hAnsi="Arial" w:cs="Arial"/>
          <w:noProof/>
          <w:color w:val="000000"/>
          <w:lang w:val="es-ES_tradnl" w:eastAsia="en-GB"/>
        </w:rPr>
        <w:t>2007)</w:t>
      </w:r>
      <w:r w:rsidRPr="0090383B">
        <w:rPr>
          <w:rFonts w:ascii="Arial" w:hAnsi="Arial" w:cs="Arial"/>
          <w:color w:val="000000"/>
          <w:lang w:val="es-ES" w:eastAsia="en-GB"/>
          <w:rPrChange w:id="252" w:author="anewton" w:date="2016-02-11T13:32:00Z">
            <w:rPr>
              <w:rFonts w:ascii="Arial" w:hAnsi="Arial" w:cs="Arial"/>
              <w:color w:val="000000"/>
              <w:lang w:val="es-ES" w:eastAsia="en-GB"/>
            </w:rPr>
          </w:rPrChange>
        </w:rPr>
        <w:fldChar w:fldCharType="end"/>
      </w:r>
      <w:r w:rsidRPr="00A824A1">
        <w:rPr>
          <w:rFonts w:ascii="Arial" w:hAnsi="Arial" w:cs="Arial"/>
          <w:color w:val="000000"/>
          <w:lang w:val="es-ES_tradnl" w:eastAsia="en-GB"/>
        </w:rPr>
        <w:t xml:space="preserve">, temperate </w:t>
      </w:r>
      <w:r w:rsidRPr="00A824A1">
        <w:rPr>
          <w:rFonts w:ascii="Arial" w:hAnsi="Arial" w:cs="Arial"/>
          <w:color w:val="000000"/>
          <w:lang w:val="es-ES_tradnl" w:eastAsia="en-GB"/>
        </w:rPr>
        <w:fldChar w:fldCharType="begin" w:fldLock="1"/>
      </w:r>
      <w:r w:rsidRPr="00A824A1">
        <w:rPr>
          <w:rFonts w:ascii="Arial"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Pr="00A824A1">
        <w:rPr>
          <w:rFonts w:ascii="Arial" w:hAnsi="Arial" w:cs="Arial"/>
          <w:color w:val="000000"/>
          <w:lang w:val="es-ES_tradnl" w:eastAsia="en-GB"/>
        </w:rPr>
        <w:fldChar w:fldCharType="separate"/>
      </w:r>
      <w:r w:rsidRPr="00A824A1">
        <w:rPr>
          <w:rFonts w:ascii="Arial" w:hAnsi="Arial" w:cs="Arial"/>
          <w:noProof/>
          <w:color w:val="000000"/>
          <w:lang w:val="es-ES_tradnl" w:eastAsia="en-GB"/>
        </w:rPr>
        <w:t xml:space="preserve">(Flory </w:t>
      </w:r>
      <w:r w:rsidRPr="00A824A1">
        <w:rPr>
          <w:rFonts w:ascii="Arial" w:hAnsi="Arial" w:cs="Arial"/>
          <w:i/>
          <w:noProof/>
          <w:color w:val="000000"/>
          <w:lang w:val="es-ES_tradnl" w:eastAsia="en-GB"/>
        </w:rPr>
        <w:t>et al.</w:t>
      </w:r>
      <w:r w:rsidRPr="00A824A1">
        <w:rPr>
          <w:rFonts w:ascii="Arial" w:hAnsi="Arial" w:cs="Arial"/>
          <w:noProof/>
          <w:color w:val="000000"/>
          <w:lang w:val="es-ES_tradnl" w:eastAsia="en-GB"/>
        </w:rPr>
        <w:t xml:space="preserve"> 2015)</w:t>
      </w:r>
      <w:r w:rsidRPr="00A824A1">
        <w:rPr>
          <w:rFonts w:ascii="Arial" w:hAnsi="Arial" w:cs="Arial"/>
          <w:color w:val="000000"/>
          <w:lang w:val="es-ES_tradnl" w:eastAsia="en-GB"/>
        </w:rPr>
        <w:fldChar w:fldCharType="end"/>
      </w:r>
      <w:r w:rsidRPr="00A824A1">
        <w:rPr>
          <w:rFonts w:ascii="Arial" w:hAnsi="Arial" w:cs="Arial"/>
          <w:color w:val="000000"/>
          <w:lang w:val="es-ES_tradnl" w:eastAsia="en-GB"/>
        </w:rPr>
        <w:t xml:space="preserve"> and boreal forests </w:t>
      </w:r>
      <w:r>
        <w:rPr>
          <w:rFonts w:ascii="Arial" w:hAnsi="Arial" w:cs="Arial"/>
          <w:color w:val="000000"/>
          <w:lang w:val="es-ES_tradnl" w:eastAsia="en-GB"/>
        </w:rPr>
        <w:fldChar w:fldCharType="begin" w:fldLock="1"/>
      </w:r>
      <w:r>
        <w:rPr>
          <w:rFonts w:ascii="Arial"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Pr="00B6284F">
        <w:rPr>
          <w:rFonts w:ascii="Arial"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Pr>
          <w:rFonts w:ascii="Arial" w:hAnsi="Arial" w:cs="Arial"/>
          <w:color w:val="000000"/>
          <w:lang w:val="es-ES_tradnl"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Pr>
          <w:rFonts w:ascii="Arial" w:hAnsi="Arial" w:cs="Arial"/>
          <w:color w:val="000000"/>
          <w:lang w:val="es-ES_tradnl" w:eastAsia="en-GB"/>
        </w:rPr>
        <w:fldChar w:fldCharType="end"/>
      </w:r>
      <w:r w:rsidRPr="004E3A00">
        <w:rPr>
          <w:rFonts w:ascii="Arial" w:hAnsi="Arial" w:cs="Arial"/>
          <w:color w:val="000000"/>
          <w:lang w:eastAsia="en-GB"/>
        </w:rPr>
        <w:t xml:space="preserve"> suggesting a </w:t>
      </w:r>
      <w:r>
        <w:rPr>
          <w:rFonts w:ascii="Arial" w:hAnsi="Arial" w:cs="Arial"/>
          <w:color w:val="000000"/>
          <w:lang w:eastAsia="en-GB"/>
        </w:rPr>
        <w:t xml:space="preserve">common </w:t>
      </w:r>
      <w:r w:rsidRPr="004E3A00">
        <w:rPr>
          <w:rFonts w:ascii="Arial" w:hAnsi="Arial" w:cs="Arial"/>
          <w:color w:val="000000"/>
          <w:lang w:eastAsia="en-GB"/>
        </w:rPr>
        <w:t xml:space="preserve">mechanism for feedbacks resulting in </w:t>
      </w:r>
      <w:r>
        <w:rPr>
          <w:rFonts w:ascii="Arial" w:hAnsi="Arial" w:cs="Arial"/>
          <w:color w:val="000000"/>
          <w:lang w:eastAsia="en-GB"/>
        </w:rPr>
        <w:t xml:space="preserve">rapid </w:t>
      </w:r>
      <w:r w:rsidRPr="004E3A00">
        <w:rPr>
          <w:rFonts w:ascii="Arial" w:hAnsi="Arial" w:cs="Arial"/>
          <w:color w:val="000000"/>
          <w:lang w:eastAsia="en-GB"/>
        </w:rPr>
        <w:t>forest loss</w:t>
      </w:r>
      <w:r>
        <w:rPr>
          <w:rFonts w:ascii="Arial" w:hAnsi="Arial" w:cs="Arial"/>
          <w:color w:val="000000"/>
          <w:lang w:eastAsia="en-GB"/>
        </w:rPr>
        <w:t xml:space="preserve"> without active deforestation by humans</w:t>
      </w:r>
      <w:r w:rsidRPr="004E3A00">
        <w:rPr>
          <w:rFonts w:ascii="Arial" w:hAnsi="Arial" w:cs="Arial"/>
          <w:color w:val="000000"/>
          <w:lang w:eastAsia="en-GB"/>
        </w:rPr>
        <w:t>.</w:t>
      </w:r>
    </w:p>
    <w:p w:rsidR="0090383B" w:rsidRPr="004E3A00" w:rsidRDefault="0090383B" w:rsidP="00BC7DA4">
      <w:pPr>
        <w:spacing w:after="0" w:line="360" w:lineRule="auto"/>
        <w:contextualSpacing/>
        <w:textAlignment w:val="baseline"/>
        <w:rPr>
          <w:rFonts w:ascii="Arial" w:hAnsi="Arial" w:cs="Arial"/>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Conclusion</w:t>
      </w:r>
    </w:p>
    <w:p w:rsidR="0090383B" w:rsidRDefault="0090383B" w:rsidP="00D2111C">
      <w:pPr>
        <w:spacing w:before="40" w:after="140" w:line="360" w:lineRule="auto"/>
        <w:contextualSpacing/>
        <w:textAlignment w:val="baseline"/>
        <w:rPr>
          <w:rFonts w:ascii="Arial" w:hAnsi="Arial" w:cs="Arial"/>
          <w:color w:val="000000"/>
          <w:lang w:eastAsia="en-GB"/>
        </w:rPr>
      </w:pPr>
    </w:p>
    <w:p w:rsidR="0090383B" w:rsidRDefault="0090383B" w:rsidP="00D2111C">
      <w:pPr>
        <w:spacing w:before="40" w:after="140" w:line="360" w:lineRule="auto"/>
        <w:contextualSpacing/>
        <w:textAlignment w:val="baseline"/>
        <w:rPr>
          <w:rFonts w:ascii="Arial" w:hAnsi="Arial" w:cs="Arial"/>
          <w:color w:val="000000"/>
          <w:lang w:eastAsia="en-GB"/>
        </w:rPr>
      </w:pPr>
      <w:r>
        <w:rPr>
          <w:rFonts w:ascii="Arial"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this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 which has been shown to increase the resilience of forest structure.</w:t>
      </w:r>
    </w:p>
    <w:p w:rsidR="0090383B" w:rsidRPr="004E3A00" w:rsidRDefault="0090383B" w:rsidP="00D2111C">
      <w:pPr>
        <w:spacing w:before="40" w:after="140" w:line="360" w:lineRule="auto"/>
        <w:contextualSpacing/>
        <w:textAlignment w:val="baseline"/>
        <w:rPr>
          <w:rFonts w:ascii="Arial" w:hAnsi="Arial" w:cs="Arial"/>
          <w:color w:val="000000"/>
          <w:lang w:eastAsia="en-GB"/>
        </w:rPr>
      </w:pPr>
    </w:p>
    <w:p w:rsidR="0090383B" w:rsidRPr="004E3A00" w:rsidRDefault="0090383B" w:rsidP="00F11B0B">
      <w:pPr>
        <w:spacing w:line="360" w:lineRule="auto"/>
        <w:contextualSpacing/>
      </w:pPr>
      <w:r w:rsidRPr="004E3A00">
        <w:rPr>
          <w:rFonts w:ascii="Arial" w:hAnsi="Arial" w:cs="Arial"/>
          <w:b/>
          <w:bCs/>
          <w:color w:val="000000"/>
          <w:lang w:eastAsia="en-GB"/>
        </w:rPr>
        <w:t>References</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4E3A00">
        <w:fldChar w:fldCharType="begin" w:fldLock="1"/>
      </w:r>
      <w:r w:rsidRPr="004E3A00">
        <w:instrText xml:space="preserve">ADDIN Mendeley Bibliography CSL_BIBLIOGRAPHY </w:instrText>
      </w:r>
      <w:r w:rsidRPr="004E3A00">
        <w:fldChar w:fldCharType="separate"/>
      </w:r>
      <w:r w:rsidRPr="0059507C">
        <w:rPr>
          <w:noProof/>
          <w:szCs w:val="24"/>
        </w:rPr>
        <w:t xml:space="preserve">Acácio, V., Holmgren, M., Jansen, P.A. &amp; Schrotter, O. (2007) Multiple Recruitment Limitation Causes Arrested Succession in Mediterranean Cork Oak Systems. </w:t>
      </w:r>
      <w:r w:rsidRPr="0059507C">
        <w:rPr>
          <w:i/>
          <w:iCs/>
          <w:noProof/>
          <w:szCs w:val="24"/>
        </w:rPr>
        <w:t>Ecosystems</w:t>
      </w:r>
      <w:r w:rsidRPr="0059507C">
        <w:rPr>
          <w:noProof/>
          <w:szCs w:val="24"/>
        </w:rPr>
        <w:t xml:space="preserve">, </w:t>
      </w:r>
      <w:r w:rsidRPr="0059507C">
        <w:rPr>
          <w:b/>
          <w:bCs/>
          <w:noProof/>
          <w:szCs w:val="24"/>
        </w:rPr>
        <w:t>10</w:t>
      </w:r>
      <w:r w:rsidRPr="0059507C">
        <w:rPr>
          <w:noProof/>
          <w:szCs w:val="24"/>
        </w:rPr>
        <w:t>, 1220–1230.</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Ammer, C., Stimm, B. &amp; Mosandl, R. (2008) Ontogenetic variation in the relative influence of light and belowground resources on European beech seedling growth. </w:t>
      </w:r>
      <w:r w:rsidRPr="0059507C">
        <w:rPr>
          <w:i/>
          <w:iCs/>
          <w:noProof/>
          <w:szCs w:val="24"/>
        </w:rPr>
        <w:t>Tree Physiology</w:t>
      </w:r>
      <w:r w:rsidRPr="0059507C">
        <w:rPr>
          <w:noProof/>
          <w:szCs w:val="24"/>
        </w:rPr>
        <w:t xml:space="preserve">, </w:t>
      </w:r>
      <w:r w:rsidRPr="0059507C">
        <w:rPr>
          <w:b/>
          <w:bCs/>
          <w:noProof/>
          <w:szCs w:val="24"/>
        </w:rPr>
        <w:t>28</w:t>
      </w:r>
      <w:r w:rsidRPr="0059507C">
        <w:rPr>
          <w:noProof/>
          <w:szCs w:val="24"/>
        </w:rPr>
        <w:t>, 721–728.</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Barlow, J. &amp; Peres, C.A. (2008) Fire-mediated dieback and compositional cascade in an Amazonian forest. </w:t>
      </w:r>
      <w:r w:rsidRPr="0059507C">
        <w:rPr>
          <w:i/>
          <w:iCs/>
          <w:noProof/>
          <w:szCs w:val="24"/>
        </w:rPr>
        <w:t>Philosophical Transactions of the Royal Society B: Biological Sciences</w:t>
      </w:r>
      <w:r w:rsidRPr="0059507C">
        <w:rPr>
          <w:noProof/>
          <w:szCs w:val="24"/>
        </w:rPr>
        <w:t xml:space="preserve">, </w:t>
      </w:r>
      <w:r w:rsidRPr="0059507C">
        <w:rPr>
          <w:b/>
          <w:bCs/>
          <w:noProof/>
          <w:szCs w:val="24"/>
        </w:rPr>
        <w:t>363</w:t>
      </w:r>
      <w:r w:rsidRPr="0059507C">
        <w:rPr>
          <w:noProof/>
          <w:szCs w:val="24"/>
        </w:rPr>
        <w:t>, 1787–1794.</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Barton, K. (2014) MuMIn: Multi-model inference.</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Bates, D., Maechler, M., Bolker, B. &amp; Walker, S. (2014) lme4: Linear mixed-effects models using Eigen and S4. </w:t>
      </w:r>
      <w:r w:rsidRPr="0059507C">
        <w:rPr>
          <w:i/>
          <w:iCs/>
          <w:noProof/>
          <w:szCs w:val="24"/>
        </w:rPr>
        <w:t>ArXiv</w:t>
      </w:r>
      <w:r w:rsidRPr="0059507C">
        <w:rPr>
          <w:noProof/>
          <w:szCs w:val="24"/>
        </w:rPr>
        <w:t>.</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Bender, E.A., Case, T.J. &amp; Gilpin, M.E. (1984) Perturbation Experiments in Community Ecology: Theory and Practice. </w:t>
      </w:r>
      <w:r w:rsidRPr="0059507C">
        <w:rPr>
          <w:i/>
          <w:iCs/>
          <w:noProof/>
          <w:szCs w:val="24"/>
        </w:rPr>
        <w:t>Ecology</w:t>
      </w:r>
      <w:r w:rsidRPr="0059507C">
        <w:rPr>
          <w:noProof/>
          <w:szCs w:val="24"/>
        </w:rPr>
        <w:t xml:space="preserve">, </w:t>
      </w:r>
      <w:r w:rsidRPr="0059507C">
        <w:rPr>
          <w:b/>
          <w:bCs/>
          <w:noProof/>
          <w:szCs w:val="24"/>
        </w:rPr>
        <w:t>65</w:t>
      </w:r>
      <w:r w:rsidRPr="0059507C">
        <w:rPr>
          <w:noProof/>
          <w:szCs w:val="24"/>
        </w:rPr>
        <w:t>, 1.</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Burnham, K.P. &amp; Anderson, D.R. (2002) </w:t>
      </w:r>
      <w:r w:rsidRPr="0059507C">
        <w:rPr>
          <w:i/>
          <w:iCs/>
          <w:noProof/>
          <w:szCs w:val="24"/>
        </w:rPr>
        <w:t>Model Selection and Multimodel Inference: A Practical Information-Theoretic Approach</w:t>
      </w:r>
      <w:r w:rsidRPr="0059507C">
        <w:rPr>
          <w:noProof/>
          <w:szCs w:val="24"/>
        </w:rPr>
        <w:t>.</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59507C">
        <w:rPr>
          <w:i/>
          <w:iCs/>
          <w:noProof/>
          <w:szCs w:val="24"/>
        </w:rPr>
        <w:t>Science</w:t>
      </w:r>
      <w:r w:rsidRPr="0059507C">
        <w:rPr>
          <w:noProof/>
          <w:szCs w:val="24"/>
        </w:rPr>
        <w:t xml:space="preserve">, </w:t>
      </w:r>
      <w:r w:rsidRPr="0059507C">
        <w:rPr>
          <w:b/>
          <w:bCs/>
          <w:noProof/>
          <w:szCs w:val="24"/>
        </w:rPr>
        <w:t>334</w:t>
      </w:r>
      <w:r w:rsidRPr="0059507C">
        <w:rPr>
          <w:noProof/>
          <w:szCs w:val="24"/>
        </w:rPr>
        <w:t>, 652–655.</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Cavin, L., Mountford, E.P., Peterken, G.F. &amp; Jump, A.S. (2013) Extreme drought alters competitive dominance within and between tree species in a mixed forest stand (ed D Whitehead). </w:t>
      </w:r>
      <w:r w:rsidRPr="0059507C">
        <w:rPr>
          <w:i/>
          <w:iCs/>
          <w:noProof/>
          <w:szCs w:val="24"/>
        </w:rPr>
        <w:t>Functional Ecology</w:t>
      </w:r>
      <w:r w:rsidRPr="0059507C">
        <w:rPr>
          <w:noProof/>
          <w:szCs w:val="24"/>
        </w:rPr>
        <w:t xml:space="preserve">, </w:t>
      </w:r>
      <w:r w:rsidRPr="0059507C">
        <w:rPr>
          <w:b/>
          <w:bCs/>
          <w:noProof/>
          <w:szCs w:val="24"/>
        </w:rPr>
        <w:t>27</w:t>
      </w:r>
      <w:r w:rsidRPr="0059507C">
        <w:rPr>
          <w:noProof/>
          <w:szCs w:val="24"/>
        </w:rPr>
        <w:t>, 1424–1435.</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Chao, K.J., Phillips, O.L., Gloor, E., Monteagudo, A., Torres-Lezama, A. &amp; Martínez, R.V. (2008) Growth and wood density predict tree mortality in Amazon forests. </w:t>
      </w:r>
      <w:r w:rsidRPr="0059507C">
        <w:rPr>
          <w:i/>
          <w:iCs/>
          <w:noProof/>
          <w:szCs w:val="24"/>
        </w:rPr>
        <w:t>Journal of Ecology</w:t>
      </w:r>
      <w:r w:rsidRPr="0059507C">
        <w:rPr>
          <w:noProof/>
          <w:szCs w:val="24"/>
        </w:rPr>
        <w:t xml:space="preserve">, </w:t>
      </w:r>
      <w:r w:rsidRPr="0059507C">
        <w:rPr>
          <w:b/>
          <w:bCs/>
          <w:noProof/>
          <w:szCs w:val="24"/>
        </w:rPr>
        <w:t>96</w:t>
      </w:r>
      <w:r w:rsidRPr="0059507C">
        <w:rPr>
          <w:noProof/>
          <w:szCs w:val="24"/>
        </w:rPr>
        <w:t>, 281–292.</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Collet, C., Lantera, O. &amp; Pardos, M. (2001) Effects of canopy opening on height and diameter growth. </w:t>
      </w:r>
      <w:r w:rsidRPr="0059507C">
        <w:rPr>
          <w:i/>
          <w:iCs/>
          <w:noProof/>
          <w:szCs w:val="24"/>
        </w:rPr>
        <w:t>Annuals of forest science</w:t>
      </w:r>
      <w:r w:rsidRPr="0059507C">
        <w:rPr>
          <w:noProof/>
          <w:szCs w:val="24"/>
        </w:rPr>
        <w:t xml:space="preserve">, </w:t>
      </w:r>
      <w:r w:rsidRPr="0059507C">
        <w:rPr>
          <w:b/>
          <w:bCs/>
          <w:noProof/>
          <w:szCs w:val="24"/>
        </w:rPr>
        <w:t>58</w:t>
      </w:r>
      <w:r w:rsidRPr="0059507C">
        <w:rPr>
          <w:noProof/>
          <w:szCs w:val="24"/>
        </w:rPr>
        <w:t>, 127–134.</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Coomes, D. a. &amp; Allen, R.B. (2007) Mortality and tree-size distributions in natural mixed-age forests. </w:t>
      </w:r>
      <w:r w:rsidRPr="0059507C">
        <w:rPr>
          <w:i/>
          <w:iCs/>
          <w:noProof/>
          <w:szCs w:val="24"/>
        </w:rPr>
        <w:t>Journal of Ecology</w:t>
      </w:r>
      <w:r w:rsidRPr="0059507C">
        <w:rPr>
          <w:noProof/>
          <w:szCs w:val="24"/>
        </w:rPr>
        <w:t xml:space="preserve">, </w:t>
      </w:r>
      <w:r w:rsidRPr="0059507C">
        <w:rPr>
          <w:b/>
          <w:bCs/>
          <w:noProof/>
          <w:szCs w:val="24"/>
        </w:rPr>
        <w:t>95</w:t>
      </w:r>
      <w:r w:rsidRPr="0059507C">
        <w:rPr>
          <w:noProof/>
          <w:szCs w:val="24"/>
        </w:rPr>
        <w:t>, 27–40.</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Coomes, D. a., Duncan, R.P., Allen, R.B. &amp; Truscott, J. (2003) Disturbances prevent stem size-density distributions in natural forests from following scaling relationships. </w:t>
      </w:r>
      <w:r w:rsidRPr="0059507C">
        <w:rPr>
          <w:i/>
          <w:iCs/>
          <w:noProof/>
          <w:szCs w:val="24"/>
        </w:rPr>
        <w:t>Ecology Letters</w:t>
      </w:r>
      <w:r w:rsidRPr="0059507C">
        <w:rPr>
          <w:noProof/>
          <w:szCs w:val="24"/>
        </w:rPr>
        <w:t xml:space="preserve">, </w:t>
      </w:r>
      <w:r w:rsidRPr="0059507C">
        <w:rPr>
          <w:b/>
          <w:bCs/>
          <w:noProof/>
          <w:szCs w:val="24"/>
        </w:rPr>
        <w:t>6</w:t>
      </w:r>
      <w:r w:rsidRPr="0059507C">
        <w:rPr>
          <w:noProof/>
          <w:szCs w:val="24"/>
        </w:rPr>
        <w:t>, 980–989.</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Davidson, C. (2000) Economic Growth and the Environment:Alternatives to the Limits Paradigm. </w:t>
      </w:r>
      <w:r w:rsidRPr="0059507C">
        <w:rPr>
          <w:i/>
          <w:iCs/>
          <w:noProof/>
          <w:szCs w:val="24"/>
        </w:rPr>
        <w:t>BioScience</w:t>
      </w:r>
      <w:r w:rsidRPr="0059507C">
        <w:rPr>
          <w:noProof/>
          <w:szCs w:val="24"/>
        </w:rPr>
        <w:t xml:space="preserve">, </w:t>
      </w:r>
      <w:r w:rsidRPr="0059507C">
        <w:rPr>
          <w:b/>
          <w:bCs/>
          <w:noProof/>
          <w:szCs w:val="24"/>
        </w:rPr>
        <w:t>50</w:t>
      </w:r>
      <w:r w:rsidRPr="0059507C">
        <w:rPr>
          <w:noProof/>
          <w:szCs w:val="24"/>
        </w:rPr>
        <w:t>, 433.</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Duwyn, A. &amp; MacDougall, A.S. (2015) When anthropogenic-related disturbances overwhelm demographic persistence mechanisms. </w:t>
      </w:r>
      <w:r w:rsidRPr="0059507C">
        <w:rPr>
          <w:i/>
          <w:iCs/>
          <w:noProof/>
          <w:szCs w:val="24"/>
        </w:rPr>
        <w:t>Journal of Ecology</w:t>
      </w:r>
      <w:r w:rsidRPr="0059507C">
        <w:rPr>
          <w:noProof/>
          <w:szCs w:val="24"/>
        </w:rPr>
        <w:t>, n/a–n/a.</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Flory, S.L., Clay, K., Emery, S.M., Robb, J.R. &amp; Winters, B. (2015) Fire and non-native grass invasion interact to suppress tree regeneration in temperate deciduous forests. </w:t>
      </w:r>
      <w:r w:rsidRPr="0059507C">
        <w:rPr>
          <w:i/>
          <w:iCs/>
          <w:noProof/>
          <w:szCs w:val="24"/>
        </w:rPr>
        <w:t>Journal of Applied Ecology</w:t>
      </w:r>
      <w:r w:rsidRPr="0059507C">
        <w:rPr>
          <w:noProof/>
          <w:szCs w:val="24"/>
        </w:rPr>
        <w:t xml:space="preserve">, </w:t>
      </w:r>
      <w:r w:rsidRPr="0059507C">
        <w:rPr>
          <w:b/>
          <w:bCs/>
          <w:noProof/>
          <w:szCs w:val="24"/>
        </w:rPr>
        <w:t>52</w:t>
      </w:r>
      <w:r w:rsidRPr="0059507C">
        <w:rPr>
          <w:noProof/>
          <w:szCs w:val="24"/>
        </w:rPr>
        <w:t>, 992–1000.</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Folke, C., Carpenter, S.R., Walker, B., Scheffer, M., Chapin, T. &amp; Rockström, J. (2010) Resilience thinking: Integrating resilience, adaptability and transformability. </w:t>
      </w:r>
      <w:r w:rsidRPr="0059507C">
        <w:rPr>
          <w:i/>
          <w:iCs/>
          <w:noProof/>
          <w:szCs w:val="24"/>
        </w:rPr>
        <w:t>Ecology and Society</w:t>
      </w:r>
      <w:r w:rsidRPr="0059507C">
        <w:rPr>
          <w:noProof/>
          <w:szCs w:val="24"/>
        </w:rPr>
        <w:t xml:space="preserve">, </w:t>
      </w:r>
      <w:r w:rsidRPr="0059507C">
        <w:rPr>
          <w:b/>
          <w:bCs/>
          <w:noProof/>
          <w:szCs w:val="24"/>
        </w:rPr>
        <w:t>15</w:t>
      </w:r>
      <w:r w:rsidRPr="0059507C">
        <w:rPr>
          <w:noProof/>
          <w:szCs w:val="24"/>
        </w:rPr>
        <w:t>.</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59507C">
        <w:rPr>
          <w:i/>
          <w:iCs/>
          <w:noProof/>
          <w:szCs w:val="24"/>
        </w:rPr>
        <w:t>Ecological Modelling</w:t>
      </w:r>
      <w:r w:rsidRPr="0059507C">
        <w:rPr>
          <w:noProof/>
          <w:szCs w:val="24"/>
        </w:rPr>
        <w:t xml:space="preserve">, </w:t>
      </w:r>
      <w:r w:rsidRPr="0059507C">
        <w:rPr>
          <w:b/>
          <w:bCs/>
          <w:noProof/>
          <w:szCs w:val="24"/>
        </w:rPr>
        <w:t>198</w:t>
      </w:r>
      <w:r w:rsidRPr="0059507C">
        <w:rPr>
          <w:noProof/>
          <w:szCs w:val="24"/>
        </w:rPr>
        <w:t>, 115–126.</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Hasenkamp, N., Ziegenhagen, B., Mengel, C., Schulze, L., Schmitt, H.P. &amp; Liepelt, S. (2011) Towards a DNA marker assisted seed source identification: A pilot study in European beech (Fagus sylvatica L.). </w:t>
      </w:r>
      <w:r w:rsidRPr="0059507C">
        <w:rPr>
          <w:i/>
          <w:iCs/>
          <w:noProof/>
          <w:szCs w:val="24"/>
        </w:rPr>
        <w:t>European Journal of Forest Research</w:t>
      </w:r>
      <w:r w:rsidRPr="0059507C">
        <w:rPr>
          <w:noProof/>
          <w:szCs w:val="24"/>
        </w:rPr>
        <w:t xml:space="preserve">, </w:t>
      </w:r>
      <w:r w:rsidRPr="0059507C">
        <w:rPr>
          <w:b/>
          <w:bCs/>
          <w:noProof/>
          <w:szCs w:val="24"/>
        </w:rPr>
        <w:t>130</w:t>
      </w:r>
      <w:r w:rsidRPr="0059507C">
        <w:rPr>
          <w:noProof/>
          <w:szCs w:val="24"/>
        </w:rPr>
        <w:t>, 513–519.</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Hirota, M., Holmgren, M., Van Nes, E.H. &amp; Scheffer, M. (2011) Global resilience of tropical forest and savanna to critical transitions. </w:t>
      </w:r>
      <w:r w:rsidRPr="0059507C">
        <w:rPr>
          <w:i/>
          <w:iCs/>
          <w:noProof/>
          <w:szCs w:val="24"/>
        </w:rPr>
        <w:t>Science</w:t>
      </w:r>
      <w:r w:rsidRPr="0059507C">
        <w:rPr>
          <w:noProof/>
          <w:szCs w:val="24"/>
        </w:rPr>
        <w:t xml:space="preserve">, </w:t>
      </w:r>
      <w:r w:rsidRPr="0059507C">
        <w:rPr>
          <w:b/>
          <w:bCs/>
          <w:noProof/>
          <w:szCs w:val="24"/>
        </w:rPr>
        <w:t>334</w:t>
      </w:r>
      <w:r w:rsidRPr="0059507C">
        <w:rPr>
          <w:noProof/>
          <w:szCs w:val="24"/>
        </w:rPr>
        <w:t>, 232–235.</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Holzwarth, F., Kahl, A., Bauhus, J. &amp; Wirth, C. (2013) Many ways to die - partitioning tree mortality dynamics in a near-natural mixed deciduous forest (ed P Zuidema). </w:t>
      </w:r>
      <w:r w:rsidRPr="0059507C">
        <w:rPr>
          <w:i/>
          <w:iCs/>
          <w:noProof/>
          <w:szCs w:val="24"/>
        </w:rPr>
        <w:t>Journal of Ecology</w:t>
      </w:r>
      <w:r w:rsidRPr="0059507C">
        <w:rPr>
          <w:noProof/>
          <w:szCs w:val="24"/>
        </w:rPr>
        <w:t xml:space="preserve">, </w:t>
      </w:r>
      <w:r w:rsidRPr="0059507C">
        <w:rPr>
          <w:b/>
          <w:bCs/>
          <w:noProof/>
          <w:szCs w:val="24"/>
        </w:rPr>
        <w:t>101</w:t>
      </w:r>
      <w:r w:rsidRPr="0059507C">
        <w:rPr>
          <w:noProof/>
          <w:szCs w:val="24"/>
        </w:rPr>
        <w:t>, 220–230.</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Kuijper, D.P.J., Cromsigt, J.P.G.M., Jędrzejewska, B., Miścicki, S., Churski, M., Jędrzejewski, W. &amp; Kweczlich, I. (2010) Bottom-up versus top-down control of tree regeneration in the Białowieża Primeval Forest, Poland. </w:t>
      </w:r>
      <w:r w:rsidRPr="0059507C">
        <w:rPr>
          <w:i/>
          <w:iCs/>
          <w:noProof/>
          <w:szCs w:val="24"/>
        </w:rPr>
        <w:t>Journal of Ecology</w:t>
      </w:r>
      <w:r w:rsidRPr="0059507C">
        <w:rPr>
          <w:noProof/>
          <w:szCs w:val="24"/>
        </w:rPr>
        <w:t xml:space="preserve">, </w:t>
      </w:r>
      <w:r w:rsidRPr="0059507C">
        <w:rPr>
          <w:b/>
          <w:bCs/>
          <w:noProof/>
          <w:szCs w:val="24"/>
        </w:rPr>
        <w:t>98</w:t>
      </w:r>
      <w:r w:rsidRPr="0059507C">
        <w:rPr>
          <w:noProof/>
          <w:szCs w:val="24"/>
        </w:rPr>
        <w:t>, 888–899.</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van Mantgem, P.J., Stephenson, N.L., Byrne, J.C., Daniels, L.D., Franklin, J.F., Fulé, P.Z., Harmon, M.E., Larson, A.J., Smith, J.M., Taylor, A.H. &amp; Veblen, T.T. (2009) Widespread increase of tree mortality rates in the western United States. </w:t>
      </w:r>
      <w:r w:rsidRPr="0059507C">
        <w:rPr>
          <w:i/>
          <w:iCs/>
          <w:noProof/>
          <w:szCs w:val="24"/>
        </w:rPr>
        <w:t>Science (New York, N.Y.)</w:t>
      </w:r>
      <w:r w:rsidRPr="0059507C">
        <w:rPr>
          <w:noProof/>
          <w:szCs w:val="24"/>
        </w:rPr>
        <w:t xml:space="preserve">, </w:t>
      </w:r>
      <w:r w:rsidRPr="0059507C">
        <w:rPr>
          <w:b/>
          <w:bCs/>
          <w:noProof/>
          <w:szCs w:val="24"/>
        </w:rPr>
        <w:t>323</w:t>
      </w:r>
      <w:r w:rsidRPr="0059507C">
        <w:rPr>
          <w:noProof/>
          <w:szCs w:val="24"/>
        </w:rPr>
        <w:t>, 521–524.</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Martin, P.A., Newton, A.C., Cantarello, E. &amp; Evans, P. (2015) Stand dieback and collapse in a temperate forest and its impact on forest structure and biodiversity. </w:t>
      </w:r>
      <w:r w:rsidRPr="0059507C">
        <w:rPr>
          <w:i/>
          <w:iCs/>
          <w:noProof/>
          <w:szCs w:val="24"/>
        </w:rPr>
        <w:t>Forest Ecology and Management</w:t>
      </w:r>
      <w:r w:rsidRPr="0059507C">
        <w:rPr>
          <w:noProof/>
          <w:szCs w:val="24"/>
        </w:rPr>
        <w:t xml:space="preserve">, </w:t>
      </w:r>
      <w:r w:rsidRPr="0059507C">
        <w:rPr>
          <w:b/>
          <w:bCs/>
          <w:noProof/>
          <w:szCs w:val="24"/>
        </w:rPr>
        <w:t>358</w:t>
      </w:r>
      <w:r w:rsidRPr="0059507C">
        <w:rPr>
          <w:noProof/>
          <w:szCs w:val="24"/>
        </w:rPr>
        <w:t>, 130–138.</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Mountford, E.P. &amp; Peterken, G.F. (2003) Long-term change and implications for the management of wood-pastures: experience over 40 years from Denny Wood, New Forest. </w:t>
      </w:r>
      <w:r w:rsidRPr="0059507C">
        <w:rPr>
          <w:i/>
          <w:iCs/>
          <w:noProof/>
          <w:szCs w:val="24"/>
        </w:rPr>
        <w:t>Forestry</w:t>
      </w:r>
      <w:r w:rsidRPr="0059507C">
        <w:rPr>
          <w:noProof/>
          <w:szCs w:val="24"/>
        </w:rPr>
        <w:t xml:space="preserve">, </w:t>
      </w:r>
      <w:r w:rsidRPr="0059507C">
        <w:rPr>
          <w:b/>
          <w:bCs/>
          <w:noProof/>
          <w:szCs w:val="24"/>
        </w:rPr>
        <w:t>76</w:t>
      </w:r>
      <w:r w:rsidRPr="0059507C">
        <w:rPr>
          <w:noProof/>
          <w:szCs w:val="24"/>
        </w:rPr>
        <w:t>, 19–43.</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Mountford, E.P., Peterken, G.F., Edwards, P.J. &amp; Manners, J.G. (1999) Long-term change in growth, mortality and regeneration of trees in Denny Wood, an old-growth wood-pasture in the New Forest (UK). </w:t>
      </w:r>
      <w:r w:rsidRPr="0059507C">
        <w:rPr>
          <w:i/>
          <w:iCs/>
          <w:noProof/>
          <w:szCs w:val="24"/>
        </w:rPr>
        <w:t>Perspectives in Plant Ecology, Evolution and Systematics</w:t>
      </w:r>
      <w:r w:rsidRPr="0059507C">
        <w:rPr>
          <w:noProof/>
          <w:szCs w:val="24"/>
        </w:rPr>
        <w:t xml:space="preserve">, </w:t>
      </w:r>
      <w:r w:rsidRPr="0059507C">
        <w:rPr>
          <w:b/>
          <w:bCs/>
          <w:noProof/>
          <w:szCs w:val="24"/>
        </w:rPr>
        <w:t>2</w:t>
      </w:r>
      <w:r w:rsidRPr="0059507C">
        <w:rPr>
          <w:noProof/>
          <w:szCs w:val="24"/>
        </w:rPr>
        <w:t>, 223–272.</w:t>
      </w:r>
    </w:p>
    <w:p w:rsidR="0090383B" w:rsidRDefault="0090383B" w:rsidP="0059507C">
      <w:pPr>
        <w:widowControl w:val="0"/>
        <w:autoSpaceDE w:val="0"/>
        <w:autoSpaceDN w:val="0"/>
        <w:adjustRightInd w:val="0"/>
        <w:spacing w:after="140" w:line="240" w:lineRule="auto"/>
        <w:ind w:left="480" w:hanging="480"/>
        <w:rPr>
          <w:ins w:id="253" w:author="anewton" w:date="2016-02-11T12:40:00Z"/>
          <w:noProof/>
          <w:szCs w:val="24"/>
        </w:rPr>
      </w:pPr>
      <w:r w:rsidRPr="0059507C">
        <w:rPr>
          <w:noProof/>
          <w:szCs w:val="24"/>
        </w:rPr>
        <w:t xml:space="preserve">Nepstad, D.C., Verissimo, A., Alencar, A., Nobre, C., Lima, E., Lefebvre, P., Schlesinger, P., Potter, C., Moutinho, P., Mendoza, E., Cochrane, M. &amp; Brooks, V. (1999) Large-scale impoverishment of Amazonian forests by logging and fire. </w:t>
      </w:r>
      <w:r w:rsidRPr="0059507C">
        <w:rPr>
          <w:i/>
          <w:iCs/>
          <w:noProof/>
          <w:szCs w:val="24"/>
        </w:rPr>
        <w:t>Nature</w:t>
      </w:r>
      <w:r w:rsidRPr="0059507C">
        <w:rPr>
          <w:noProof/>
          <w:szCs w:val="24"/>
        </w:rPr>
        <w:t xml:space="preserve">, </w:t>
      </w:r>
      <w:r w:rsidRPr="0059507C">
        <w:rPr>
          <w:b/>
          <w:bCs/>
          <w:noProof/>
          <w:szCs w:val="24"/>
        </w:rPr>
        <w:t>398</w:t>
      </w:r>
      <w:r w:rsidRPr="0059507C">
        <w:rPr>
          <w:noProof/>
          <w:szCs w:val="24"/>
        </w:rPr>
        <w:t>, 505–508.</w:t>
      </w:r>
    </w:p>
    <w:p w:rsidR="0090383B" w:rsidRPr="0059507C" w:rsidRDefault="0090383B" w:rsidP="0059507C">
      <w:pPr>
        <w:widowControl w:val="0"/>
        <w:numPr>
          <w:ins w:id="254" w:author="anewton" w:date="2016-02-11T12:40:00Z"/>
        </w:numPr>
        <w:autoSpaceDE w:val="0"/>
        <w:autoSpaceDN w:val="0"/>
        <w:adjustRightInd w:val="0"/>
        <w:spacing w:after="140" w:line="240" w:lineRule="auto"/>
        <w:ind w:left="480" w:hanging="480"/>
        <w:rPr>
          <w:noProof/>
          <w:szCs w:val="24"/>
        </w:rPr>
      </w:pPr>
      <w:ins w:id="255" w:author="anewton" w:date="2016-02-11T12:40:00Z">
        <w:r w:rsidRPr="00D43F6D">
          <w:rPr>
            <w:rFonts w:ascii="Arial" w:hAnsi="Arial" w:cs="Arial"/>
          </w:rPr>
          <w:t xml:space="preserve">Newton, A.C., Cantarello, E., Tejedor, N. and Myers, G. (2013). Dynamics and conservation management of a wooded landscape under high herbivore pressure. </w:t>
        </w:r>
        <w:r w:rsidRPr="00D43F6D">
          <w:rPr>
            <w:rFonts w:ascii="Arial" w:hAnsi="Arial" w:cs="Arial"/>
            <w:i/>
          </w:rPr>
          <w:t xml:space="preserve">International Journal of Biodiversity. </w:t>
        </w:r>
        <w:r w:rsidRPr="00000DE9">
          <w:rPr>
            <w:rFonts w:ascii="Arial" w:hAnsi="Arial" w:cs="Arial"/>
          </w:rPr>
          <w:t>Vol.</w:t>
        </w:r>
        <w:r>
          <w:rPr>
            <w:rFonts w:ascii="Arial" w:hAnsi="Arial" w:cs="Arial"/>
            <w:i/>
          </w:rPr>
          <w:t xml:space="preserve"> </w:t>
        </w:r>
        <w:r>
          <w:rPr>
            <w:rFonts w:ascii="Arial" w:hAnsi="Arial" w:cs="Arial"/>
          </w:rPr>
          <w:t xml:space="preserve">2013, 15 pp. </w:t>
        </w:r>
        <w:r w:rsidRPr="00D43F6D">
          <w:rPr>
            <w:rFonts w:ascii="Arial" w:hAnsi="Arial" w:cs="Arial"/>
          </w:rPr>
          <w:t>doi:10.1155/2013/273948</w:t>
        </w:r>
      </w:ins>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Nimmo, D.G., Mac Nally, R., Cunningham, S.C., Haslem,  a. &amp; Bennett,  a. F. (2015) Vive la résistance: reviving resistance for 21st century conservation. </w:t>
      </w:r>
      <w:r w:rsidRPr="0059507C">
        <w:rPr>
          <w:i/>
          <w:iCs/>
          <w:noProof/>
          <w:szCs w:val="24"/>
        </w:rPr>
        <w:t>Trends in Ecology &amp; Evolution</w:t>
      </w:r>
      <w:r w:rsidRPr="0059507C">
        <w:rPr>
          <w:noProof/>
          <w:szCs w:val="24"/>
        </w:rPr>
        <w:t>, 1–8.</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Olesen, C.R. &amp; Madsen, P. (2008) The impact of roe deer (Capreolus capreolus), seedbed, light and seed fall on natural beech (Fagus sylvatica) regeneration. </w:t>
      </w:r>
      <w:r w:rsidRPr="0059507C">
        <w:rPr>
          <w:i/>
          <w:iCs/>
          <w:noProof/>
          <w:szCs w:val="24"/>
        </w:rPr>
        <w:t>Forest Ecology and Management</w:t>
      </w:r>
      <w:r w:rsidRPr="0059507C">
        <w:rPr>
          <w:noProof/>
          <w:szCs w:val="24"/>
        </w:rPr>
        <w:t xml:space="preserve">, </w:t>
      </w:r>
      <w:r w:rsidRPr="0059507C">
        <w:rPr>
          <w:b/>
          <w:bCs/>
          <w:noProof/>
          <w:szCs w:val="24"/>
        </w:rPr>
        <w:t>255</w:t>
      </w:r>
      <w:r w:rsidRPr="0059507C">
        <w:rPr>
          <w:noProof/>
          <w:szCs w:val="24"/>
        </w:rPr>
        <w:t>, 3962–3972.</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Packham, J.R., Thomas, P. a., Atkinson, M.D. &amp; Degen, T. (2012) Biological Flora of the British Isles: Fagus sylvatica. </w:t>
      </w:r>
      <w:r w:rsidRPr="0059507C">
        <w:rPr>
          <w:i/>
          <w:iCs/>
          <w:noProof/>
          <w:szCs w:val="24"/>
        </w:rPr>
        <w:t>Journal of Ecology</w:t>
      </w:r>
      <w:r w:rsidRPr="0059507C">
        <w:rPr>
          <w:noProof/>
          <w:szCs w:val="24"/>
        </w:rPr>
        <w:t xml:space="preserve">, </w:t>
      </w:r>
      <w:r w:rsidRPr="0059507C">
        <w:rPr>
          <w:b/>
          <w:bCs/>
          <w:noProof/>
          <w:szCs w:val="24"/>
        </w:rPr>
        <w:t>100</w:t>
      </w:r>
      <w:r w:rsidRPr="0059507C">
        <w:rPr>
          <w:noProof/>
          <w:szCs w:val="24"/>
        </w:rPr>
        <w:t>, 1557–1608.</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Packham, J.R., Thomas, P.A., Lageard, J.G.A. &amp; Hilton, G.M. (2008) the English Beech Masting Survey 1980–2007: Variation in the Fruiting of the Common Beech ( Fagus Sylvatica L.) and Its Effects on Woodland Ecosystems. </w:t>
      </w:r>
      <w:r w:rsidRPr="0059507C">
        <w:rPr>
          <w:i/>
          <w:iCs/>
          <w:noProof/>
          <w:szCs w:val="24"/>
        </w:rPr>
        <w:t>Arboricultural Journal</w:t>
      </w:r>
      <w:r w:rsidRPr="0059507C">
        <w:rPr>
          <w:noProof/>
          <w:szCs w:val="24"/>
        </w:rPr>
        <w:t xml:space="preserve">, </w:t>
      </w:r>
      <w:r w:rsidRPr="0059507C">
        <w:rPr>
          <w:b/>
          <w:bCs/>
          <w:noProof/>
          <w:szCs w:val="24"/>
        </w:rPr>
        <w:t>31</w:t>
      </w:r>
      <w:r w:rsidRPr="0059507C">
        <w:rPr>
          <w:noProof/>
          <w:szCs w:val="24"/>
        </w:rPr>
        <w:t>, 189–214.</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Petraitis, P. (2013) </w:t>
      </w:r>
      <w:r w:rsidRPr="0059507C">
        <w:rPr>
          <w:i/>
          <w:iCs/>
          <w:noProof/>
          <w:szCs w:val="24"/>
        </w:rPr>
        <w:t>Multiple Stable States in Natural Ecosystems</w:t>
      </w:r>
      <w:r w:rsidRPr="0059507C">
        <w:rPr>
          <w:noProof/>
          <w:szCs w:val="24"/>
        </w:rPr>
        <w:t>. Oxford University Press.</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Petraitis, P.S. &amp; Hoffman, C. (2010) Multiple stable states and relationship between thresholds in processes and states. </w:t>
      </w:r>
      <w:r w:rsidRPr="0059507C">
        <w:rPr>
          <w:i/>
          <w:iCs/>
          <w:noProof/>
          <w:szCs w:val="24"/>
        </w:rPr>
        <w:t>Marine Ecology Progress Series</w:t>
      </w:r>
      <w:r w:rsidRPr="0059507C">
        <w:rPr>
          <w:noProof/>
          <w:szCs w:val="24"/>
        </w:rPr>
        <w:t xml:space="preserve">, </w:t>
      </w:r>
      <w:r w:rsidRPr="0059507C">
        <w:rPr>
          <w:b/>
          <w:bCs/>
          <w:noProof/>
          <w:szCs w:val="24"/>
        </w:rPr>
        <w:t>413</w:t>
      </w:r>
      <w:r w:rsidRPr="0059507C">
        <w:rPr>
          <w:noProof/>
          <w:szCs w:val="24"/>
        </w:rPr>
        <w:t>, 189–200.</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Pyke, G.H., Pulliam, H.R. &amp; Charnov, E.L. (1977) Optimal Foraging: A Selective Review of Theory and Tests. </w:t>
      </w:r>
      <w:r w:rsidRPr="0059507C">
        <w:rPr>
          <w:i/>
          <w:iCs/>
          <w:noProof/>
          <w:szCs w:val="24"/>
        </w:rPr>
        <w:t>The Quarterly Review of Biology</w:t>
      </w:r>
      <w:r w:rsidRPr="0059507C">
        <w:rPr>
          <w:noProof/>
          <w:szCs w:val="24"/>
        </w:rPr>
        <w:t>.</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R Development Core Team. (2011) </w:t>
      </w:r>
      <w:r w:rsidRPr="0059507C">
        <w:rPr>
          <w:i/>
          <w:iCs/>
          <w:noProof/>
          <w:szCs w:val="24"/>
        </w:rPr>
        <w:t>R: A Language and Environment for Statistical Computing</w:t>
      </w:r>
      <w:r w:rsidRPr="0059507C">
        <w:rPr>
          <w:noProof/>
          <w:szCs w:val="24"/>
        </w:rPr>
        <w:t>. R Foundation for Statistical Computing, Vienna, Austria.</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59507C">
        <w:rPr>
          <w:i/>
          <w:iCs/>
          <w:noProof/>
          <w:szCs w:val="24"/>
        </w:rPr>
        <w:t>Journal of Ecology</w:t>
      </w:r>
      <w:r w:rsidRPr="0059507C">
        <w:rPr>
          <w:noProof/>
          <w:szCs w:val="24"/>
        </w:rPr>
        <w:t xml:space="preserve">, </w:t>
      </w:r>
      <w:r w:rsidRPr="0059507C">
        <w:rPr>
          <w:b/>
          <w:bCs/>
          <w:noProof/>
          <w:szCs w:val="24"/>
        </w:rPr>
        <w:t>103</w:t>
      </w:r>
      <w:r w:rsidRPr="0059507C">
        <w:rPr>
          <w:noProof/>
          <w:szCs w:val="24"/>
        </w:rPr>
        <w:t>, 5–15.</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Sasaki, N. &amp; Putz, F.E. (2009) Critical need for new definitions of “forest” and “forest degradation” in global climate change agreements. </w:t>
      </w:r>
      <w:r w:rsidRPr="0059507C">
        <w:rPr>
          <w:i/>
          <w:iCs/>
          <w:noProof/>
          <w:szCs w:val="24"/>
        </w:rPr>
        <w:t>Conservation Letters</w:t>
      </w:r>
      <w:r w:rsidRPr="0059507C">
        <w:rPr>
          <w:noProof/>
          <w:szCs w:val="24"/>
        </w:rPr>
        <w:t xml:space="preserve">, </w:t>
      </w:r>
      <w:r w:rsidRPr="0059507C">
        <w:rPr>
          <w:b/>
          <w:bCs/>
          <w:noProof/>
          <w:szCs w:val="24"/>
        </w:rPr>
        <w:t>2</w:t>
      </w:r>
      <w:r w:rsidRPr="0059507C">
        <w:rPr>
          <w:noProof/>
          <w:szCs w:val="24"/>
        </w:rPr>
        <w:t>, 226–232.</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Scheffer, M., Carpenter, S., Foley, J.A., Folke, C. &amp; Walker, B. (2001) Catastrophic shifts in ecosystems. </w:t>
      </w:r>
      <w:r w:rsidRPr="0059507C">
        <w:rPr>
          <w:i/>
          <w:iCs/>
          <w:noProof/>
          <w:szCs w:val="24"/>
        </w:rPr>
        <w:t>Nature</w:t>
      </w:r>
      <w:r w:rsidRPr="0059507C">
        <w:rPr>
          <w:noProof/>
          <w:szCs w:val="24"/>
        </w:rPr>
        <w:t xml:space="preserve">, </w:t>
      </w:r>
      <w:r w:rsidRPr="0059507C">
        <w:rPr>
          <w:b/>
          <w:bCs/>
          <w:noProof/>
          <w:szCs w:val="24"/>
        </w:rPr>
        <w:t>413</w:t>
      </w:r>
      <w:r w:rsidRPr="0059507C">
        <w:rPr>
          <w:noProof/>
          <w:szCs w:val="24"/>
        </w:rPr>
        <w:t>, 591–6.</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Scheffer, M., Hirota, M., Holmgren, M., Van Nes, E.H. &amp; Chapin, F.S. (2012) Thresholds for boreal biome transitions. </w:t>
      </w:r>
      <w:r w:rsidRPr="0059507C">
        <w:rPr>
          <w:i/>
          <w:iCs/>
          <w:noProof/>
          <w:szCs w:val="24"/>
        </w:rPr>
        <w:t>Proceedings of the National Academy of Sciences of the United States of America</w:t>
      </w:r>
      <w:r w:rsidRPr="0059507C">
        <w:rPr>
          <w:noProof/>
          <w:szCs w:val="24"/>
        </w:rPr>
        <w:t xml:space="preserve">, </w:t>
      </w:r>
      <w:r w:rsidRPr="0059507C">
        <w:rPr>
          <w:b/>
          <w:bCs/>
          <w:noProof/>
          <w:szCs w:val="24"/>
        </w:rPr>
        <w:t>109</w:t>
      </w:r>
      <w:r w:rsidRPr="0059507C">
        <w:rPr>
          <w:noProof/>
          <w:szCs w:val="24"/>
        </w:rPr>
        <w:t>, 21384–9.</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Schielzeth, H. (2010) Simple means to improve the interpretability of regression coefficients. </w:t>
      </w:r>
      <w:r w:rsidRPr="0059507C">
        <w:rPr>
          <w:i/>
          <w:iCs/>
          <w:noProof/>
          <w:szCs w:val="24"/>
        </w:rPr>
        <w:t>Methods in Ecology and Evolution</w:t>
      </w:r>
      <w:r w:rsidRPr="0059507C">
        <w:rPr>
          <w:noProof/>
          <w:szCs w:val="24"/>
        </w:rPr>
        <w:t xml:space="preserve">, </w:t>
      </w:r>
      <w:r w:rsidRPr="0059507C">
        <w:rPr>
          <w:b/>
          <w:bCs/>
          <w:noProof/>
          <w:szCs w:val="24"/>
        </w:rPr>
        <w:t>1</w:t>
      </w:r>
      <w:r w:rsidRPr="0059507C">
        <w:rPr>
          <w:noProof/>
          <w:szCs w:val="24"/>
        </w:rPr>
        <w:t>, 103–113.</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Scholes, R., Settele, J., Betts, R., Bunn, S., Leadley, P., Nepstad, D., Overpeck, J. &amp; Taboada, M.G. (2014) Terrestrial and inland water systems. </w:t>
      </w:r>
      <w:r w:rsidRPr="0059507C">
        <w:rPr>
          <w:i/>
          <w:iCs/>
          <w:noProof/>
          <w:szCs w:val="24"/>
        </w:rPr>
        <w:t>Climate Change 2014: Impacts, Adaptation, and Vulnerability</w:t>
      </w:r>
      <w:r w:rsidRPr="0059507C">
        <w:rPr>
          <w:noProof/>
          <w:szCs w:val="24"/>
        </w:rPr>
        <w:t xml:space="preserve"> (eds C. Field),, V. Barros),, K. Mach), &amp; M. Mastrandrea), pp. 271–360. Cambridge University Press, Cambridge.</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Seidl, R., Schelhaas, M., Rammer, W. &amp; Verkerk, P.J. (2014) Increasing forest disturbances in Europe and their impact on carbon storage. </w:t>
      </w:r>
      <w:r w:rsidRPr="0059507C">
        <w:rPr>
          <w:i/>
          <w:iCs/>
          <w:noProof/>
          <w:szCs w:val="24"/>
        </w:rPr>
        <w:t>Nature Climate Change</w:t>
      </w:r>
      <w:r w:rsidRPr="0059507C">
        <w:rPr>
          <w:noProof/>
          <w:szCs w:val="24"/>
        </w:rPr>
        <w:t>, 1–6.</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Seidl, R., Spies, T. a., Peterson, D.L., Stephens, S.L. &amp; Hicke, J. a. (2015) Searching for resilience: addressing the impacts of changing disturbance regimes on forest ecosystem services. </w:t>
      </w:r>
      <w:r w:rsidRPr="0059507C">
        <w:rPr>
          <w:i/>
          <w:iCs/>
          <w:noProof/>
          <w:szCs w:val="24"/>
        </w:rPr>
        <w:t>Journal of Applied Ecology</w:t>
      </w:r>
      <w:r w:rsidRPr="0059507C">
        <w:rPr>
          <w:noProof/>
          <w:szCs w:val="24"/>
        </w:rPr>
        <w:t>, n/a–n/a.</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Shade, A., Peter, H., Allison, S.D., Baho, D.L., Berga, M., Bürgmann, H., Huber, D.H., Langenheder, S., Lennon, J.T., Martiny, J.B.H., Matulich, K.L., Schmidt, T.M. &amp; Handelsman, J. (2012) Fundamentals of Microbial Community Resistance and Resilience. </w:t>
      </w:r>
      <w:r w:rsidRPr="0059507C">
        <w:rPr>
          <w:i/>
          <w:iCs/>
          <w:noProof/>
          <w:szCs w:val="24"/>
        </w:rPr>
        <w:t>Frontiers in Microbiology</w:t>
      </w:r>
      <w:r w:rsidRPr="0059507C">
        <w:rPr>
          <w:noProof/>
          <w:szCs w:val="24"/>
        </w:rPr>
        <w:t xml:space="preserve">, </w:t>
      </w:r>
      <w:r w:rsidRPr="0059507C">
        <w:rPr>
          <w:b/>
          <w:bCs/>
          <w:noProof/>
          <w:szCs w:val="24"/>
        </w:rPr>
        <w:t>3</w:t>
      </w:r>
      <w:r w:rsidRPr="0059507C">
        <w:rPr>
          <w:noProof/>
          <w:szCs w:val="24"/>
        </w:rPr>
        <w:t>, 1–19.</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Sheil, D., Burslem, D.F.R.P. &amp; Alder, D. (1995) The Interpretation and misinterpretation of mortality rate measures. </w:t>
      </w:r>
      <w:r w:rsidRPr="0059507C">
        <w:rPr>
          <w:i/>
          <w:iCs/>
          <w:noProof/>
          <w:szCs w:val="24"/>
        </w:rPr>
        <w:t>Journal of Ecology</w:t>
      </w:r>
      <w:r w:rsidRPr="0059507C">
        <w:rPr>
          <w:noProof/>
          <w:szCs w:val="24"/>
        </w:rPr>
        <w:t xml:space="preserve">, </w:t>
      </w:r>
      <w:r w:rsidRPr="0059507C">
        <w:rPr>
          <w:b/>
          <w:bCs/>
          <w:noProof/>
          <w:szCs w:val="24"/>
        </w:rPr>
        <w:t>83</w:t>
      </w:r>
      <w:r w:rsidRPr="0059507C">
        <w:rPr>
          <w:noProof/>
          <w:szCs w:val="24"/>
        </w:rPr>
        <w:t>, 331–333.</w:t>
      </w:r>
    </w:p>
    <w:p w:rsidR="0090383B" w:rsidRPr="0059507C" w:rsidRDefault="0090383B" w:rsidP="0059507C">
      <w:pPr>
        <w:widowControl w:val="0"/>
        <w:autoSpaceDE w:val="0"/>
        <w:autoSpaceDN w:val="0"/>
        <w:adjustRightInd w:val="0"/>
        <w:spacing w:after="140" w:line="240" w:lineRule="auto"/>
        <w:ind w:left="480" w:hanging="480"/>
        <w:rPr>
          <w:noProof/>
          <w:szCs w:val="24"/>
        </w:rPr>
      </w:pPr>
      <w:r w:rsidRPr="0059507C">
        <w:rPr>
          <w:noProof/>
          <w:szCs w:val="24"/>
        </w:rPr>
        <w:t xml:space="preserve">Sousa, W.. (2001) Natural disturbance and the dynamics of marine benthic communities. </w:t>
      </w:r>
      <w:r w:rsidRPr="0059507C">
        <w:rPr>
          <w:i/>
          <w:iCs/>
          <w:noProof/>
          <w:szCs w:val="24"/>
        </w:rPr>
        <w:t>Marine Community Ecology</w:t>
      </w:r>
      <w:r w:rsidRPr="0059507C">
        <w:rPr>
          <w:noProof/>
          <w:szCs w:val="24"/>
        </w:rPr>
        <w:t xml:space="preserve"> (eds M.D. Bertness),, S. Gaines), &amp; M.E. Hay), pp. 85–130. Sinauer Associates Inc., Sunderland , MA.</w:t>
      </w:r>
    </w:p>
    <w:p w:rsidR="0090383B" w:rsidRPr="0059507C" w:rsidRDefault="0090383B" w:rsidP="0059507C">
      <w:pPr>
        <w:widowControl w:val="0"/>
        <w:autoSpaceDE w:val="0"/>
        <w:autoSpaceDN w:val="0"/>
        <w:adjustRightInd w:val="0"/>
        <w:spacing w:after="140" w:line="240" w:lineRule="auto"/>
        <w:ind w:left="480" w:hanging="480"/>
        <w:rPr>
          <w:noProof/>
        </w:rPr>
      </w:pPr>
      <w:r w:rsidRPr="0059507C">
        <w:rPr>
          <w:noProof/>
          <w:szCs w:val="24"/>
        </w:rPr>
        <w:t>Wilensky, U. (1999) Netlogo.</w:t>
      </w:r>
    </w:p>
    <w:p w:rsidR="0090383B" w:rsidRPr="004E3A00" w:rsidRDefault="0090383B" w:rsidP="0059507C">
      <w:pPr>
        <w:widowControl w:val="0"/>
        <w:autoSpaceDE w:val="0"/>
        <w:autoSpaceDN w:val="0"/>
        <w:adjustRightInd w:val="0"/>
        <w:spacing w:after="140" w:line="240" w:lineRule="auto"/>
        <w:ind w:left="480" w:hanging="480"/>
      </w:pPr>
      <w:r w:rsidRPr="004E3A00">
        <w:fldChar w:fldCharType="end"/>
      </w:r>
    </w:p>
    <w:p w:rsidR="0090383B" w:rsidRPr="004E3A00" w:rsidRDefault="0090383B" w:rsidP="00F11B0B">
      <w:pPr>
        <w:spacing w:line="360" w:lineRule="auto"/>
        <w:contextualSpacing/>
      </w:pPr>
    </w:p>
    <w:p w:rsidR="0090383B" w:rsidRDefault="0090383B">
      <w:pPr>
        <w:rPr>
          <w:rFonts w:ascii="Arial" w:hAnsi="Arial" w:cs="Arial"/>
          <w:b/>
          <w:bCs/>
          <w:color w:val="000000"/>
          <w:lang w:eastAsia="en-GB"/>
        </w:rPr>
      </w:pPr>
      <w:r>
        <w:rPr>
          <w:rFonts w:ascii="Arial" w:hAnsi="Arial" w:cs="Arial"/>
          <w:b/>
          <w:bCs/>
          <w:color w:val="000000"/>
          <w:lang w:eastAsia="en-GB"/>
        </w:rPr>
        <w:br w:type="page"/>
      </w: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Figures</w:t>
      </w:r>
    </w:p>
    <w:p w:rsidR="0090383B" w:rsidRDefault="0090383B" w:rsidP="00F11B0B">
      <w:pPr>
        <w:spacing w:before="40" w:after="140" w:line="360" w:lineRule="auto"/>
        <w:contextualSpacing/>
        <w:rPr>
          <w:rFonts w:ascii="Arial" w:hAnsi="Arial" w:cs="Arial"/>
          <w:color w:val="000000"/>
          <w:lang w:eastAsia="en-GB"/>
        </w:rPr>
      </w:pPr>
      <w:r w:rsidRPr="00F36133">
        <w:rPr>
          <w:rFonts w:ascii="Arial" w:hAnsi="Arial" w:cs="Arial"/>
          <w:noProof/>
          <w:color w:val="000000"/>
          <w:lang w:eastAsia="en-GB"/>
        </w:rPr>
        <w:pict>
          <v:shape id="Picture 2" o:spid="_x0000_i1041" type="#_x0000_t75" style="width:449.25pt;height:336.75pt;visibility:visible">
            <v:imagedata r:id="rId15" o:title=""/>
          </v:shape>
        </w:pict>
      </w:r>
    </w:p>
    <w:p w:rsidR="0090383B" w:rsidRPr="004E3A00" w:rsidRDefault="0090383B" w:rsidP="00F11B0B">
      <w:pPr>
        <w:spacing w:before="40" w:after="140" w:line="360" w:lineRule="auto"/>
        <w:contextualSpacing/>
        <w:rPr>
          <w:rFonts w:ascii="Arial" w:hAnsi="Arial" w:cs="Arial"/>
          <w:color w:val="000000"/>
          <w:lang w:eastAsia="en-GB"/>
        </w:rPr>
      </w:pPr>
      <w:r>
        <w:rPr>
          <w:rFonts w:ascii="Arial" w:hAnsi="Arial" w:cs="Arial"/>
          <w:color w:val="000000"/>
          <w:lang w:eastAsia="en-GB"/>
        </w:rPr>
        <w:t>Figure 1 – Relationship between density of beech (a, c) seedlings and (b, d) saplings and canopy openness in woodlands in the New Forest showing signs of die</w:t>
      </w:r>
      <w:del w:id="256" w:author="anewton" w:date="2016-02-11T13:06:00Z">
        <w:r w:rsidDel="002E7EB9">
          <w:rPr>
            <w:rFonts w:ascii="Arial" w:hAnsi="Arial" w:cs="Arial"/>
            <w:color w:val="000000"/>
            <w:lang w:eastAsia="en-GB"/>
          </w:rPr>
          <w:delText>-off</w:delText>
        </w:r>
      </w:del>
      <w:ins w:id="257" w:author="anewton" w:date="2016-02-11T13:06:00Z">
        <w:r>
          <w:rPr>
            <w:rFonts w:ascii="Arial" w:hAnsi="Arial" w:cs="Arial"/>
            <w:color w:val="000000"/>
            <w:lang w:eastAsia="en-GB"/>
          </w:rPr>
          <w:t>back</w:t>
        </w:r>
      </w:ins>
      <w:r>
        <w:rPr>
          <w:rFonts w:ascii="Arial" w:hAnsi="Arial" w:cs="Arial"/>
          <w:color w:val="000000"/>
          <w:lang w:eastAsia="en-GB"/>
        </w:rPr>
        <w:t xml:space="preserve">. Plots a &amp; b use data </w:t>
      </w:r>
      <w:ins w:id="258" w:author="anewton" w:date="2016-02-11T13:06:00Z">
        <w:r>
          <w:rPr>
            <w:rFonts w:ascii="Arial" w:hAnsi="Arial" w:cs="Arial"/>
            <w:color w:val="000000"/>
            <w:lang w:eastAsia="en-GB"/>
          </w:rPr>
          <w:t xml:space="preserve">collected </w:t>
        </w:r>
      </w:ins>
      <w:r>
        <w:rPr>
          <w:rFonts w:ascii="Arial" w:hAnsi="Arial" w:cs="Arial"/>
          <w:color w:val="000000"/>
          <w:lang w:eastAsia="en-GB"/>
        </w:rPr>
        <w:t>from across the New Forest</w:t>
      </w:r>
      <w:ins w:id="259" w:author="anewton" w:date="2016-02-11T13:07:00Z">
        <w:r>
          <w:rPr>
            <w:rFonts w:ascii="Arial" w:hAnsi="Arial" w:cs="Arial"/>
            <w:color w:val="000000"/>
            <w:lang w:eastAsia="en-GB"/>
          </w:rPr>
          <w:t xml:space="preserve"> (12 sites)</w:t>
        </w:r>
      </w:ins>
      <w:r>
        <w:rPr>
          <w:rFonts w:ascii="Arial" w:hAnsi="Arial" w:cs="Arial"/>
          <w:color w:val="000000"/>
          <w:lang w:eastAsia="en-GB"/>
        </w:rPr>
        <w:t>, while plots c &amp; d use data from Denny Wood. Solid lines represent predictions from coefficients with P ≤ 0.05.</w:t>
      </w:r>
    </w:p>
    <w:p w:rsidR="0090383B" w:rsidRPr="004E3A00" w:rsidRDefault="0090383B" w:rsidP="00F11B0B">
      <w:pPr>
        <w:spacing w:before="40" w:after="140" w:line="360" w:lineRule="auto"/>
        <w:contextualSpacing/>
        <w:rPr>
          <w:rFonts w:ascii="Arial" w:hAnsi="Arial" w:cs="Arial"/>
          <w:color w:val="000000"/>
          <w:lang w:eastAsia="en-GB"/>
        </w:rPr>
      </w:pPr>
      <w:r w:rsidRPr="00F36133">
        <w:rPr>
          <w:rFonts w:ascii="Arial" w:hAnsi="Arial" w:cs="Arial"/>
          <w:noProof/>
          <w:color w:val="000000"/>
          <w:lang w:eastAsia="en-GB"/>
        </w:rPr>
        <w:pict>
          <v:shape id="Picture 3" o:spid="_x0000_i1042" type="#_x0000_t75" style="width:448.5pt;height:320.25pt;visibility:visible">
            <v:imagedata r:id="rId16" o:title=""/>
          </v:shape>
        </w:pict>
      </w:r>
    </w:p>
    <w:p w:rsidR="0090383B" w:rsidRPr="004E3A00" w:rsidRDefault="0090383B"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w:t>
      </w:r>
      <w:ins w:id="260" w:author="anewton" w:date="2016-02-11T13:07:00Z">
        <w:r>
          <w:rPr>
            <w:rFonts w:ascii="Arial" w:hAnsi="Arial" w:cs="Arial"/>
          </w:rPr>
          <w:t xml:space="preserve">95% </w:t>
        </w:r>
      </w:ins>
      <w:r w:rsidRPr="004E3A00">
        <w:rPr>
          <w:rFonts w:ascii="Arial" w:hAnsi="Arial" w:cs="Arial"/>
        </w:rPr>
        <w:t>confidence intervals. Note that that both x and y axes are log transformed.</w:t>
      </w:r>
    </w:p>
    <w:p w:rsidR="0090383B" w:rsidRPr="004E3A00" w:rsidRDefault="0090383B" w:rsidP="00F11B0B">
      <w:pPr>
        <w:spacing w:before="40" w:after="140" w:line="360" w:lineRule="auto"/>
        <w:contextualSpacing/>
        <w:rPr>
          <w:rFonts w:ascii="Arial" w:hAnsi="Arial" w:cs="Arial"/>
          <w:color w:val="000000"/>
          <w:lang w:eastAsia="en-GB"/>
        </w:rPr>
      </w:pPr>
    </w:p>
    <w:p w:rsidR="0090383B" w:rsidRPr="004E3A00" w:rsidRDefault="0090383B" w:rsidP="00A87DA1">
      <w:pPr>
        <w:spacing w:line="360" w:lineRule="auto"/>
        <w:contextualSpacing/>
        <w:rPr>
          <w:rFonts w:ascii="Arial" w:hAnsi="Arial" w:cs="Arial"/>
        </w:rPr>
      </w:pPr>
      <w:r w:rsidRPr="00F36133">
        <w:rPr>
          <w:rFonts w:ascii="Arial" w:hAnsi="Arial" w:cs="Arial"/>
          <w:noProof/>
          <w:lang w:eastAsia="en-GB"/>
        </w:rPr>
        <w:pict>
          <v:shape id="Picture 4" o:spid="_x0000_i1043" type="#_x0000_t75" style="width:446.25pt;height:267.75pt;visibility:visible">
            <v:imagedata r:id="rId17" o:title=""/>
          </v:shape>
        </w:pict>
      </w:r>
    </w:p>
    <w:p w:rsidR="0090383B" w:rsidRDefault="0090383B" w:rsidP="00BB3023">
      <w:pPr>
        <w:spacing w:line="360" w:lineRule="auto"/>
        <w:contextualSpacing/>
        <w:rPr>
          <w:rFonts w:ascii="Arial" w:hAnsi="Arial" w:cs="Arial"/>
          <w:sz w:val="24"/>
        </w:rPr>
      </w:pPr>
      <w:r w:rsidRPr="00BB3023">
        <w:rPr>
          <w:rFonts w:ascii="Arial" w:hAnsi="Arial" w:cs="Arial"/>
          <w:sz w:val="24"/>
        </w:rPr>
        <w:t xml:space="preserve">Figure 3 – Relationship between annual probability of beech tree death </w:t>
      </w:r>
      <w:r>
        <w:rPr>
          <w:rFonts w:ascii="Arial" w:hAnsi="Arial" w:cs="Arial"/>
          <w:sz w:val="24"/>
        </w:rPr>
        <w:t xml:space="preserve">and </w:t>
      </w:r>
      <w:r w:rsidRPr="00BB3023">
        <w:rPr>
          <w:rFonts w:ascii="Arial" w:hAnsi="Arial" w:cs="Arial"/>
          <w:sz w:val="24"/>
        </w:rPr>
        <w:t>(a) growth rate per year, (b) diameter at breast height</w:t>
      </w:r>
      <w:ins w:id="261" w:author="anewton" w:date="2016-02-11T13:08:00Z">
        <w:r>
          <w:rPr>
            <w:rFonts w:ascii="Arial" w:hAnsi="Arial" w:cs="Arial"/>
            <w:sz w:val="24"/>
          </w:rPr>
          <w:t xml:space="preserve"> (dbh)</w:t>
        </w:r>
      </w:ins>
      <w:r w:rsidRPr="00BB3023">
        <w:rPr>
          <w:rFonts w:ascii="Arial" w:hAnsi="Arial" w:cs="Arial"/>
          <w:sz w:val="24"/>
        </w:rPr>
        <w:t>, (c) distance to nearest dead tree and (d) sand content of soil. Lines represent predictions generated from model-averaged parameter estimates.</w:t>
      </w:r>
      <w:r>
        <w:rPr>
          <w:rFonts w:ascii="Arial" w:hAnsi="Arial" w:cs="Arial"/>
          <w:sz w:val="24"/>
        </w:rPr>
        <w:t xml:space="preserve"> Both growth rate per year and </w:t>
      </w:r>
      <w:del w:id="262" w:author="anewton" w:date="2016-02-11T13:08:00Z">
        <w:r w:rsidDel="002E7EB9">
          <w:rPr>
            <w:rFonts w:ascii="Arial" w:hAnsi="Arial" w:cs="Arial"/>
            <w:sz w:val="24"/>
          </w:rPr>
          <w:delText>diameter at breast height</w:delText>
        </w:r>
      </w:del>
      <w:ins w:id="263" w:author="anewton" w:date="2016-02-11T13:08:00Z">
        <w:r>
          <w:rPr>
            <w:rFonts w:ascii="Arial" w:hAnsi="Arial" w:cs="Arial"/>
            <w:sz w:val="24"/>
          </w:rPr>
          <w:t>dbh</w:t>
        </w:r>
      </w:ins>
      <w:r>
        <w:rPr>
          <w:rFonts w:ascii="Arial" w:hAnsi="Arial" w:cs="Arial"/>
          <w:sz w:val="24"/>
        </w:rPr>
        <w:t xml:space="preserve"> were significant (p &lt; 0.05) predictors of tree death. </w:t>
      </w:r>
      <w:commentRangeStart w:id="264"/>
      <w:r>
        <w:rPr>
          <w:rFonts w:ascii="Arial" w:hAnsi="Arial" w:cs="Arial"/>
          <w:sz w:val="24"/>
        </w:rPr>
        <w:t>To produce predictions all variables were held at their mean apart from the variable of interest.</w:t>
      </w:r>
      <w:commentRangeEnd w:id="264"/>
      <w:r>
        <w:rPr>
          <w:rStyle w:val="CommentReference"/>
        </w:rPr>
        <w:commentReference w:id="264"/>
      </w:r>
    </w:p>
    <w:p w:rsidR="0090383B" w:rsidRDefault="0090383B">
      <w:pPr>
        <w:rPr>
          <w:rFonts w:ascii="Arial" w:hAnsi="Arial" w:cs="Arial"/>
          <w:sz w:val="24"/>
        </w:rPr>
      </w:pPr>
      <w:ins w:id="265" w:author="anewton" w:date="2016-02-11T13:08:00Z">
        <w:r w:rsidRPr="0090383B">
          <w:rPr>
            <w:rFonts w:ascii="Arial" w:hAnsi="Arial" w:cs="Arial"/>
            <w:sz w:val="24"/>
            <w:highlight w:val="yellow"/>
            <w:rPrChange w:id="266" w:author="anewton" w:date="2016-02-11T13:08:00Z">
              <w:rPr>
                <w:rFonts w:ascii="Arial" w:hAnsi="Arial" w:cs="Arial"/>
                <w:sz w:val="24"/>
              </w:rPr>
            </w:rPrChange>
          </w:rPr>
          <w:t>*do not have more than three significant figures in your numbers on the y axis</w:t>
        </w:r>
      </w:ins>
      <w:r>
        <w:rPr>
          <w:rFonts w:ascii="Arial" w:hAnsi="Arial" w:cs="Arial"/>
          <w:sz w:val="24"/>
        </w:rPr>
        <w:br w:type="page"/>
      </w:r>
    </w:p>
    <w:p w:rsidR="0090383B" w:rsidRPr="00BB3023" w:rsidRDefault="0090383B" w:rsidP="00BB3023">
      <w:pPr>
        <w:spacing w:line="360" w:lineRule="auto"/>
        <w:contextualSpacing/>
        <w:rPr>
          <w:rFonts w:ascii="Arial" w:hAnsi="Arial" w:cs="Arial"/>
          <w:sz w:val="24"/>
        </w:rPr>
      </w:pPr>
    </w:p>
    <w:p w:rsidR="0090383B" w:rsidRPr="004E3A00" w:rsidRDefault="0090383B" w:rsidP="00F11B0B">
      <w:pPr>
        <w:spacing w:before="40" w:after="140" w:line="360" w:lineRule="auto"/>
        <w:contextualSpacing/>
        <w:rPr>
          <w:rFonts w:ascii="Arial" w:hAnsi="Arial" w:cs="Arial"/>
          <w:color w:val="000000"/>
          <w:lang w:eastAsia="en-GB"/>
        </w:rPr>
      </w:pPr>
    </w:p>
    <w:p w:rsidR="0090383B" w:rsidRPr="004E3A00" w:rsidRDefault="0090383B" w:rsidP="00F11B0B">
      <w:pPr>
        <w:spacing w:before="40" w:after="140" w:line="360" w:lineRule="auto"/>
        <w:contextualSpacing/>
        <w:rPr>
          <w:rFonts w:ascii="Arial" w:hAnsi="Arial" w:cs="Arial"/>
          <w:color w:val="000000"/>
          <w:lang w:eastAsia="en-GB"/>
        </w:rPr>
      </w:pPr>
      <w:r w:rsidRPr="00F36133">
        <w:rPr>
          <w:rFonts w:ascii="Arial" w:hAnsi="Arial" w:cs="Arial"/>
          <w:noProof/>
          <w:color w:val="000000"/>
          <w:lang w:eastAsia="en-GB"/>
        </w:rPr>
        <w:pict>
          <v:shape id="Picture 7" o:spid="_x0000_i1044" type="#_x0000_t75" style="width:446.25pt;height:267.75pt;visibility:visible">
            <v:imagedata r:id="rId18" o:title=""/>
          </v:shape>
        </w:pict>
      </w:r>
    </w:p>
    <w:p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4 – The effect of feedbacks in mature tree death and juvenile mortality </w:t>
      </w:r>
      <w:r>
        <w:rPr>
          <w:rFonts w:ascii="Arial" w:hAnsi="Arial" w:cs="Arial"/>
          <w:color w:val="000000"/>
          <w:lang w:eastAsia="en-GB"/>
        </w:rPr>
        <w:t xml:space="preserve">on predicted </w:t>
      </w:r>
      <w:r w:rsidRPr="004E3A00">
        <w:rPr>
          <w:rFonts w:ascii="Arial" w:hAnsi="Arial" w:cs="Arial"/>
          <w:color w:val="000000"/>
          <w:lang w:eastAsia="en-GB"/>
        </w:rPr>
        <w:t>basal area from 1964 to 2</w:t>
      </w:r>
      <w:r>
        <w:rPr>
          <w:rFonts w:ascii="Arial" w:hAnsi="Arial" w:cs="Arial"/>
          <w:color w:val="000000"/>
          <w:lang w:eastAsia="en-GB"/>
        </w:rPr>
        <w:t>01</w:t>
      </w:r>
      <w:r w:rsidRPr="004E3A00">
        <w:rPr>
          <w:rFonts w:ascii="Arial" w:hAnsi="Arial" w:cs="Arial"/>
          <w:color w:val="000000"/>
          <w:lang w:eastAsia="en-GB"/>
        </w:rPr>
        <w:t xml:space="preserve">4. </w:t>
      </w:r>
      <w:r>
        <w:rPr>
          <w:rFonts w:ascii="Arial" w:hAnsi="Arial" w:cs="Arial"/>
          <w:color w:val="000000"/>
          <w:lang w:eastAsia="en-GB"/>
        </w:rPr>
        <w:t>L</w:t>
      </w:r>
      <w:r w:rsidRPr="004E3A00">
        <w:rPr>
          <w:rFonts w:ascii="Arial" w:hAnsi="Arial" w:cs="Arial"/>
          <w:color w:val="000000"/>
          <w:lang w:eastAsia="en-GB"/>
        </w:rPr>
        <w:t xml:space="preserve">ines represent mean basal area </w:t>
      </w:r>
      <w:ins w:id="267" w:author="anewton" w:date="2016-02-11T13:10:00Z">
        <w:r>
          <w:rPr>
            <w:rFonts w:ascii="Arial" w:hAnsi="Arial" w:cs="Arial"/>
            <w:color w:val="000000"/>
            <w:lang w:eastAsia="en-GB"/>
          </w:rPr>
          <w:t xml:space="preserve">(BA) </w:t>
        </w:r>
      </w:ins>
      <w:r w:rsidRPr="004E3A00">
        <w:rPr>
          <w:rFonts w:ascii="Arial" w:hAnsi="Arial" w:cs="Arial"/>
          <w:color w:val="000000"/>
          <w:lang w:eastAsia="en-GB"/>
        </w:rPr>
        <w:t>at each model</w:t>
      </w:r>
      <w:ins w:id="268" w:author="anewton" w:date="2016-02-11T13:10:00Z">
        <w:r>
          <w:rPr>
            <w:rFonts w:ascii="Arial" w:hAnsi="Arial" w:cs="Arial"/>
            <w:color w:val="000000"/>
            <w:lang w:eastAsia="en-GB"/>
          </w:rPr>
          <w:t>led</w:t>
        </w:r>
      </w:ins>
      <w:r w:rsidRPr="004E3A00">
        <w:rPr>
          <w:rFonts w:ascii="Arial" w:hAnsi="Arial" w:cs="Arial"/>
          <w:color w:val="000000"/>
          <w:lang w:eastAsia="en-GB"/>
        </w:rPr>
        <w:t xml:space="preserve"> time step</w:t>
      </w:r>
      <w:r>
        <w:rPr>
          <w:rFonts w:ascii="Arial" w:hAnsi="Arial" w:cs="Arial"/>
          <w:color w:val="000000"/>
          <w:lang w:eastAsia="en-GB"/>
        </w:rPr>
        <w:t xml:space="preserve">, with solid lines representing a model with no feedbacks and the dashed line </w:t>
      </w:r>
      <w:ins w:id="269" w:author="anewton" w:date="2016-02-11T13:10:00Z">
        <w:r>
          <w:rPr>
            <w:rFonts w:ascii="Arial" w:hAnsi="Arial" w:cs="Arial"/>
            <w:color w:val="000000"/>
            <w:lang w:eastAsia="en-GB"/>
          </w:rPr>
          <w:t xml:space="preserve">representing a model </w:t>
        </w:r>
      </w:ins>
      <w:r>
        <w:rPr>
          <w:rFonts w:ascii="Arial" w:hAnsi="Arial" w:cs="Arial"/>
          <w:color w:val="000000"/>
          <w:lang w:eastAsia="en-GB"/>
        </w:rPr>
        <w:t>with a spatial feedback in probability of death</w:t>
      </w:r>
      <w:r w:rsidRPr="004E3A00">
        <w:rPr>
          <w:rFonts w:ascii="Arial" w:hAnsi="Arial" w:cs="Arial"/>
          <w:color w:val="000000"/>
          <w:lang w:eastAsia="en-GB"/>
        </w:rPr>
        <w:t xml:space="preserve">. </w:t>
      </w:r>
      <w:r>
        <w:rPr>
          <w:rFonts w:ascii="Arial" w:hAnsi="Arial" w:cs="Arial"/>
          <w:color w:val="000000"/>
          <w:lang w:eastAsia="en-GB"/>
        </w:rPr>
        <w:t xml:space="preserve">Circes </w:t>
      </w:r>
      <w:r w:rsidRPr="004E3A00">
        <w:rPr>
          <w:rFonts w:ascii="Arial" w:hAnsi="Arial" w:cs="Arial"/>
          <w:color w:val="000000"/>
          <w:lang w:eastAsia="en-GB"/>
        </w:rPr>
        <w:t xml:space="preserve">represent field observations from 1964 – 2014 to allow comparison between model results and </w:t>
      </w:r>
      <w:del w:id="270" w:author="anewton" w:date="2016-02-11T13:10:00Z">
        <w:r w:rsidRPr="004E3A00" w:rsidDel="002E7EB9">
          <w:rPr>
            <w:rFonts w:ascii="Arial" w:hAnsi="Arial" w:cs="Arial"/>
            <w:color w:val="000000"/>
            <w:lang w:eastAsia="en-GB"/>
          </w:rPr>
          <w:delText xml:space="preserve">real </w:delText>
        </w:r>
      </w:del>
      <w:ins w:id="271" w:author="anewton" w:date="2016-02-11T13:10:00Z">
        <w:r>
          <w:rPr>
            <w:rFonts w:ascii="Arial" w:hAnsi="Arial" w:cs="Arial"/>
            <w:color w:val="000000"/>
            <w:lang w:eastAsia="en-GB"/>
          </w:rPr>
          <w:t>actual</w:t>
        </w:r>
        <w:r w:rsidRPr="004E3A00">
          <w:rPr>
            <w:rFonts w:ascii="Arial" w:hAnsi="Arial" w:cs="Arial"/>
            <w:color w:val="000000"/>
            <w:lang w:eastAsia="en-GB"/>
          </w:rPr>
          <w:t xml:space="preserve"> </w:t>
        </w:r>
      </w:ins>
      <w:r w:rsidRPr="004E3A00">
        <w:rPr>
          <w:rFonts w:ascii="Arial" w:hAnsi="Arial" w:cs="Arial"/>
          <w:color w:val="000000"/>
          <w:lang w:eastAsia="en-GB"/>
        </w:rPr>
        <w:t>data.</w:t>
      </w:r>
      <w:r>
        <w:rPr>
          <w:rFonts w:ascii="Arial" w:hAnsi="Arial" w:cs="Arial"/>
          <w:color w:val="000000"/>
          <w:lang w:eastAsia="en-GB"/>
        </w:rPr>
        <w:t xml:space="preserve"> Each </w:t>
      </w:r>
      <w:del w:id="272" w:author="anewton" w:date="2016-02-11T13:12:00Z">
        <w:r w:rsidDel="002E7EB9">
          <w:rPr>
            <w:rFonts w:ascii="Arial" w:hAnsi="Arial" w:cs="Arial"/>
            <w:color w:val="000000"/>
            <w:lang w:eastAsia="en-GB"/>
          </w:rPr>
          <w:delText xml:space="preserve">panel </w:delText>
        </w:r>
      </w:del>
      <w:ins w:id="273" w:author="anewton" w:date="2016-02-11T13:12:00Z">
        <w:r>
          <w:rPr>
            <w:rFonts w:ascii="Arial" w:hAnsi="Arial" w:cs="Arial"/>
            <w:color w:val="000000"/>
            <w:lang w:eastAsia="en-GB"/>
          </w:rPr>
          <w:t xml:space="preserve">graph </w:t>
        </w:r>
      </w:ins>
      <w:r>
        <w:rPr>
          <w:rFonts w:ascii="Arial" w:hAnsi="Arial" w:cs="Arial"/>
          <w:color w:val="000000"/>
          <w:lang w:eastAsia="en-GB"/>
        </w:rPr>
        <w:t>represents a different annual chance of juvenile mortality</w:t>
      </w:r>
      <w:ins w:id="274" w:author="anewton" w:date="2016-02-11T13:11:00Z">
        <w:r>
          <w:rPr>
            <w:rFonts w:ascii="Arial" w:hAnsi="Arial" w:cs="Arial"/>
            <w:color w:val="000000"/>
            <w:lang w:eastAsia="en-GB"/>
          </w:rPr>
          <w:t xml:space="preserve">, which is indicated numerically at the top of </w:t>
        </w:r>
      </w:ins>
      <w:ins w:id="275" w:author="anewton" w:date="2016-02-11T13:12:00Z">
        <w:r>
          <w:rPr>
            <w:rFonts w:ascii="Arial" w:hAnsi="Arial" w:cs="Arial"/>
            <w:color w:val="000000"/>
            <w:lang w:eastAsia="en-GB"/>
          </w:rPr>
          <w:t>the</w:t>
        </w:r>
      </w:ins>
      <w:ins w:id="276" w:author="anewton" w:date="2016-02-11T13:11:00Z">
        <w:r>
          <w:rPr>
            <w:rFonts w:ascii="Arial" w:hAnsi="Arial" w:cs="Arial"/>
            <w:color w:val="000000"/>
            <w:lang w:eastAsia="en-GB"/>
          </w:rPr>
          <w:t xml:space="preserve"> graph</w:t>
        </w:r>
      </w:ins>
      <w:r>
        <w:rPr>
          <w:rFonts w:ascii="Arial" w:hAnsi="Arial" w:cs="Arial"/>
          <w:color w:val="000000"/>
          <w:lang w:eastAsia="en-GB"/>
        </w:rPr>
        <w:t>.</w:t>
      </w:r>
    </w:p>
    <w:p w:rsidR="0090383B" w:rsidRDefault="0090383B">
      <w:pPr>
        <w:rPr>
          <w:rFonts w:ascii="Arial" w:hAnsi="Arial" w:cs="Arial"/>
          <w:color w:val="000000"/>
          <w:lang w:eastAsia="en-GB"/>
        </w:rPr>
      </w:pPr>
      <w:ins w:id="277" w:author="anewton" w:date="2016-02-11T13:11:00Z">
        <w:r w:rsidRPr="0090383B">
          <w:rPr>
            <w:rFonts w:ascii="Arial" w:hAnsi="Arial" w:cs="Arial"/>
            <w:color w:val="000000"/>
            <w:highlight w:val="yellow"/>
            <w:lang w:eastAsia="en-GB"/>
            <w:rPrChange w:id="278" w:author="anewton" w:date="2016-02-11T13:12:00Z">
              <w:rPr>
                <w:rFonts w:ascii="Arial" w:hAnsi="Arial" w:cs="Arial"/>
                <w:color w:val="000000"/>
                <w:lang w:eastAsia="en-GB"/>
              </w:rPr>
            </w:rPrChange>
          </w:rPr>
          <w:t xml:space="preserve">I think you need to make these graphs </w:t>
        </w:r>
      </w:ins>
      <w:ins w:id="279" w:author="anewton" w:date="2016-02-11T13:12:00Z">
        <w:r>
          <w:rPr>
            <w:rFonts w:ascii="Arial" w:hAnsi="Arial" w:cs="Arial"/>
            <w:color w:val="000000"/>
            <w:highlight w:val="yellow"/>
            <w:lang w:eastAsia="en-GB"/>
          </w:rPr>
          <w:t xml:space="preserve">a bit </w:t>
        </w:r>
      </w:ins>
      <w:ins w:id="280" w:author="anewton" w:date="2016-02-11T13:11:00Z">
        <w:r w:rsidRPr="0090383B">
          <w:rPr>
            <w:rFonts w:ascii="Arial" w:hAnsi="Arial" w:cs="Arial"/>
            <w:color w:val="000000"/>
            <w:highlight w:val="yellow"/>
            <w:lang w:eastAsia="en-GB"/>
            <w:rPrChange w:id="281" w:author="anewton" w:date="2016-02-11T13:12:00Z">
              <w:rPr>
                <w:rFonts w:ascii="Arial" w:hAnsi="Arial" w:cs="Arial"/>
                <w:color w:val="000000"/>
                <w:lang w:eastAsia="en-GB"/>
              </w:rPr>
            </w:rPrChange>
          </w:rPr>
          <w:t>bigger.</w:t>
        </w:r>
        <w:r>
          <w:rPr>
            <w:rFonts w:ascii="Arial" w:hAnsi="Arial" w:cs="Arial"/>
            <w:color w:val="000000"/>
            <w:lang w:eastAsia="en-GB"/>
          </w:rPr>
          <w:t xml:space="preserve"> </w:t>
        </w:r>
      </w:ins>
      <w:ins w:id="282" w:author="anewton" w:date="2016-02-11T13:12:00Z">
        <w:r w:rsidRPr="0090383B">
          <w:rPr>
            <w:rFonts w:ascii="Arial" w:hAnsi="Arial" w:cs="Arial"/>
            <w:color w:val="000000"/>
            <w:highlight w:val="yellow"/>
            <w:lang w:eastAsia="en-GB"/>
            <w:rPrChange w:id="283" w:author="anewton" w:date="2016-02-11T13:12:00Z">
              <w:rPr>
                <w:rFonts w:ascii="Arial" w:hAnsi="Arial" w:cs="Arial"/>
                <w:color w:val="000000"/>
                <w:lang w:eastAsia="en-GB"/>
              </w:rPr>
            </w:rPrChange>
          </w:rPr>
          <w:t>Maybe four rows with three figures in each.</w:t>
        </w:r>
        <w:r>
          <w:rPr>
            <w:rFonts w:ascii="Arial" w:hAnsi="Arial" w:cs="Arial"/>
            <w:color w:val="000000"/>
            <w:lang w:eastAsia="en-GB"/>
          </w:rPr>
          <w:t xml:space="preserve"> </w:t>
        </w:r>
      </w:ins>
      <w:ins w:id="284" w:author="anewton" w:date="2016-02-11T13:32:00Z">
        <w:r w:rsidRPr="0090383B">
          <w:rPr>
            <w:rFonts w:ascii="Arial" w:hAnsi="Arial" w:cs="Arial"/>
            <w:color w:val="000000"/>
            <w:highlight w:val="yellow"/>
            <w:lang w:eastAsia="en-GB"/>
            <w:rPrChange w:id="285" w:author="anewton" w:date="2016-02-11T13:32:00Z">
              <w:rPr>
                <w:rFonts w:ascii="Arial" w:hAnsi="Arial" w:cs="Arial"/>
                <w:color w:val="000000"/>
                <w:lang w:eastAsia="en-GB"/>
              </w:rPr>
            </w:rPrChange>
          </w:rPr>
          <w:t>Also I think the Y axis scale needs to be the same in each case, this is a bit confusing otherwise.</w:t>
        </w:r>
        <w:r>
          <w:rPr>
            <w:rFonts w:ascii="Arial" w:hAnsi="Arial" w:cs="Arial"/>
            <w:color w:val="000000"/>
            <w:lang w:eastAsia="en-GB"/>
          </w:rPr>
          <w:t xml:space="preserve"> </w:t>
        </w:r>
      </w:ins>
      <w:r>
        <w:rPr>
          <w:rFonts w:ascii="Arial" w:hAnsi="Arial" w:cs="Arial"/>
          <w:color w:val="000000"/>
          <w:lang w:eastAsia="en-GB"/>
        </w:rPr>
        <w:br w:type="page"/>
      </w:r>
    </w:p>
    <w:p w:rsidR="0090383B" w:rsidRDefault="0090383B" w:rsidP="005C5EFE">
      <w:pPr>
        <w:spacing w:before="40" w:after="140" w:line="360" w:lineRule="auto"/>
        <w:contextualSpacing/>
        <w:rPr>
          <w:rFonts w:ascii="Arial" w:hAnsi="Arial" w:cs="Arial"/>
          <w:color w:val="000000"/>
          <w:lang w:eastAsia="en-GB"/>
        </w:rPr>
      </w:pPr>
      <w:r w:rsidRPr="00F36133">
        <w:rPr>
          <w:rFonts w:ascii="Arial" w:hAnsi="Arial" w:cs="Arial"/>
          <w:noProof/>
          <w:color w:val="000000"/>
          <w:lang w:eastAsia="en-GB"/>
        </w:rPr>
        <w:pict>
          <v:shape id="Picture 9" o:spid="_x0000_i1045" type="#_x0000_t75" style="width:446.25pt;height:267.75pt;visibility:visible">
            <v:imagedata r:id="rId19" o:title=""/>
          </v:shape>
        </w:pict>
      </w:r>
    </w:p>
    <w:p w:rsidR="0090383B" w:rsidRDefault="0090383B" w:rsidP="00E775B0">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w:t>
      </w:r>
      <w:r>
        <w:rPr>
          <w:rFonts w:ascii="Arial" w:hAnsi="Arial" w:cs="Arial"/>
          <w:color w:val="000000"/>
          <w:lang w:eastAsia="en-GB"/>
        </w:rPr>
        <w:t>5</w:t>
      </w:r>
      <w:r w:rsidRPr="004E3A00">
        <w:rPr>
          <w:rFonts w:ascii="Arial" w:hAnsi="Arial" w:cs="Arial"/>
          <w:color w:val="000000"/>
          <w:lang w:eastAsia="en-GB"/>
        </w:rPr>
        <w:t xml:space="preserve"> – The effect of feedbacks in mature tree death and juvenile mortality </w:t>
      </w:r>
      <w:r>
        <w:rPr>
          <w:rFonts w:ascii="Arial" w:hAnsi="Arial" w:cs="Arial"/>
          <w:color w:val="000000"/>
          <w:lang w:eastAsia="en-GB"/>
        </w:rPr>
        <w:t>on predicted forest canopy openness</w:t>
      </w:r>
      <w:r w:rsidRPr="004E3A00">
        <w:rPr>
          <w:rFonts w:ascii="Arial" w:hAnsi="Arial" w:cs="Arial"/>
          <w:color w:val="000000"/>
          <w:lang w:eastAsia="en-GB"/>
        </w:rPr>
        <w:t xml:space="preserve"> from 1964 to 2114</w:t>
      </w:r>
      <w:ins w:id="286" w:author="anewton" w:date="2016-02-11T13:13:00Z">
        <w:r>
          <w:rPr>
            <w:rFonts w:ascii="Arial" w:hAnsi="Arial" w:cs="Arial"/>
            <w:color w:val="000000"/>
            <w:lang w:eastAsia="en-GB"/>
          </w:rPr>
          <w:t>, using an individual based model</w:t>
        </w:r>
      </w:ins>
      <w:r w:rsidRPr="004E3A00">
        <w:rPr>
          <w:rFonts w:ascii="Arial" w:hAnsi="Arial" w:cs="Arial"/>
          <w:color w:val="000000"/>
          <w:lang w:eastAsia="en-GB"/>
        </w:rPr>
        <w:t xml:space="preserve">. </w:t>
      </w:r>
      <w:r>
        <w:rPr>
          <w:rFonts w:ascii="Arial" w:hAnsi="Arial" w:cs="Arial"/>
          <w:color w:val="000000"/>
          <w:lang w:eastAsia="en-GB"/>
        </w:rPr>
        <w:t>L</w:t>
      </w:r>
      <w:r w:rsidRPr="004E3A00">
        <w:rPr>
          <w:rFonts w:ascii="Arial" w:hAnsi="Arial" w:cs="Arial"/>
          <w:color w:val="000000"/>
          <w:lang w:eastAsia="en-GB"/>
        </w:rPr>
        <w:t xml:space="preserve">ines represent </w:t>
      </w:r>
      <w:r>
        <w:rPr>
          <w:rFonts w:ascii="Arial" w:hAnsi="Arial" w:cs="Arial"/>
          <w:color w:val="000000"/>
          <w:lang w:eastAsia="en-GB"/>
        </w:rPr>
        <w:t>median</w:t>
      </w:r>
      <w:r w:rsidRPr="004E3A00">
        <w:rPr>
          <w:rFonts w:ascii="Arial" w:hAnsi="Arial" w:cs="Arial"/>
          <w:color w:val="000000"/>
          <w:lang w:eastAsia="en-GB"/>
        </w:rPr>
        <w:t xml:space="preserve"> </w:t>
      </w:r>
      <w:r>
        <w:rPr>
          <w:rFonts w:ascii="Arial" w:hAnsi="Arial" w:cs="Arial"/>
          <w:color w:val="000000"/>
          <w:lang w:eastAsia="en-GB"/>
        </w:rPr>
        <w:t>canopy</w:t>
      </w:r>
      <w:r w:rsidRPr="004E3A00">
        <w:rPr>
          <w:rFonts w:ascii="Arial" w:hAnsi="Arial" w:cs="Arial"/>
          <w:color w:val="000000"/>
          <w:lang w:eastAsia="en-GB"/>
        </w:rPr>
        <w:t xml:space="preserve"> </w:t>
      </w:r>
      <w:r>
        <w:rPr>
          <w:rFonts w:ascii="Arial" w:hAnsi="Arial" w:cs="Arial"/>
          <w:color w:val="000000"/>
          <w:lang w:eastAsia="en-GB"/>
        </w:rPr>
        <w:t>openness</w:t>
      </w:r>
      <w:r w:rsidRPr="004E3A00">
        <w:rPr>
          <w:rFonts w:ascii="Arial" w:hAnsi="Arial" w:cs="Arial"/>
          <w:color w:val="000000"/>
          <w:lang w:eastAsia="en-GB"/>
        </w:rPr>
        <w:t xml:space="preserve"> at each model time step</w:t>
      </w:r>
      <w:r>
        <w:rPr>
          <w:rFonts w:ascii="Arial" w:hAnsi="Arial" w:cs="Arial"/>
          <w:color w:val="000000"/>
          <w:lang w:eastAsia="en-GB"/>
        </w:rPr>
        <w:t xml:space="preserve">, with red, blue, green and purple lines representing 1, 2, 3, and 4% annual chance of severe drought respectively. Each panel represents a model with a different combination of feedbacks acting on juveniles </w:t>
      </w:r>
      <w:ins w:id="287" w:author="anewton" w:date="2016-02-11T13:13:00Z">
        <w:r>
          <w:rPr>
            <w:rFonts w:ascii="Arial" w:hAnsi="Arial" w:cs="Arial"/>
            <w:color w:val="000000"/>
            <w:lang w:eastAsia="en-GB"/>
          </w:rPr>
          <w:t xml:space="preserve">and / </w:t>
        </w:r>
      </w:ins>
      <w:r>
        <w:rPr>
          <w:rFonts w:ascii="Arial" w:hAnsi="Arial" w:cs="Arial"/>
          <w:color w:val="000000"/>
          <w:lang w:eastAsia="en-GB"/>
        </w:rPr>
        <w:t>or mature trees. The horizontal dashed line represents the threshold at which we define a non-forest state.</w:t>
      </w:r>
      <w:ins w:id="288" w:author="anewton" w:date="2016-02-11T13:13:00Z">
        <w:r>
          <w:rPr>
            <w:rFonts w:ascii="Arial" w:hAnsi="Arial" w:cs="Arial"/>
            <w:color w:val="000000"/>
            <w:lang w:eastAsia="en-GB"/>
          </w:rPr>
          <w:t xml:space="preserve"> </w:t>
        </w:r>
        <w:r w:rsidRPr="0090383B">
          <w:rPr>
            <w:rFonts w:ascii="Arial" w:hAnsi="Arial" w:cs="Arial"/>
            <w:color w:val="000000"/>
            <w:highlight w:val="yellow"/>
            <w:lang w:eastAsia="en-GB"/>
            <w:rPrChange w:id="289" w:author="anewton" w:date="2016-02-11T13:14:00Z">
              <w:rPr>
                <w:rFonts w:ascii="Arial" w:hAnsi="Arial" w:cs="Arial"/>
                <w:color w:val="000000"/>
                <w:lang w:eastAsia="en-GB"/>
              </w:rPr>
            </w:rPrChange>
          </w:rPr>
          <w:t xml:space="preserve">This would be much more interesting if you changed the drought value </w:t>
        </w:r>
      </w:ins>
      <w:ins w:id="290" w:author="anewton" w:date="2016-02-11T13:14:00Z">
        <w:r w:rsidRPr="0090383B">
          <w:rPr>
            <w:rFonts w:ascii="Arial" w:hAnsi="Arial" w:cs="Arial"/>
            <w:color w:val="000000"/>
            <w:highlight w:val="yellow"/>
            <w:lang w:eastAsia="en-GB"/>
            <w:rPrChange w:id="291" w:author="anewton" w:date="2016-02-11T13:14:00Z">
              <w:rPr>
                <w:rFonts w:ascii="Arial" w:hAnsi="Arial" w:cs="Arial"/>
                <w:color w:val="000000"/>
                <w:lang w:eastAsia="en-GB"/>
              </w:rPr>
            </w:rPrChange>
          </w:rPr>
          <w:t>so that it is high enough actually to generate a transition to a non-tree state. As it stands it isn</w:t>
        </w:r>
        <w:r>
          <w:rPr>
            <w:rFonts w:ascii="Arial" w:hAnsi="Arial" w:cs="Arial"/>
            <w:color w:val="000000"/>
            <w:highlight w:val="yellow"/>
            <w:lang w:eastAsia="en-GB"/>
          </w:rPr>
          <w:t>’</w:t>
        </w:r>
        <w:r w:rsidRPr="0090383B">
          <w:rPr>
            <w:rFonts w:ascii="Arial" w:hAnsi="Arial" w:cs="Arial"/>
            <w:color w:val="000000"/>
            <w:highlight w:val="yellow"/>
            <w:lang w:eastAsia="en-GB"/>
            <w:rPrChange w:id="292" w:author="anewton" w:date="2016-02-11T13:14:00Z">
              <w:rPr>
                <w:rFonts w:ascii="Arial" w:hAnsi="Arial" w:cs="Arial"/>
                <w:color w:val="000000"/>
                <w:lang w:eastAsia="en-GB"/>
              </w:rPr>
            </w:rPrChange>
          </w:rPr>
          <w:t>t showing much, is it?</w:t>
        </w:r>
      </w:ins>
      <w:ins w:id="293" w:author="anewton" w:date="2016-02-11T13:15:00Z">
        <w:r>
          <w:rPr>
            <w:rFonts w:ascii="Arial" w:hAnsi="Arial" w:cs="Arial"/>
            <w:color w:val="000000"/>
            <w:lang w:eastAsia="en-GB"/>
          </w:rPr>
          <w:t xml:space="preserve"> </w:t>
        </w:r>
        <w:r w:rsidRPr="0090383B">
          <w:rPr>
            <w:rFonts w:ascii="Arial" w:hAnsi="Arial" w:cs="Arial"/>
            <w:color w:val="000000"/>
            <w:highlight w:val="yellow"/>
            <w:lang w:eastAsia="en-GB"/>
            <w:rPrChange w:id="294" w:author="anewton" w:date="2016-02-11T13:15:00Z">
              <w:rPr>
                <w:rFonts w:ascii="Arial" w:hAnsi="Arial" w:cs="Arial"/>
                <w:color w:val="000000"/>
                <w:lang w:eastAsia="en-GB"/>
              </w:rPr>
            </w:rPrChange>
          </w:rPr>
          <w:t>You need a much bigger range than 1-4, I think.</w:t>
        </w:r>
        <w:r>
          <w:rPr>
            <w:rFonts w:ascii="Arial" w:hAnsi="Arial" w:cs="Arial"/>
            <w:color w:val="000000"/>
            <w:lang w:eastAsia="en-GB"/>
          </w:rPr>
          <w:t xml:space="preserve"> </w:t>
        </w:r>
      </w:ins>
    </w:p>
    <w:p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br w:type="page"/>
      </w:r>
    </w:p>
    <w:p w:rsidR="0090383B" w:rsidRPr="004E3A00" w:rsidRDefault="0090383B" w:rsidP="005C5EFE">
      <w:pPr>
        <w:spacing w:before="40" w:after="140" w:line="360" w:lineRule="auto"/>
        <w:contextualSpacing/>
        <w:rPr>
          <w:rFonts w:ascii="Arial" w:hAnsi="Arial" w:cs="Arial"/>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1 – Summary of recruitment and mortality of </w:t>
      </w:r>
      <w:r>
        <w:rPr>
          <w:rFonts w:ascii="Arial" w:hAnsi="Arial" w:cs="Arial"/>
          <w:color w:val="000000"/>
          <w:lang w:eastAsia="en-GB"/>
        </w:rPr>
        <w:t xml:space="preserve">beech </w:t>
      </w:r>
      <w:r w:rsidRPr="004E3A00">
        <w:rPr>
          <w:rFonts w:ascii="Arial" w:hAnsi="Arial" w:cs="Arial"/>
          <w:color w:val="000000"/>
          <w:lang w:eastAsia="en-GB"/>
        </w:rPr>
        <w:t>saplings in Denny wood from 1964 to 2014</w:t>
      </w:r>
    </w:p>
    <w:p w:rsidR="0090383B" w:rsidRDefault="0090383B" w:rsidP="00F11B0B">
      <w:pPr>
        <w:spacing w:before="40" w:after="140" w:line="360" w:lineRule="auto"/>
        <w:contextualSpacing/>
        <w:rPr>
          <w:rFonts w:ascii="Arial" w:hAnsi="Arial" w:cs="Arial"/>
          <w:color w:val="000000"/>
          <w:lang w:eastAsia="en-GB"/>
        </w:rPr>
      </w:pPr>
    </w:p>
    <w:tbl>
      <w:tblPr>
        <w:tblW w:w="9703" w:type="dxa"/>
        <w:tblInd w:w="-459" w:type="dxa"/>
        <w:tblLook w:val="00A0"/>
      </w:tblPr>
      <w:tblGrid>
        <w:gridCol w:w="1521"/>
        <w:gridCol w:w="1031"/>
        <w:gridCol w:w="1441"/>
        <w:gridCol w:w="1428"/>
        <w:gridCol w:w="1285"/>
        <w:gridCol w:w="1570"/>
        <w:gridCol w:w="1427"/>
      </w:tblGrid>
      <w:tr w:rsidR="0090383B" w:rsidRPr="00032AF7" w:rsidTr="00645235">
        <w:trPr>
          <w:trHeight w:val="300"/>
        </w:trPr>
        <w:tc>
          <w:tcPr>
            <w:tcW w:w="1521" w:type="dxa"/>
            <w:tcBorders>
              <w:top w:val="single" w:sz="4" w:space="0" w:color="auto"/>
              <w:left w:val="nil"/>
              <w:bottom w:val="single" w:sz="4" w:space="0" w:color="auto"/>
              <w:right w:val="nil"/>
            </w:tcBorders>
          </w:tcPr>
          <w:p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Census period</w:t>
            </w:r>
          </w:p>
        </w:tc>
        <w:tc>
          <w:tcPr>
            <w:tcW w:w="1031" w:type="dxa"/>
            <w:tcBorders>
              <w:top w:val="single" w:sz="4" w:space="0" w:color="auto"/>
              <w:left w:val="nil"/>
              <w:bottom w:val="single" w:sz="4" w:space="0" w:color="auto"/>
              <w:right w:val="nil"/>
            </w:tcBorders>
            <w:noWrap/>
          </w:tcPr>
          <w:p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 xml:space="preserve">No. of saplings at </w:t>
            </w:r>
            <w:r>
              <w:rPr>
                <w:rFonts w:ascii="Arial" w:hAnsi="Arial" w:cs="Arial"/>
                <w:color w:val="000000"/>
                <w:lang w:eastAsia="en-GB"/>
              </w:rPr>
              <w:t>T</w:t>
            </w:r>
            <w:r>
              <w:rPr>
                <w:rFonts w:ascii="Arial"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90383B" w:rsidRPr="00F157A0" w:rsidRDefault="0090383B" w:rsidP="00067E66">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w:t>
            </w:r>
            <w:r>
              <w:rPr>
                <w:rFonts w:ascii="Arial" w:hAnsi="Arial" w:cs="Arial"/>
                <w:color w:val="000000"/>
                <w:lang w:eastAsia="en-GB"/>
              </w:rPr>
              <w:t>recruited from seedlings</w:t>
            </w:r>
          </w:p>
        </w:tc>
        <w:tc>
          <w:tcPr>
            <w:tcW w:w="1428" w:type="dxa"/>
            <w:tcBorders>
              <w:top w:val="single" w:sz="4" w:space="0" w:color="auto"/>
              <w:left w:val="nil"/>
              <w:bottom w:val="single" w:sz="4" w:space="0" w:color="auto"/>
              <w:right w:val="nil"/>
            </w:tcBorders>
            <w:noWrap/>
          </w:tcPr>
          <w:p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noWrap/>
          </w:tcPr>
          <w:p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noWrap/>
          </w:tcPr>
          <w:p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noWrap/>
          </w:tcPr>
          <w:p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Annual mortality rate of saplings</w:t>
            </w:r>
          </w:p>
        </w:tc>
      </w:tr>
      <w:tr w:rsidR="0090383B" w:rsidRPr="00032AF7" w:rsidTr="00645235">
        <w:trPr>
          <w:trHeight w:val="300"/>
        </w:trPr>
        <w:tc>
          <w:tcPr>
            <w:tcW w:w="1521" w:type="dxa"/>
            <w:tcBorders>
              <w:top w:val="single" w:sz="4" w:space="0" w:color="auto"/>
              <w:left w:val="nil"/>
              <w:bottom w:val="nil"/>
              <w:right w:val="nil"/>
            </w:tcBorders>
          </w:tcPr>
          <w:p w:rsidR="0090383B" w:rsidRPr="00032AF7" w:rsidRDefault="0090383B" w:rsidP="00645235">
            <w:pPr>
              <w:spacing w:line="360" w:lineRule="auto"/>
              <w:contextualSpacing/>
              <w:jc w:val="center"/>
              <w:rPr>
                <w:rFonts w:ascii="Arial" w:hAnsi="Arial" w:cs="Arial"/>
              </w:rPr>
            </w:pPr>
            <w:r w:rsidRPr="00032AF7">
              <w:rPr>
                <w:rFonts w:ascii="Arial" w:hAnsi="Arial" w:cs="Arial"/>
              </w:rPr>
              <w:t>1964-1984</w:t>
            </w:r>
          </w:p>
        </w:tc>
        <w:tc>
          <w:tcPr>
            <w:tcW w:w="1031" w:type="dxa"/>
            <w:tcBorders>
              <w:top w:val="single" w:sz="4" w:space="0" w:color="auto"/>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179</w:t>
            </w:r>
          </w:p>
        </w:tc>
        <w:tc>
          <w:tcPr>
            <w:tcW w:w="1441" w:type="dxa"/>
            <w:tcBorders>
              <w:top w:val="single" w:sz="4" w:space="0" w:color="auto"/>
              <w:left w:val="nil"/>
              <w:bottom w:val="nil"/>
              <w:right w:val="nil"/>
            </w:tcBorders>
          </w:tcPr>
          <w:p w:rsidR="0090383B" w:rsidRPr="00F157A0" w:rsidRDefault="0090383B" w:rsidP="00645235">
            <w:pPr>
              <w:spacing w:after="0" w:line="240" w:lineRule="auto"/>
              <w:jc w:val="center"/>
              <w:rPr>
                <w:color w:val="000000"/>
                <w:lang w:eastAsia="en-GB"/>
              </w:rPr>
            </w:pPr>
            <w:r>
              <w:rPr>
                <w:color w:val="000000"/>
                <w:lang w:eastAsia="en-GB"/>
              </w:rPr>
              <w:t>3</w:t>
            </w:r>
          </w:p>
        </w:tc>
        <w:tc>
          <w:tcPr>
            <w:tcW w:w="1428" w:type="dxa"/>
            <w:tcBorders>
              <w:top w:val="single" w:sz="4" w:space="0" w:color="auto"/>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101</w:t>
            </w:r>
          </w:p>
        </w:tc>
        <w:tc>
          <w:tcPr>
            <w:tcW w:w="1285" w:type="dxa"/>
            <w:tcBorders>
              <w:top w:val="single" w:sz="4" w:space="0" w:color="auto"/>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25</w:t>
            </w:r>
          </w:p>
        </w:tc>
        <w:tc>
          <w:tcPr>
            <w:tcW w:w="1570" w:type="dxa"/>
            <w:tcBorders>
              <w:top w:val="single" w:sz="4" w:space="0" w:color="auto"/>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0.75</w:t>
            </w:r>
            <w:r>
              <w:rPr>
                <w:color w:val="000000"/>
                <w:lang w:eastAsia="en-GB"/>
              </w:rPr>
              <w:t xml:space="preserve"> %</w:t>
            </w:r>
          </w:p>
        </w:tc>
        <w:tc>
          <w:tcPr>
            <w:tcW w:w="1427" w:type="dxa"/>
            <w:tcBorders>
              <w:top w:val="single" w:sz="4" w:space="0" w:color="auto"/>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4.07</w:t>
            </w:r>
            <w:r>
              <w:rPr>
                <w:color w:val="000000"/>
                <w:lang w:eastAsia="en-GB"/>
              </w:rPr>
              <w:t xml:space="preserve"> %</w:t>
            </w:r>
          </w:p>
        </w:tc>
      </w:tr>
      <w:tr w:rsidR="0090383B" w:rsidRPr="00032AF7" w:rsidTr="00645235">
        <w:trPr>
          <w:trHeight w:val="300"/>
        </w:trPr>
        <w:tc>
          <w:tcPr>
            <w:tcW w:w="1521" w:type="dxa"/>
            <w:tcBorders>
              <w:top w:val="nil"/>
              <w:left w:val="nil"/>
              <w:bottom w:val="nil"/>
              <w:right w:val="nil"/>
            </w:tcBorders>
          </w:tcPr>
          <w:p w:rsidR="0090383B" w:rsidRPr="00032AF7" w:rsidRDefault="0090383B" w:rsidP="00645235">
            <w:pPr>
              <w:spacing w:line="360" w:lineRule="auto"/>
              <w:contextualSpacing/>
              <w:jc w:val="center"/>
              <w:rPr>
                <w:rFonts w:ascii="Arial" w:hAnsi="Arial" w:cs="Arial"/>
              </w:rPr>
            </w:pPr>
            <w:r w:rsidRPr="00032AF7">
              <w:rPr>
                <w:rFonts w:ascii="Arial" w:hAnsi="Arial" w:cs="Arial"/>
              </w:rPr>
              <w:t>1984-1988</w:t>
            </w:r>
          </w:p>
        </w:tc>
        <w:tc>
          <w:tcPr>
            <w:tcW w:w="1031" w:type="dxa"/>
            <w:tcBorders>
              <w:top w:val="nil"/>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56</w:t>
            </w:r>
          </w:p>
        </w:tc>
        <w:tc>
          <w:tcPr>
            <w:tcW w:w="1441" w:type="dxa"/>
            <w:tcBorders>
              <w:top w:val="nil"/>
              <w:left w:val="nil"/>
              <w:bottom w:val="nil"/>
              <w:right w:val="nil"/>
            </w:tcBorders>
          </w:tcPr>
          <w:p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11</w:t>
            </w:r>
          </w:p>
        </w:tc>
        <w:tc>
          <w:tcPr>
            <w:tcW w:w="1570" w:type="dxa"/>
            <w:tcBorders>
              <w:top w:val="nil"/>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5.32</w:t>
            </w:r>
            <w:r>
              <w:rPr>
                <w:color w:val="000000"/>
                <w:lang w:eastAsia="en-GB"/>
              </w:rPr>
              <w:t xml:space="preserve"> %</w:t>
            </w:r>
          </w:p>
        </w:tc>
        <w:tc>
          <w:tcPr>
            <w:tcW w:w="1427" w:type="dxa"/>
            <w:tcBorders>
              <w:top w:val="nil"/>
              <w:left w:val="nil"/>
              <w:bottom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2.79</w:t>
            </w:r>
            <w:r>
              <w:rPr>
                <w:color w:val="000000"/>
                <w:lang w:eastAsia="en-GB"/>
              </w:rPr>
              <w:t xml:space="preserve"> %</w:t>
            </w:r>
          </w:p>
        </w:tc>
      </w:tr>
      <w:tr w:rsidR="0090383B" w:rsidRPr="00032AF7" w:rsidTr="00645235">
        <w:trPr>
          <w:trHeight w:val="300"/>
        </w:trPr>
        <w:tc>
          <w:tcPr>
            <w:tcW w:w="1521" w:type="dxa"/>
            <w:tcBorders>
              <w:top w:val="nil"/>
              <w:left w:val="nil"/>
              <w:right w:val="nil"/>
            </w:tcBorders>
          </w:tcPr>
          <w:p w:rsidR="0090383B" w:rsidRPr="00032AF7" w:rsidRDefault="0090383B" w:rsidP="00645235">
            <w:pPr>
              <w:spacing w:line="360" w:lineRule="auto"/>
              <w:contextualSpacing/>
              <w:jc w:val="center"/>
              <w:rPr>
                <w:rFonts w:ascii="Arial" w:hAnsi="Arial" w:cs="Arial"/>
              </w:rPr>
            </w:pPr>
            <w:r w:rsidRPr="00032AF7">
              <w:rPr>
                <w:rFonts w:ascii="Arial" w:hAnsi="Arial" w:cs="Arial"/>
              </w:rPr>
              <w:t>1988-1996</w:t>
            </w:r>
          </w:p>
        </w:tc>
        <w:tc>
          <w:tcPr>
            <w:tcW w:w="1031" w:type="dxa"/>
            <w:tcBorders>
              <w:top w:val="nil"/>
              <w:left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40</w:t>
            </w:r>
          </w:p>
        </w:tc>
        <w:tc>
          <w:tcPr>
            <w:tcW w:w="1441" w:type="dxa"/>
            <w:tcBorders>
              <w:top w:val="nil"/>
              <w:left w:val="nil"/>
              <w:right w:val="nil"/>
            </w:tcBorders>
          </w:tcPr>
          <w:p w:rsidR="0090383B" w:rsidRPr="00F157A0" w:rsidRDefault="0090383B" w:rsidP="00645235">
            <w:pPr>
              <w:spacing w:after="0" w:line="240" w:lineRule="auto"/>
              <w:jc w:val="center"/>
              <w:rPr>
                <w:color w:val="000000"/>
                <w:lang w:eastAsia="en-GB"/>
              </w:rPr>
            </w:pPr>
            <w:r>
              <w:rPr>
                <w:color w:val="000000"/>
                <w:lang w:eastAsia="en-GB"/>
              </w:rPr>
              <w:t>2</w:t>
            </w:r>
          </w:p>
        </w:tc>
        <w:tc>
          <w:tcPr>
            <w:tcW w:w="1428" w:type="dxa"/>
            <w:tcBorders>
              <w:top w:val="nil"/>
              <w:left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13</w:t>
            </w:r>
          </w:p>
        </w:tc>
        <w:tc>
          <w:tcPr>
            <w:tcW w:w="1570" w:type="dxa"/>
            <w:tcBorders>
              <w:top w:val="nil"/>
              <w:left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4.79</w:t>
            </w:r>
            <w:r>
              <w:rPr>
                <w:color w:val="000000"/>
                <w:lang w:eastAsia="en-GB"/>
              </w:rPr>
              <w:t xml:space="preserve"> %</w:t>
            </w:r>
          </w:p>
        </w:tc>
        <w:tc>
          <w:tcPr>
            <w:tcW w:w="1427" w:type="dxa"/>
            <w:tcBorders>
              <w:top w:val="nil"/>
              <w:left w:val="nil"/>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2.01</w:t>
            </w:r>
            <w:r>
              <w:rPr>
                <w:color w:val="000000"/>
                <w:lang w:eastAsia="en-GB"/>
              </w:rPr>
              <w:t xml:space="preserve"> %</w:t>
            </w:r>
          </w:p>
        </w:tc>
      </w:tr>
      <w:tr w:rsidR="0090383B" w:rsidRPr="00032AF7" w:rsidTr="00645235">
        <w:trPr>
          <w:trHeight w:val="300"/>
        </w:trPr>
        <w:tc>
          <w:tcPr>
            <w:tcW w:w="1521" w:type="dxa"/>
            <w:tcBorders>
              <w:top w:val="nil"/>
              <w:left w:val="nil"/>
              <w:bottom w:val="single" w:sz="4" w:space="0" w:color="auto"/>
              <w:right w:val="nil"/>
            </w:tcBorders>
          </w:tcPr>
          <w:p w:rsidR="0090383B" w:rsidRPr="00032AF7" w:rsidRDefault="0090383B" w:rsidP="00645235">
            <w:pPr>
              <w:spacing w:line="360" w:lineRule="auto"/>
              <w:contextualSpacing/>
              <w:jc w:val="center"/>
              <w:rPr>
                <w:rFonts w:ascii="Arial" w:hAnsi="Arial" w:cs="Arial"/>
              </w:rPr>
            </w:pPr>
            <w:r w:rsidRPr="00032AF7">
              <w:rPr>
                <w:rFonts w:ascii="Arial" w:hAnsi="Arial" w:cs="Arial"/>
              </w:rPr>
              <w:t>1996-2014</w:t>
            </w:r>
          </w:p>
        </w:tc>
        <w:tc>
          <w:tcPr>
            <w:tcW w:w="1031" w:type="dxa"/>
            <w:tcBorders>
              <w:top w:val="nil"/>
              <w:left w:val="nil"/>
              <w:bottom w:val="single" w:sz="4" w:space="0" w:color="auto"/>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23</w:t>
            </w:r>
          </w:p>
        </w:tc>
        <w:tc>
          <w:tcPr>
            <w:tcW w:w="1441" w:type="dxa"/>
            <w:tcBorders>
              <w:top w:val="nil"/>
              <w:left w:val="nil"/>
              <w:bottom w:val="single" w:sz="4" w:space="0" w:color="auto"/>
              <w:right w:val="nil"/>
            </w:tcBorders>
          </w:tcPr>
          <w:p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single" w:sz="4" w:space="0" w:color="auto"/>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2</w:t>
            </w:r>
          </w:p>
        </w:tc>
        <w:tc>
          <w:tcPr>
            <w:tcW w:w="1285" w:type="dxa"/>
            <w:tcBorders>
              <w:top w:val="nil"/>
              <w:left w:val="nil"/>
              <w:bottom w:val="single" w:sz="4" w:space="0" w:color="auto"/>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14</w:t>
            </w:r>
          </w:p>
        </w:tc>
        <w:tc>
          <w:tcPr>
            <w:tcW w:w="1570" w:type="dxa"/>
            <w:tcBorders>
              <w:top w:val="nil"/>
              <w:left w:val="nil"/>
              <w:bottom w:val="single" w:sz="4" w:space="0" w:color="auto"/>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5.08</w:t>
            </w:r>
            <w:r>
              <w:rPr>
                <w:color w:val="000000"/>
                <w:lang w:eastAsia="en-GB"/>
              </w:rPr>
              <w:t xml:space="preserve"> %</w:t>
            </w:r>
          </w:p>
        </w:tc>
        <w:tc>
          <w:tcPr>
            <w:tcW w:w="1427" w:type="dxa"/>
            <w:tcBorders>
              <w:top w:val="nil"/>
              <w:left w:val="nil"/>
              <w:bottom w:val="single" w:sz="4" w:space="0" w:color="auto"/>
              <w:right w:val="nil"/>
            </w:tcBorders>
            <w:noWrap/>
          </w:tcPr>
          <w:p w:rsidR="0090383B" w:rsidRPr="00F157A0" w:rsidRDefault="0090383B" w:rsidP="00645235">
            <w:pPr>
              <w:spacing w:after="0" w:line="240" w:lineRule="auto"/>
              <w:jc w:val="center"/>
              <w:rPr>
                <w:color w:val="000000"/>
                <w:lang w:eastAsia="en-GB"/>
              </w:rPr>
            </w:pPr>
            <w:r w:rsidRPr="00F157A0">
              <w:rPr>
                <w:color w:val="000000"/>
                <w:lang w:eastAsia="en-GB"/>
              </w:rPr>
              <w:t>0.5</w:t>
            </w:r>
            <w:r>
              <w:rPr>
                <w:color w:val="000000"/>
                <w:lang w:eastAsia="en-GB"/>
              </w:rPr>
              <w:t>0 %</w:t>
            </w:r>
          </w:p>
        </w:tc>
      </w:tr>
    </w:tbl>
    <w:p w:rsidR="0090383B" w:rsidRPr="004E3A00" w:rsidRDefault="0090383B" w:rsidP="00F11B0B">
      <w:pPr>
        <w:spacing w:before="40" w:after="140" w:line="360" w:lineRule="auto"/>
        <w:contextualSpacing/>
        <w:rPr>
          <w:rFonts w:ascii="Arial" w:hAnsi="Arial" w:cs="Arial"/>
          <w:color w:val="000000"/>
          <w:lang w:eastAsia="en-GB"/>
        </w:rPr>
      </w:pPr>
    </w:p>
    <w:p w:rsidR="0090383B" w:rsidRPr="004E3A00" w:rsidRDefault="0090383B" w:rsidP="00F11B0B">
      <w:pPr>
        <w:spacing w:before="40" w:after="140" w:line="360" w:lineRule="auto"/>
        <w:contextualSpacing/>
        <w:rPr>
          <w:rFonts w:ascii="Arial" w:hAnsi="Arial" w:cs="Arial"/>
          <w:color w:val="000000"/>
          <w:lang w:eastAsia="en-GB"/>
        </w:rPr>
      </w:pPr>
    </w:p>
    <w:p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Table 2 – Coefficients of beech tree mortality from 1964 to 2014 produced from model averaging of mixed effect complementary log-log models with ΔAICc</w:t>
      </w:r>
      <w:r>
        <w:rPr>
          <w:rFonts w:ascii="Arial" w:hAnsi="Arial" w:cs="Arial"/>
          <w:color w:val="000000"/>
          <w:lang w:eastAsia="en-GB"/>
        </w:rPr>
        <w:t xml:space="preserve"> </w:t>
      </w:r>
      <w:r w:rsidRPr="004E3A00">
        <w:rPr>
          <w:rFonts w:ascii="Arial" w:hAnsi="Arial" w:cs="Arial"/>
          <w:color w:val="000000"/>
          <w:lang w:eastAsia="en-GB"/>
        </w:rPr>
        <w:t>≤7.</w:t>
      </w:r>
    </w:p>
    <w:tbl>
      <w:tblPr>
        <w:tblW w:w="8913" w:type="dxa"/>
        <w:tblInd w:w="93" w:type="dxa"/>
        <w:tblLook w:val="00A0"/>
      </w:tblPr>
      <w:tblGrid>
        <w:gridCol w:w="1120"/>
        <w:gridCol w:w="1420"/>
        <w:gridCol w:w="1320"/>
        <w:gridCol w:w="1420"/>
        <w:gridCol w:w="1420"/>
        <w:gridCol w:w="945"/>
        <w:gridCol w:w="1295"/>
      </w:tblGrid>
      <w:tr w:rsidR="0090383B" w:rsidRPr="00032AF7" w:rsidTr="00BA763D">
        <w:trPr>
          <w:trHeight w:val="300"/>
        </w:trPr>
        <w:tc>
          <w:tcPr>
            <w:tcW w:w="1120"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Variable</w:t>
            </w:r>
          </w:p>
        </w:tc>
        <w:tc>
          <w:tcPr>
            <w:tcW w:w="1420"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Estimate</w:t>
            </w:r>
          </w:p>
        </w:tc>
        <w:tc>
          <w:tcPr>
            <w:tcW w:w="1320"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Std. Error</w:t>
            </w:r>
          </w:p>
        </w:tc>
        <w:tc>
          <w:tcPr>
            <w:tcW w:w="1420"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Lower CI</w:t>
            </w:r>
          </w:p>
        </w:tc>
        <w:tc>
          <w:tcPr>
            <w:tcW w:w="1420"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Upper CI</w:t>
            </w:r>
          </w:p>
        </w:tc>
        <w:tc>
          <w:tcPr>
            <w:tcW w:w="939"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p value</w:t>
            </w:r>
          </w:p>
        </w:tc>
        <w:tc>
          <w:tcPr>
            <w:tcW w:w="1274" w:type="dxa"/>
            <w:tcBorders>
              <w:top w:val="single" w:sz="4" w:space="0" w:color="auto"/>
              <w:left w:val="nil"/>
              <w:bottom w:val="single" w:sz="4" w:space="0" w:color="auto"/>
              <w:right w:val="nil"/>
            </w:tcBorders>
            <w:noWrap/>
            <w:vAlign w:val="bottom"/>
          </w:tcPr>
          <w:p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Importance value</w:t>
            </w:r>
          </w:p>
        </w:tc>
      </w:tr>
      <w:tr w:rsidR="0090383B" w:rsidRPr="00032AF7" w:rsidTr="007C3969">
        <w:trPr>
          <w:trHeight w:val="300"/>
        </w:trPr>
        <w:tc>
          <w:tcPr>
            <w:tcW w:w="11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Intercept</w:t>
            </w:r>
          </w:p>
        </w:tc>
        <w:tc>
          <w:tcPr>
            <w:tcW w:w="14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-5.19</w:t>
            </w:r>
          </w:p>
        </w:tc>
        <w:tc>
          <w:tcPr>
            <w:tcW w:w="13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0.26</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-4.68</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-5.70</w:t>
            </w:r>
          </w:p>
        </w:tc>
        <w:tc>
          <w:tcPr>
            <w:tcW w:w="939"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rsidTr="007C3969">
        <w:trPr>
          <w:trHeight w:val="300"/>
        </w:trPr>
        <w:tc>
          <w:tcPr>
            <w:tcW w:w="11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DBH</w:t>
            </w:r>
          </w:p>
        </w:tc>
        <w:tc>
          <w:tcPr>
            <w:tcW w:w="14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0.23</w:t>
            </w:r>
          </w:p>
        </w:tc>
        <w:tc>
          <w:tcPr>
            <w:tcW w:w="13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0.11</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0.45</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0.01</w:t>
            </w:r>
          </w:p>
        </w:tc>
        <w:tc>
          <w:tcPr>
            <w:tcW w:w="939"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&lt;0.046</w:t>
            </w:r>
          </w:p>
        </w:tc>
        <w:tc>
          <w:tcPr>
            <w:tcW w:w="1274"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0.8</w:t>
            </w:r>
          </w:p>
        </w:tc>
      </w:tr>
      <w:tr w:rsidR="0090383B" w:rsidRPr="00032AF7" w:rsidTr="007C3969">
        <w:trPr>
          <w:trHeight w:val="300"/>
        </w:trPr>
        <w:tc>
          <w:tcPr>
            <w:tcW w:w="11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Distance to dead tree</w:t>
            </w:r>
          </w:p>
        </w:tc>
        <w:tc>
          <w:tcPr>
            <w:tcW w:w="14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0.46</w:t>
            </w:r>
          </w:p>
        </w:tc>
        <w:tc>
          <w:tcPr>
            <w:tcW w:w="1274"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0.54</w:t>
            </w:r>
          </w:p>
        </w:tc>
      </w:tr>
      <w:tr w:rsidR="0090383B" w:rsidRPr="00032AF7" w:rsidTr="007C3969">
        <w:trPr>
          <w:trHeight w:val="300"/>
        </w:trPr>
        <w:tc>
          <w:tcPr>
            <w:tcW w:w="11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Growth rate</w:t>
            </w:r>
          </w:p>
        </w:tc>
        <w:tc>
          <w:tcPr>
            <w:tcW w:w="14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-0.93</w:t>
            </w:r>
          </w:p>
        </w:tc>
        <w:tc>
          <w:tcPr>
            <w:tcW w:w="13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0.15</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-0.64</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-1.22</w:t>
            </w:r>
          </w:p>
        </w:tc>
        <w:tc>
          <w:tcPr>
            <w:tcW w:w="939"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rsidTr="007C3969">
        <w:trPr>
          <w:trHeight w:val="300"/>
        </w:trPr>
        <w:tc>
          <w:tcPr>
            <w:tcW w:w="11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Sand content</w:t>
            </w:r>
          </w:p>
        </w:tc>
        <w:tc>
          <w:tcPr>
            <w:tcW w:w="14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0.45</w:t>
            </w:r>
          </w:p>
        </w:tc>
        <w:tc>
          <w:tcPr>
            <w:tcW w:w="1274" w:type="dxa"/>
            <w:tcBorders>
              <w:top w:val="single" w:sz="4" w:space="0" w:color="auto"/>
              <w:left w:val="nil"/>
              <w:bottom w:val="single" w:sz="4" w:space="0" w:color="auto"/>
              <w:right w:val="nil"/>
            </w:tcBorders>
            <w:noWrap/>
            <w:vAlign w:val="center"/>
          </w:tcPr>
          <w:p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0.52</w:t>
            </w:r>
          </w:p>
        </w:tc>
      </w:tr>
    </w:tbl>
    <w:p w:rsidR="0090383B" w:rsidRPr="004E3A00" w:rsidRDefault="0090383B" w:rsidP="00F11B0B">
      <w:pPr>
        <w:spacing w:line="360" w:lineRule="auto"/>
        <w:contextualSpacing/>
      </w:pPr>
    </w:p>
    <w:p w:rsidR="0090383B" w:rsidRDefault="0090383B">
      <w:r>
        <w:br w:type="page"/>
      </w:r>
    </w:p>
    <w:p w:rsidR="0090383B" w:rsidRPr="004E3A00" w:rsidRDefault="0090383B" w:rsidP="00F11B0B">
      <w:pPr>
        <w:spacing w:line="360" w:lineRule="auto"/>
        <w:contextualSpacing/>
      </w:pPr>
      <w:r w:rsidRPr="004E3A00">
        <w:t>Table 3 – Parameter values for individual based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10"/>
        <w:gridCol w:w="2310"/>
        <w:gridCol w:w="2311"/>
        <w:gridCol w:w="2311"/>
      </w:tblGrid>
      <w:tr w:rsidR="0090383B" w:rsidRPr="00032AF7" w:rsidTr="00032AF7">
        <w:tc>
          <w:tcPr>
            <w:tcW w:w="2310" w:type="dxa"/>
            <w:vAlign w:val="bottom"/>
          </w:tcPr>
          <w:p w:rsidR="0090383B" w:rsidRPr="00032AF7" w:rsidRDefault="0090383B" w:rsidP="00032AF7">
            <w:pPr>
              <w:spacing w:after="0" w:line="240" w:lineRule="auto"/>
              <w:rPr>
                <w:b/>
                <w:color w:val="000000"/>
              </w:rPr>
            </w:pPr>
            <w:r w:rsidRPr="00032AF7">
              <w:rPr>
                <w:b/>
                <w:color w:val="000000"/>
              </w:rPr>
              <w:t>Parameter name</w:t>
            </w:r>
          </w:p>
        </w:tc>
        <w:tc>
          <w:tcPr>
            <w:tcW w:w="2310" w:type="dxa"/>
            <w:vAlign w:val="bottom"/>
          </w:tcPr>
          <w:p w:rsidR="0090383B" w:rsidRPr="00032AF7" w:rsidRDefault="0090383B" w:rsidP="00032AF7">
            <w:pPr>
              <w:spacing w:after="0" w:line="240" w:lineRule="auto"/>
              <w:rPr>
                <w:b/>
                <w:color w:val="000000"/>
              </w:rPr>
            </w:pPr>
            <w:r w:rsidRPr="00032AF7">
              <w:rPr>
                <w:b/>
                <w:color w:val="000000"/>
              </w:rPr>
              <w:t>Sources</w:t>
            </w:r>
          </w:p>
        </w:tc>
        <w:tc>
          <w:tcPr>
            <w:tcW w:w="2311" w:type="dxa"/>
            <w:vAlign w:val="bottom"/>
          </w:tcPr>
          <w:p w:rsidR="0090383B" w:rsidRPr="00032AF7" w:rsidRDefault="0090383B" w:rsidP="00032AF7">
            <w:pPr>
              <w:spacing w:after="0" w:line="240" w:lineRule="auto"/>
              <w:rPr>
                <w:b/>
                <w:color w:val="000000"/>
              </w:rPr>
            </w:pPr>
            <w:r w:rsidRPr="00032AF7">
              <w:rPr>
                <w:b/>
                <w:color w:val="000000"/>
              </w:rPr>
              <w:t>How derived</w:t>
            </w:r>
          </w:p>
        </w:tc>
        <w:tc>
          <w:tcPr>
            <w:tcW w:w="2311" w:type="dxa"/>
            <w:vAlign w:val="bottom"/>
          </w:tcPr>
          <w:p w:rsidR="0090383B" w:rsidRPr="00032AF7" w:rsidRDefault="0090383B" w:rsidP="00032AF7">
            <w:pPr>
              <w:spacing w:after="0" w:line="240" w:lineRule="auto"/>
              <w:rPr>
                <w:b/>
                <w:color w:val="000000"/>
              </w:rPr>
            </w:pPr>
            <w:r w:rsidRPr="00032AF7">
              <w:rPr>
                <w:b/>
                <w:color w:val="000000"/>
              </w:rPr>
              <w:t>Value</w:t>
            </w:r>
          </w:p>
        </w:tc>
      </w:tr>
      <w:tr w:rsidR="0090383B" w:rsidRPr="00032AF7" w:rsidTr="00032AF7">
        <w:tc>
          <w:tcPr>
            <w:tcW w:w="2310" w:type="dxa"/>
          </w:tcPr>
          <w:p w:rsidR="0090383B" w:rsidRPr="00032AF7" w:rsidRDefault="0090383B" w:rsidP="00032AF7">
            <w:pPr>
              <w:spacing w:after="0" w:line="360" w:lineRule="auto"/>
              <w:contextualSpacing/>
            </w:pPr>
            <w:r w:rsidRPr="00032AF7">
              <w:t>Number of seedlings produced in mast year per tree</w:t>
            </w:r>
          </w:p>
        </w:tc>
        <w:tc>
          <w:tcPr>
            <w:tcW w:w="2310" w:type="dxa"/>
          </w:tcPr>
          <w:p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rsidR="0090383B" w:rsidRPr="00032AF7" w:rsidRDefault="0090383B" w:rsidP="00032AF7">
            <w:pPr>
              <w:spacing w:after="0" w:line="240" w:lineRule="auto"/>
              <w:rPr>
                <w:color w:val="000000"/>
              </w:rPr>
            </w:pPr>
            <w:r w:rsidRPr="00032AF7">
              <w:rPr>
                <w:color w:val="000000"/>
              </w:rPr>
              <w:t>Mean of number of seedlings present after a mast year divided by the number of mature beech trees in the woodland.</w:t>
            </w:r>
          </w:p>
        </w:tc>
        <w:tc>
          <w:tcPr>
            <w:tcW w:w="2311" w:type="dxa"/>
          </w:tcPr>
          <w:p w:rsidR="0090383B" w:rsidRPr="00032AF7" w:rsidRDefault="0090383B" w:rsidP="00032AF7">
            <w:pPr>
              <w:spacing w:after="0" w:line="360" w:lineRule="auto"/>
              <w:contextualSpacing/>
            </w:pPr>
            <w:r w:rsidRPr="00032AF7">
              <w:t>82 (26)</w:t>
            </w:r>
          </w:p>
        </w:tc>
      </w:tr>
      <w:tr w:rsidR="0090383B" w:rsidRPr="00032AF7" w:rsidTr="00032AF7">
        <w:tc>
          <w:tcPr>
            <w:tcW w:w="2310" w:type="dxa"/>
          </w:tcPr>
          <w:p w:rsidR="0090383B" w:rsidRPr="00032AF7" w:rsidRDefault="0090383B" w:rsidP="00032AF7">
            <w:pPr>
              <w:spacing w:after="0" w:line="360" w:lineRule="auto"/>
              <w:contextualSpacing/>
            </w:pPr>
            <w:r w:rsidRPr="00032AF7">
              <w:t>Juvenile height growth rate in gaps</w:t>
            </w:r>
          </w:p>
        </w:tc>
        <w:tc>
          <w:tcPr>
            <w:tcW w:w="2310" w:type="dxa"/>
          </w:tcPr>
          <w:p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rsidR="0090383B" w:rsidRPr="00032AF7" w:rsidRDefault="0090383B" w:rsidP="00032AF7">
            <w:pPr>
              <w:spacing w:after="0" w:line="360" w:lineRule="auto"/>
              <w:contextualSpacing/>
            </w:pPr>
            <w:r w:rsidRPr="00032AF7">
              <w:t>Used values from reference</w:t>
            </w:r>
          </w:p>
        </w:tc>
        <w:tc>
          <w:tcPr>
            <w:tcW w:w="2311" w:type="dxa"/>
          </w:tcPr>
          <w:p w:rsidR="0090383B" w:rsidRPr="00032AF7" w:rsidRDefault="0090383B" w:rsidP="00032AF7">
            <w:pPr>
              <w:spacing w:after="0" w:line="360" w:lineRule="auto"/>
              <w:contextualSpacing/>
            </w:pPr>
            <w:r w:rsidRPr="00032AF7">
              <w:t>12.6 cm year</w:t>
            </w:r>
            <w:r w:rsidRPr="00032AF7">
              <w:rPr>
                <w:vertAlign w:val="superscript"/>
              </w:rPr>
              <w:t>-1</w:t>
            </w:r>
          </w:p>
        </w:tc>
      </w:tr>
      <w:tr w:rsidR="0090383B" w:rsidRPr="00032AF7" w:rsidTr="00032AF7">
        <w:tc>
          <w:tcPr>
            <w:tcW w:w="2310" w:type="dxa"/>
          </w:tcPr>
          <w:p w:rsidR="0090383B" w:rsidRPr="00032AF7" w:rsidRDefault="0090383B" w:rsidP="00032AF7">
            <w:pPr>
              <w:spacing w:after="0" w:line="360" w:lineRule="auto"/>
              <w:contextualSpacing/>
            </w:pPr>
            <w:r w:rsidRPr="00032AF7">
              <w:t>Juvenile height growth rate under closed canopy</w:t>
            </w:r>
          </w:p>
        </w:tc>
        <w:tc>
          <w:tcPr>
            <w:tcW w:w="2310" w:type="dxa"/>
          </w:tcPr>
          <w:p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rsidR="0090383B" w:rsidRPr="00032AF7" w:rsidRDefault="0090383B" w:rsidP="00032AF7">
            <w:pPr>
              <w:spacing w:after="0" w:line="360" w:lineRule="auto"/>
              <w:contextualSpacing/>
            </w:pPr>
            <w:r w:rsidRPr="00032AF7">
              <w:t>Used values from reference</w:t>
            </w:r>
          </w:p>
        </w:tc>
        <w:tc>
          <w:tcPr>
            <w:tcW w:w="2311" w:type="dxa"/>
          </w:tcPr>
          <w:p w:rsidR="0090383B" w:rsidRPr="00032AF7" w:rsidRDefault="0090383B" w:rsidP="00032AF7">
            <w:pPr>
              <w:spacing w:after="0" w:line="360" w:lineRule="auto"/>
              <w:contextualSpacing/>
            </w:pPr>
            <w:r w:rsidRPr="00032AF7">
              <w:t>10.9 cm year</w:t>
            </w:r>
            <w:r w:rsidRPr="00032AF7">
              <w:rPr>
                <w:vertAlign w:val="superscript"/>
              </w:rPr>
              <w:t>-1</w:t>
            </w:r>
          </w:p>
        </w:tc>
      </w:tr>
      <w:tr w:rsidR="0090383B" w:rsidRPr="00032AF7" w:rsidTr="00032AF7">
        <w:tc>
          <w:tcPr>
            <w:tcW w:w="2310" w:type="dxa"/>
          </w:tcPr>
          <w:p w:rsidR="0090383B" w:rsidRPr="00032AF7" w:rsidRDefault="0090383B" w:rsidP="00032AF7">
            <w:pPr>
              <w:spacing w:after="0" w:line="360" w:lineRule="auto"/>
              <w:contextualSpacing/>
            </w:pPr>
            <w:r w:rsidRPr="00032AF7">
              <w:t>Maximum juvenile density</w:t>
            </w:r>
          </w:p>
        </w:tc>
        <w:tc>
          <w:tcPr>
            <w:tcW w:w="2310" w:type="dxa"/>
          </w:tcPr>
          <w:p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rsidR="0090383B" w:rsidRPr="00032AF7" w:rsidRDefault="0090383B" w:rsidP="00032AF7">
            <w:pPr>
              <w:spacing w:after="0" w:line="360" w:lineRule="auto"/>
              <w:contextualSpacing/>
            </w:pPr>
            <w:r w:rsidRPr="00032AF7">
              <w:t>Used values from fenced, ungrazed plots</w:t>
            </w:r>
          </w:p>
        </w:tc>
        <w:tc>
          <w:tcPr>
            <w:tcW w:w="2311" w:type="dxa"/>
          </w:tcPr>
          <w:p w:rsidR="0090383B" w:rsidRPr="00032AF7" w:rsidRDefault="0090383B" w:rsidP="00032AF7">
            <w:pPr>
              <w:spacing w:after="0" w:line="360" w:lineRule="auto"/>
              <w:contextualSpacing/>
            </w:pPr>
            <w:r w:rsidRPr="00032AF7">
              <w:t>3 seedlings m</w:t>
            </w:r>
            <w:r w:rsidRPr="00032AF7">
              <w:rPr>
                <w:vertAlign w:val="superscript"/>
              </w:rPr>
              <w:t>-2</w:t>
            </w:r>
          </w:p>
        </w:tc>
      </w:tr>
      <w:tr w:rsidR="0090383B" w:rsidRPr="00032AF7" w:rsidTr="00032AF7">
        <w:tc>
          <w:tcPr>
            <w:tcW w:w="2310" w:type="dxa"/>
          </w:tcPr>
          <w:p w:rsidR="0090383B" w:rsidRPr="00032AF7" w:rsidRDefault="0090383B" w:rsidP="00032AF7">
            <w:pPr>
              <w:spacing w:after="0" w:line="360" w:lineRule="auto"/>
              <w:contextualSpacing/>
            </w:pPr>
            <w:r w:rsidRPr="00032AF7">
              <w:t>Mature tree mortality</w:t>
            </w:r>
          </w:p>
        </w:tc>
        <w:tc>
          <w:tcPr>
            <w:tcW w:w="2310" w:type="dxa"/>
          </w:tcPr>
          <w:p w:rsidR="0090383B" w:rsidRPr="00032AF7" w:rsidRDefault="0090383B" w:rsidP="00032AF7">
            <w:pPr>
              <w:spacing w:after="0" w:line="360" w:lineRule="auto"/>
              <w:contextualSpacing/>
            </w:pPr>
            <w:r w:rsidRPr="00032AF7">
              <w:t>This study</w:t>
            </w:r>
          </w:p>
        </w:tc>
        <w:tc>
          <w:tcPr>
            <w:tcW w:w="2311" w:type="dxa"/>
          </w:tcPr>
          <w:p w:rsidR="0090383B" w:rsidRPr="00032AF7" w:rsidRDefault="0090383B" w:rsidP="00032AF7">
            <w:pPr>
              <w:spacing w:after="0" w:line="360" w:lineRule="auto"/>
              <w:contextualSpacing/>
            </w:pPr>
            <w:r w:rsidRPr="00032AF7">
              <w:t>Derived from statistical analyses</w:t>
            </w:r>
          </w:p>
        </w:tc>
        <w:tc>
          <w:tcPr>
            <w:tcW w:w="2311" w:type="dxa"/>
          </w:tcPr>
          <w:p w:rsidR="0090383B" w:rsidRPr="00032AF7" w:rsidRDefault="0090383B" w:rsidP="00032AF7">
            <w:pPr>
              <w:spacing w:after="0" w:line="360" w:lineRule="auto"/>
              <w:contextualSpacing/>
            </w:pPr>
          </w:p>
        </w:tc>
      </w:tr>
      <w:tr w:rsidR="0090383B" w:rsidRPr="00032AF7" w:rsidTr="00032AF7">
        <w:tc>
          <w:tcPr>
            <w:tcW w:w="2310" w:type="dxa"/>
          </w:tcPr>
          <w:p w:rsidR="0090383B" w:rsidRPr="00032AF7" w:rsidRDefault="0090383B" w:rsidP="00032AF7">
            <w:pPr>
              <w:spacing w:after="0" w:line="360" w:lineRule="auto"/>
              <w:contextualSpacing/>
            </w:pPr>
            <w:r w:rsidRPr="00032AF7">
              <w:t xml:space="preserve">Annual mature tree growth rate </w:t>
            </w:r>
          </w:p>
        </w:tc>
        <w:tc>
          <w:tcPr>
            <w:tcW w:w="2310" w:type="dxa"/>
          </w:tcPr>
          <w:p w:rsidR="0090383B" w:rsidRPr="00032AF7" w:rsidRDefault="0090383B" w:rsidP="00032AF7">
            <w:pPr>
              <w:spacing w:after="0" w:line="360" w:lineRule="auto"/>
              <w:contextualSpacing/>
            </w:pPr>
            <w:r w:rsidRPr="00032AF7">
              <w:t>This study</w:t>
            </w:r>
          </w:p>
        </w:tc>
        <w:tc>
          <w:tcPr>
            <w:tcW w:w="2311" w:type="dxa"/>
          </w:tcPr>
          <w:p w:rsidR="0090383B" w:rsidRPr="00032AF7" w:rsidRDefault="0090383B" w:rsidP="00032AF7">
            <w:pPr>
              <w:spacing w:after="0" w:line="360" w:lineRule="auto"/>
              <w:contextualSpacing/>
            </w:pPr>
            <w:r w:rsidRPr="00032AF7">
              <w:t>Derived from statistical analyses</w:t>
            </w:r>
          </w:p>
        </w:tc>
        <w:tc>
          <w:tcPr>
            <w:tcW w:w="2311" w:type="dxa"/>
          </w:tcPr>
          <w:p w:rsidR="0090383B" w:rsidRPr="00032AF7" w:rsidRDefault="0090383B" w:rsidP="00032AF7">
            <w:pPr>
              <w:spacing w:after="0" w:line="360" w:lineRule="auto"/>
              <w:contextualSpacing/>
            </w:pPr>
            <w:r w:rsidRPr="00032AF7">
              <w:t>0.25 - (0.003*DBH)</w:t>
            </w:r>
          </w:p>
        </w:tc>
      </w:tr>
      <w:tr w:rsidR="0090383B" w:rsidRPr="00032AF7" w:rsidTr="00032AF7">
        <w:tc>
          <w:tcPr>
            <w:tcW w:w="2310" w:type="dxa"/>
          </w:tcPr>
          <w:p w:rsidR="0090383B" w:rsidRPr="00032AF7" w:rsidRDefault="0090383B" w:rsidP="00032AF7">
            <w:pPr>
              <w:spacing w:after="0" w:line="360" w:lineRule="auto"/>
              <w:contextualSpacing/>
            </w:pPr>
            <w:r w:rsidRPr="00032AF7">
              <w:t>Annual probability of mast year</w:t>
            </w:r>
          </w:p>
        </w:tc>
        <w:tc>
          <w:tcPr>
            <w:tcW w:w="2310" w:type="dxa"/>
          </w:tcPr>
          <w:p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32AF7">
              <w:fldChar w:fldCharType="separate"/>
            </w:r>
            <w:r w:rsidRPr="00032AF7">
              <w:rPr>
                <w:noProof/>
              </w:rPr>
              <w:t xml:space="preserve">(Packham </w:t>
            </w:r>
            <w:r w:rsidRPr="00032AF7">
              <w:rPr>
                <w:i/>
                <w:noProof/>
              </w:rPr>
              <w:t>et al.</w:t>
            </w:r>
            <w:r w:rsidRPr="00032AF7">
              <w:rPr>
                <w:noProof/>
              </w:rPr>
              <w:t xml:space="preserve"> 2012)</w:t>
            </w:r>
            <w:r w:rsidRPr="00032AF7">
              <w:fldChar w:fldCharType="end"/>
            </w:r>
          </w:p>
        </w:tc>
        <w:tc>
          <w:tcPr>
            <w:tcW w:w="2311" w:type="dxa"/>
          </w:tcPr>
          <w:p w:rsidR="0090383B" w:rsidRPr="00032AF7" w:rsidRDefault="0090383B" w:rsidP="00032AF7">
            <w:pPr>
              <w:spacing w:after="0" w:line="360" w:lineRule="auto"/>
              <w:contextualSpacing/>
            </w:pPr>
            <w:r w:rsidRPr="00032AF7">
              <w:t>In the UK beech trees mast once every three years on average</w:t>
            </w:r>
          </w:p>
        </w:tc>
        <w:tc>
          <w:tcPr>
            <w:tcW w:w="2311" w:type="dxa"/>
          </w:tcPr>
          <w:p w:rsidR="0090383B" w:rsidRPr="00032AF7" w:rsidRDefault="0090383B" w:rsidP="00032AF7">
            <w:pPr>
              <w:spacing w:after="0" w:line="360" w:lineRule="auto"/>
              <w:contextualSpacing/>
            </w:pPr>
            <w:r w:rsidRPr="00032AF7">
              <w:t>0.3</w:t>
            </w:r>
          </w:p>
        </w:tc>
      </w:tr>
    </w:tbl>
    <w:p w:rsidR="0090383B" w:rsidRDefault="0090383B" w:rsidP="00F11B0B">
      <w:pPr>
        <w:spacing w:line="360" w:lineRule="auto"/>
        <w:contextualSpacing/>
      </w:pPr>
    </w:p>
    <w:p w:rsidR="0090383B" w:rsidRDefault="0090383B">
      <w:r>
        <w:br w:type="page"/>
      </w:r>
    </w:p>
    <w:p w:rsidR="0090383B" w:rsidRPr="0059507C" w:rsidRDefault="0090383B" w:rsidP="00F11B0B">
      <w:pPr>
        <w:spacing w:line="360" w:lineRule="auto"/>
        <w:contextualSpacing/>
        <w:rPr>
          <w:b/>
        </w:rPr>
      </w:pPr>
      <w:r w:rsidRPr="0059507C">
        <w:rPr>
          <w:b/>
        </w:rPr>
        <w:t>Supplementary material</w:t>
      </w:r>
    </w:p>
    <w:p w:rsidR="0090383B" w:rsidRDefault="0090383B" w:rsidP="00F11B0B">
      <w:pPr>
        <w:spacing w:line="360" w:lineRule="auto"/>
        <w:contextualSpacing/>
      </w:pPr>
      <w:r>
        <w:rPr>
          <w:noProof/>
          <w:lang w:eastAsia="en-GB"/>
        </w:rPr>
        <w:pict>
          <v:shape id="Picture 10" o:spid="_x0000_i1046" type="#_x0000_t75" style="width:6in;height:4in;visibility:visible">
            <v:imagedata r:id="rId20" o:title=""/>
          </v:shape>
        </w:pict>
      </w:r>
    </w:p>
    <w:p w:rsidR="0090383B" w:rsidRPr="0059507C" w:rsidRDefault="0090383B" w:rsidP="00F11B0B">
      <w:pPr>
        <w:spacing w:line="360" w:lineRule="auto"/>
        <w:contextualSpacing/>
      </w:pPr>
      <w:r>
        <w:t>Figure S1 – Relationship between stand basal area and stand canopy openness in beech woodland in the New Forest. Data from Evans et al. (</w:t>
      </w:r>
      <w:r>
        <w:rPr>
          <w:i/>
        </w:rPr>
        <w:t>In prep.</w:t>
      </w:r>
      <w:r>
        <w:t>)</w:t>
      </w:r>
    </w:p>
    <w:sectPr w:rsidR="0090383B" w:rsidRPr="0059507C" w:rsidSect="00367AF7">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Phil Martin" w:date="1991-10-09T09:42:00Z" w:initials="PM">
    <w:p w:rsidR="0090383B" w:rsidRDefault="0090383B">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83" w:author="anewton" w:date="1991-10-09T09:42:00Z" w:initials="a">
    <w:p w:rsidR="0090383B" w:rsidRDefault="0090383B">
      <w:pPr>
        <w:pStyle w:val="CommentText"/>
      </w:pPr>
      <w:r>
        <w:rPr>
          <w:rStyle w:val="CommentReference"/>
        </w:rPr>
        <w:annotationRef/>
      </w:r>
      <w:r>
        <w:t>These will need to be summarized in the Supplementary Info. Paul or Elena should have the text on this, please ask them for it if you do not have it</w:t>
      </w:r>
    </w:p>
  </w:comment>
  <w:comment w:id="128" w:author="Phil Martin" w:date="1991-10-09T09:42:00Z" w:initials="PM">
    <w:p w:rsidR="0090383B" w:rsidRDefault="0090383B">
      <w:pPr>
        <w:pStyle w:val="CommentText"/>
      </w:pPr>
      <w:r>
        <w:rPr>
          <w:rStyle w:val="CommentReference"/>
        </w:rPr>
        <w:annotationRef/>
      </w:r>
      <w:r>
        <w:t>I’m not 100% happy with how the model is described as I think from the writing it appears much more complex than it really is. I need to work at simplifying this.</w:t>
      </w:r>
    </w:p>
  </w:comment>
  <w:comment w:id="136" w:author="Phil Martin" w:date="1991-10-09T09:42:00Z" w:initials="PM">
    <w:p w:rsidR="0090383B" w:rsidRDefault="0090383B">
      <w:pPr>
        <w:pStyle w:val="CommentText"/>
      </w:pPr>
      <w:r>
        <w:rPr>
          <w:rStyle w:val="CommentReference"/>
        </w:rPr>
        <w:annotationRef/>
      </w:r>
      <w:r>
        <w:t>I am beginning to think that it might be a problem only using beech in the model as ~40% of BA is represented by oak. So even if all beech trees die we might not expect total loss of canopy.</w:t>
      </w:r>
    </w:p>
  </w:comment>
  <w:comment w:id="137" w:author="anewton" w:date="1991-10-09T09:42:00Z" w:initials="a">
    <w:p w:rsidR="0090383B" w:rsidRDefault="0090383B">
      <w:pPr>
        <w:pStyle w:val="CommentText"/>
      </w:pPr>
      <w:r>
        <w:rPr>
          <w:rStyle w:val="CommentReference"/>
        </w:rPr>
        <w:annotationRef/>
      </w:r>
      <w:r>
        <w:t xml:space="preserve">I think this level of detail is fine. But I think we should move the model description to the supplementary info and just provide a very brief description here. </w:t>
      </w:r>
    </w:p>
  </w:comment>
  <w:comment w:id="140" w:author="Phil Martin" w:date="1991-10-09T09:42:00Z" w:initials="PM">
    <w:p w:rsidR="0090383B" w:rsidRDefault="0090383B">
      <w:pPr>
        <w:pStyle w:val="CommentText"/>
      </w:pPr>
      <w:r>
        <w:rPr>
          <w:rStyle w:val="CommentReference"/>
        </w:rPr>
        <w:annotationRef/>
      </w:r>
      <w:r>
        <w:t xml:space="preserve">I’m a little unsure about whether I should be using this method, or a competition index as other papers have used. Any thoughts? </w:t>
      </w:r>
      <w:r w:rsidRPr="003912CC">
        <w:rPr>
          <w:highlight w:val="yellow"/>
        </w:rPr>
        <w:t>Looks fine to me</w:t>
      </w:r>
    </w:p>
  </w:comment>
  <w:comment w:id="154" w:author="anewton" w:date="1991-10-09T09:48:00Z" w:initials="a">
    <w:p w:rsidR="0090383B" w:rsidRDefault="0090383B">
      <w:pPr>
        <w:pStyle w:val="CommentText"/>
      </w:pPr>
      <w:r>
        <w:rPr>
          <w:rStyle w:val="CommentReference"/>
        </w:rPr>
        <w:annotationRef/>
      </w:r>
      <w:r>
        <w:t xml:space="preserve">You will need to make reference to this in the Methods, ie have a little section that details the additional field plots that were surveyed by Paul. Just say a set of five additional 20 x 20 m plots established in each of 12 locations to provide an additional data source. </w:t>
      </w:r>
    </w:p>
  </w:comment>
  <w:comment w:id="182" w:author="Phil Martin" w:date="1991-10-09T09:42:00Z" w:initials="PM">
    <w:p w:rsidR="0090383B" w:rsidRDefault="0090383B">
      <w:pPr>
        <w:pStyle w:val="CommentText"/>
      </w:pPr>
      <w:r>
        <w:rPr>
          <w:rStyle w:val="CommentReference"/>
        </w:rPr>
        <w:annotationRef/>
      </w:r>
      <w:r>
        <w:t>This will need to be completely rewritten as the discussion is based on results that have now changed.</w:t>
      </w:r>
    </w:p>
  </w:comment>
  <w:comment w:id="183" w:author="Phil Martin" w:date="1991-10-09T09:42:00Z" w:initials="PM">
    <w:p w:rsidR="0090383B" w:rsidRDefault="0090383B">
      <w:pPr>
        <w:pStyle w:val="CommentText"/>
      </w:pPr>
      <w:r>
        <w:rPr>
          <w:rStyle w:val="CommentReference"/>
        </w:rPr>
        <w:annotationRef/>
      </w:r>
      <w:r>
        <w:t>I’m not sure what to say about this anymore or if we even mention it.</w:t>
      </w:r>
    </w:p>
  </w:comment>
  <w:comment w:id="264" w:author="Phil Martin" w:date="1991-10-09T10:18:00Z" w:initials="PM">
    <w:p w:rsidR="0090383B" w:rsidRDefault="0090383B">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p w:rsidR="0090383B" w:rsidRDefault="0090383B">
      <w:pPr>
        <w:pStyle w:val="CommentText"/>
      </w:pPr>
    </w:p>
    <w:p w:rsidR="0090383B" w:rsidRDefault="0090383B">
      <w:pPr>
        <w:pStyle w:val="CommentText"/>
      </w:pPr>
      <w:r w:rsidRPr="002E7EB9">
        <w:rPr>
          <w:highlight w:val="yellow"/>
        </w:rPr>
        <w:t>I think we should leave them in in any case, as we will want to discuss them, even though they are not significant (eg in relation to pathogen spread)</w:t>
      </w:r>
      <w:r>
        <w:t xml:space="preserve">. </w:t>
      </w:r>
      <w:r w:rsidRPr="002E7EB9">
        <w:rPr>
          <w:highlight w:val="yellow"/>
        </w:rPr>
        <w:t>By the way, did you test the clay content of soil as well as sand? It is the clay that is really critical in impairing drainage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343B8"/>
    <w:multiLevelType w:val="multilevel"/>
    <w:tmpl w:val="3AFE91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121575BC"/>
    <w:multiLevelType w:val="hybridMultilevel"/>
    <w:tmpl w:val="4DA29680"/>
    <w:lvl w:ilvl="0" w:tplc="C96E145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144E2387"/>
    <w:multiLevelType w:val="multilevel"/>
    <w:tmpl w:val="72AA7AF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20C43334"/>
    <w:multiLevelType w:val="multilevel"/>
    <w:tmpl w:val="18B2CC1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21A64FD"/>
    <w:multiLevelType w:val="multilevel"/>
    <w:tmpl w:val="069CC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30415A1"/>
    <w:multiLevelType w:val="multilevel"/>
    <w:tmpl w:val="10B0A9D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28BA32B3"/>
    <w:multiLevelType w:val="multilevel"/>
    <w:tmpl w:val="66EA8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40194299"/>
    <w:multiLevelType w:val="multilevel"/>
    <w:tmpl w:val="325EBA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454C3C67"/>
    <w:multiLevelType w:val="multilevel"/>
    <w:tmpl w:val="49D8427C"/>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5EDD02A8"/>
    <w:multiLevelType w:val="hybridMultilevel"/>
    <w:tmpl w:val="EACA0C4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60CA7C2A"/>
    <w:multiLevelType w:val="hybridMultilevel"/>
    <w:tmpl w:val="50A64BD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714A692A"/>
    <w:multiLevelType w:val="multilevel"/>
    <w:tmpl w:val="5CF46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10"/>
  </w:num>
  <w:num w:numId="3">
    <w:abstractNumId w:val="0"/>
    <w:lvlOverride w:ilvl="0">
      <w:lvl w:ilvl="0">
        <w:numFmt w:val="decimal"/>
        <w:lvlText w:val="%1."/>
        <w:lvlJc w:val="left"/>
        <w:rPr>
          <w:rFonts w:cs="Times New Roman"/>
        </w:rPr>
      </w:lvl>
    </w:lvlOverride>
  </w:num>
  <w:num w:numId="4">
    <w:abstractNumId w:val="5"/>
    <w:lvlOverride w:ilvl="0">
      <w:lvl w:ilvl="0">
        <w:numFmt w:val="decimal"/>
        <w:lvlText w:val="%1."/>
        <w:lvlJc w:val="left"/>
        <w:rPr>
          <w:rFonts w:cs="Times New Roman"/>
        </w:rPr>
      </w:lvl>
    </w:lvlOverride>
  </w:num>
  <w:num w:numId="5">
    <w:abstractNumId w:val="2"/>
    <w:lvlOverride w:ilvl="0">
      <w:lvl w:ilvl="0">
        <w:numFmt w:val="decimal"/>
        <w:lvlText w:val="%1."/>
        <w:lvlJc w:val="left"/>
        <w:rPr>
          <w:rFonts w:cs="Times New Roman"/>
        </w:rPr>
      </w:lvl>
    </w:lvlOverride>
  </w:num>
  <w:num w:numId="6">
    <w:abstractNumId w:val="3"/>
    <w:lvlOverride w:ilvl="0">
      <w:lvl w:ilvl="0">
        <w:numFmt w:val="decimal"/>
        <w:lvlText w:val="%1."/>
        <w:lvlJc w:val="left"/>
        <w:rPr>
          <w:rFonts w:cs="Times New Roman"/>
        </w:rPr>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060F"/>
    <w:rsid w:val="00000DE9"/>
    <w:rsid w:val="00032AF7"/>
    <w:rsid w:val="00040770"/>
    <w:rsid w:val="00067E66"/>
    <w:rsid w:val="00075D5E"/>
    <w:rsid w:val="0009127F"/>
    <w:rsid w:val="0009592B"/>
    <w:rsid w:val="000B1AD5"/>
    <w:rsid w:val="000B620B"/>
    <w:rsid w:val="000C0AE7"/>
    <w:rsid w:val="000E22CA"/>
    <w:rsid w:val="000E25C9"/>
    <w:rsid w:val="000E6E1D"/>
    <w:rsid w:val="000F7021"/>
    <w:rsid w:val="0011596D"/>
    <w:rsid w:val="0013294B"/>
    <w:rsid w:val="0016749D"/>
    <w:rsid w:val="0017280F"/>
    <w:rsid w:val="00174EF6"/>
    <w:rsid w:val="001A30FD"/>
    <w:rsid w:val="001D43DA"/>
    <w:rsid w:val="001D619D"/>
    <w:rsid w:val="0023188C"/>
    <w:rsid w:val="002324D1"/>
    <w:rsid w:val="002521B1"/>
    <w:rsid w:val="00263A1D"/>
    <w:rsid w:val="002B700A"/>
    <w:rsid w:val="002D258C"/>
    <w:rsid w:val="002D37F9"/>
    <w:rsid w:val="002E7EB9"/>
    <w:rsid w:val="00305F4F"/>
    <w:rsid w:val="00310344"/>
    <w:rsid w:val="003348F5"/>
    <w:rsid w:val="003446FA"/>
    <w:rsid w:val="00367AF7"/>
    <w:rsid w:val="003722C5"/>
    <w:rsid w:val="00376928"/>
    <w:rsid w:val="0038185E"/>
    <w:rsid w:val="003819C1"/>
    <w:rsid w:val="003912CC"/>
    <w:rsid w:val="003B5634"/>
    <w:rsid w:val="003D0FCF"/>
    <w:rsid w:val="003D20CF"/>
    <w:rsid w:val="003D61E5"/>
    <w:rsid w:val="003E727E"/>
    <w:rsid w:val="00411D45"/>
    <w:rsid w:val="004166E0"/>
    <w:rsid w:val="00446BF9"/>
    <w:rsid w:val="004618A6"/>
    <w:rsid w:val="00472B3E"/>
    <w:rsid w:val="004C4BD3"/>
    <w:rsid w:val="004C5D56"/>
    <w:rsid w:val="004D78CA"/>
    <w:rsid w:val="004E15D2"/>
    <w:rsid w:val="004E3A00"/>
    <w:rsid w:val="004E7D34"/>
    <w:rsid w:val="004F03D4"/>
    <w:rsid w:val="004F289D"/>
    <w:rsid w:val="004F6967"/>
    <w:rsid w:val="0050060C"/>
    <w:rsid w:val="0050323C"/>
    <w:rsid w:val="00512270"/>
    <w:rsid w:val="00521675"/>
    <w:rsid w:val="00527DD8"/>
    <w:rsid w:val="00534FAA"/>
    <w:rsid w:val="00550523"/>
    <w:rsid w:val="00560962"/>
    <w:rsid w:val="0056725C"/>
    <w:rsid w:val="0059280B"/>
    <w:rsid w:val="0059507C"/>
    <w:rsid w:val="005B3436"/>
    <w:rsid w:val="005C455F"/>
    <w:rsid w:val="005C5EFE"/>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0548"/>
    <w:rsid w:val="00741B3C"/>
    <w:rsid w:val="007578E3"/>
    <w:rsid w:val="007647DD"/>
    <w:rsid w:val="00772722"/>
    <w:rsid w:val="00780DF1"/>
    <w:rsid w:val="00787860"/>
    <w:rsid w:val="007B14D9"/>
    <w:rsid w:val="007C3969"/>
    <w:rsid w:val="007D4B1F"/>
    <w:rsid w:val="007D4DA1"/>
    <w:rsid w:val="007D6626"/>
    <w:rsid w:val="00812C49"/>
    <w:rsid w:val="008264CF"/>
    <w:rsid w:val="008513D6"/>
    <w:rsid w:val="00883802"/>
    <w:rsid w:val="00883BE4"/>
    <w:rsid w:val="008B0D23"/>
    <w:rsid w:val="008B2F2E"/>
    <w:rsid w:val="008B348E"/>
    <w:rsid w:val="008C51BD"/>
    <w:rsid w:val="008D6CB8"/>
    <w:rsid w:val="008E1B37"/>
    <w:rsid w:val="0090383B"/>
    <w:rsid w:val="00926F01"/>
    <w:rsid w:val="00937D98"/>
    <w:rsid w:val="009525F8"/>
    <w:rsid w:val="00952854"/>
    <w:rsid w:val="009534FF"/>
    <w:rsid w:val="009702B9"/>
    <w:rsid w:val="00997F8B"/>
    <w:rsid w:val="009A7386"/>
    <w:rsid w:val="009B3945"/>
    <w:rsid w:val="009B692C"/>
    <w:rsid w:val="009C65E1"/>
    <w:rsid w:val="009E533A"/>
    <w:rsid w:val="00A05E5E"/>
    <w:rsid w:val="00A33D3E"/>
    <w:rsid w:val="00A55BA5"/>
    <w:rsid w:val="00A6054F"/>
    <w:rsid w:val="00A80876"/>
    <w:rsid w:val="00A824A1"/>
    <w:rsid w:val="00A87DA1"/>
    <w:rsid w:val="00A9613B"/>
    <w:rsid w:val="00AA207E"/>
    <w:rsid w:val="00B00350"/>
    <w:rsid w:val="00B06D6E"/>
    <w:rsid w:val="00B12AA7"/>
    <w:rsid w:val="00B15A2F"/>
    <w:rsid w:val="00B45B79"/>
    <w:rsid w:val="00B6284F"/>
    <w:rsid w:val="00B67877"/>
    <w:rsid w:val="00BA763D"/>
    <w:rsid w:val="00BB3023"/>
    <w:rsid w:val="00BC7DA4"/>
    <w:rsid w:val="00BE09E1"/>
    <w:rsid w:val="00BE1DE1"/>
    <w:rsid w:val="00BE3605"/>
    <w:rsid w:val="00C049AF"/>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34B7D"/>
    <w:rsid w:val="00D405AE"/>
    <w:rsid w:val="00D415C3"/>
    <w:rsid w:val="00D43F6D"/>
    <w:rsid w:val="00DB2CE2"/>
    <w:rsid w:val="00DD6D42"/>
    <w:rsid w:val="00DE0691"/>
    <w:rsid w:val="00DF6F7C"/>
    <w:rsid w:val="00E031F8"/>
    <w:rsid w:val="00E13C49"/>
    <w:rsid w:val="00E177C4"/>
    <w:rsid w:val="00E32A5A"/>
    <w:rsid w:val="00E64C63"/>
    <w:rsid w:val="00E775B0"/>
    <w:rsid w:val="00EA167B"/>
    <w:rsid w:val="00EC6C08"/>
    <w:rsid w:val="00ED1DD2"/>
    <w:rsid w:val="00EF562A"/>
    <w:rsid w:val="00F112FE"/>
    <w:rsid w:val="00F11B0B"/>
    <w:rsid w:val="00F157A0"/>
    <w:rsid w:val="00F20584"/>
    <w:rsid w:val="00F23BD8"/>
    <w:rsid w:val="00F36133"/>
    <w:rsid w:val="00FC21BD"/>
    <w:rsid w:val="00FC381B"/>
    <w:rsid w:val="00FC6C1B"/>
    <w:rsid w:val="00FE15F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AF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60F"/>
    <w:pPr>
      <w:ind w:left="720"/>
      <w:contextualSpacing/>
    </w:pPr>
  </w:style>
  <w:style w:type="paragraph" w:styleId="BalloonText">
    <w:name w:val="Balloon Text"/>
    <w:basedOn w:val="Normal"/>
    <w:link w:val="BalloonTextChar"/>
    <w:uiPriority w:val="99"/>
    <w:semiHidden/>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4EF6"/>
    <w:rPr>
      <w:rFonts w:ascii="Tahoma" w:hAnsi="Tahoma" w:cs="Tahoma"/>
      <w:sz w:val="16"/>
      <w:szCs w:val="16"/>
    </w:rPr>
  </w:style>
  <w:style w:type="character" w:styleId="CommentReference">
    <w:name w:val="annotation reference"/>
    <w:basedOn w:val="DefaultParagraphFont"/>
    <w:uiPriority w:val="99"/>
    <w:semiHidden/>
    <w:rsid w:val="00A33D3E"/>
    <w:rPr>
      <w:rFonts w:cs="Times New Roman"/>
      <w:sz w:val="16"/>
      <w:szCs w:val="16"/>
    </w:rPr>
  </w:style>
  <w:style w:type="paragraph" w:styleId="CommentText">
    <w:name w:val="annotation text"/>
    <w:basedOn w:val="Normal"/>
    <w:link w:val="CommentTextChar"/>
    <w:uiPriority w:val="99"/>
    <w:semiHidden/>
    <w:rsid w:val="00A33D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33D3E"/>
    <w:rPr>
      <w:rFonts w:cs="Times New Roman"/>
      <w:sz w:val="20"/>
      <w:szCs w:val="20"/>
    </w:rPr>
  </w:style>
  <w:style w:type="paragraph" w:styleId="CommentSubject">
    <w:name w:val="annotation subject"/>
    <w:basedOn w:val="CommentText"/>
    <w:next w:val="CommentText"/>
    <w:link w:val="CommentSubjectChar"/>
    <w:uiPriority w:val="99"/>
    <w:semiHidden/>
    <w:rsid w:val="00A33D3E"/>
    <w:rPr>
      <w:b/>
      <w:bCs/>
    </w:rPr>
  </w:style>
  <w:style w:type="character" w:customStyle="1" w:styleId="CommentSubjectChar">
    <w:name w:val="Comment Subject Char"/>
    <w:basedOn w:val="CommentTextChar"/>
    <w:link w:val="CommentSubject"/>
    <w:uiPriority w:val="99"/>
    <w:semiHidden/>
    <w:locked/>
    <w:rsid w:val="00A33D3E"/>
    <w:rPr>
      <w:b/>
      <w:bCs/>
    </w:rPr>
  </w:style>
  <w:style w:type="paragraph" w:styleId="NormalWeb">
    <w:name w:val="Normal (Web)"/>
    <w:basedOn w:val="Normal"/>
    <w:uiPriority w:val="99"/>
    <w:rsid w:val="00F11B0B"/>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99"/>
    <w:rsid w:val="00A87D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23188C"/>
    <w:rPr>
      <w:rFonts w:ascii="Courier New" w:hAnsi="Courier New" w:cs="Courier New"/>
      <w:sz w:val="20"/>
      <w:szCs w:val="20"/>
      <w:lang w:eastAsia="en-GB"/>
    </w:rPr>
  </w:style>
  <w:style w:type="character" w:styleId="PlaceholderText">
    <w:name w:val="Placeholder Text"/>
    <w:basedOn w:val="DefaultParagraphFont"/>
    <w:uiPriority w:val="99"/>
    <w:semiHidden/>
    <w:rsid w:val="00040770"/>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582179165">
      <w:marLeft w:val="0"/>
      <w:marRight w:val="0"/>
      <w:marTop w:val="0"/>
      <w:marBottom w:val="0"/>
      <w:divBdr>
        <w:top w:val="none" w:sz="0" w:space="0" w:color="auto"/>
        <w:left w:val="none" w:sz="0" w:space="0" w:color="auto"/>
        <w:bottom w:val="none" w:sz="0" w:space="0" w:color="auto"/>
        <w:right w:val="none" w:sz="0" w:space="0" w:color="auto"/>
      </w:divBdr>
      <w:divsChild>
        <w:div w:id="582179184">
          <w:marLeft w:val="0"/>
          <w:marRight w:val="0"/>
          <w:marTop w:val="0"/>
          <w:marBottom w:val="0"/>
          <w:divBdr>
            <w:top w:val="none" w:sz="0" w:space="0" w:color="auto"/>
            <w:left w:val="none" w:sz="0" w:space="0" w:color="auto"/>
            <w:bottom w:val="none" w:sz="0" w:space="0" w:color="auto"/>
            <w:right w:val="none" w:sz="0" w:space="0" w:color="auto"/>
          </w:divBdr>
          <w:divsChild>
            <w:div w:id="582179185">
              <w:marLeft w:val="0"/>
              <w:marRight w:val="0"/>
              <w:marTop w:val="0"/>
              <w:marBottom w:val="0"/>
              <w:divBdr>
                <w:top w:val="none" w:sz="0" w:space="0" w:color="auto"/>
                <w:left w:val="none" w:sz="0" w:space="0" w:color="auto"/>
                <w:bottom w:val="none" w:sz="0" w:space="0" w:color="auto"/>
                <w:right w:val="none" w:sz="0" w:space="0" w:color="auto"/>
              </w:divBdr>
              <w:divsChild>
                <w:div w:id="582179199">
                  <w:marLeft w:val="0"/>
                  <w:marRight w:val="0"/>
                  <w:marTop w:val="0"/>
                  <w:marBottom w:val="0"/>
                  <w:divBdr>
                    <w:top w:val="none" w:sz="0" w:space="0" w:color="auto"/>
                    <w:left w:val="none" w:sz="0" w:space="0" w:color="auto"/>
                    <w:bottom w:val="none" w:sz="0" w:space="0" w:color="auto"/>
                    <w:right w:val="none" w:sz="0" w:space="0" w:color="auto"/>
                  </w:divBdr>
                  <w:divsChild>
                    <w:div w:id="582179201">
                      <w:marLeft w:val="0"/>
                      <w:marRight w:val="0"/>
                      <w:marTop w:val="0"/>
                      <w:marBottom w:val="0"/>
                      <w:divBdr>
                        <w:top w:val="none" w:sz="0" w:space="0" w:color="auto"/>
                        <w:left w:val="none" w:sz="0" w:space="0" w:color="auto"/>
                        <w:bottom w:val="none" w:sz="0" w:space="0" w:color="auto"/>
                        <w:right w:val="none" w:sz="0" w:space="0" w:color="auto"/>
                      </w:divBdr>
                      <w:divsChild>
                        <w:div w:id="582179177">
                          <w:marLeft w:val="0"/>
                          <w:marRight w:val="0"/>
                          <w:marTop w:val="0"/>
                          <w:marBottom w:val="0"/>
                          <w:divBdr>
                            <w:top w:val="none" w:sz="0" w:space="0" w:color="auto"/>
                            <w:left w:val="none" w:sz="0" w:space="0" w:color="auto"/>
                            <w:bottom w:val="none" w:sz="0" w:space="0" w:color="auto"/>
                            <w:right w:val="none" w:sz="0" w:space="0" w:color="auto"/>
                          </w:divBdr>
                          <w:divsChild>
                            <w:div w:id="582179171">
                              <w:marLeft w:val="0"/>
                              <w:marRight w:val="0"/>
                              <w:marTop w:val="0"/>
                              <w:marBottom w:val="0"/>
                              <w:divBdr>
                                <w:top w:val="none" w:sz="0" w:space="0" w:color="auto"/>
                                <w:left w:val="none" w:sz="0" w:space="0" w:color="auto"/>
                                <w:bottom w:val="none" w:sz="0" w:space="0" w:color="auto"/>
                                <w:right w:val="none" w:sz="0" w:space="0" w:color="auto"/>
                              </w:divBdr>
                              <w:divsChild>
                                <w:div w:id="582179189">
                                  <w:marLeft w:val="0"/>
                                  <w:marRight w:val="0"/>
                                  <w:marTop w:val="0"/>
                                  <w:marBottom w:val="0"/>
                                  <w:divBdr>
                                    <w:top w:val="none" w:sz="0" w:space="0" w:color="auto"/>
                                    <w:left w:val="none" w:sz="0" w:space="0" w:color="auto"/>
                                    <w:bottom w:val="none" w:sz="0" w:space="0" w:color="auto"/>
                                    <w:right w:val="none" w:sz="0" w:space="0" w:color="auto"/>
                                  </w:divBdr>
                                  <w:divsChild>
                                    <w:div w:id="582179169">
                                      <w:marLeft w:val="0"/>
                                      <w:marRight w:val="0"/>
                                      <w:marTop w:val="0"/>
                                      <w:marBottom w:val="0"/>
                                      <w:divBdr>
                                        <w:top w:val="none" w:sz="0" w:space="0" w:color="auto"/>
                                        <w:left w:val="none" w:sz="0" w:space="0" w:color="auto"/>
                                        <w:bottom w:val="none" w:sz="0" w:space="0" w:color="auto"/>
                                        <w:right w:val="none" w:sz="0" w:space="0" w:color="auto"/>
                                      </w:divBdr>
                                      <w:divsChild>
                                        <w:div w:id="582179176">
                                          <w:marLeft w:val="0"/>
                                          <w:marRight w:val="0"/>
                                          <w:marTop w:val="0"/>
                                          <w:marBottom w:val="0"/>
                                          <w:divBdr>
                                            <w:top w:val="none" w:sz="0" w:space="0" w:color="auto"/>
                                            <w:left w:val="none" w:sz="0" w:space="0" w:color="auto"/>
                                            <w:bottom w:val="none" w:sz="0" w:space="0" w:color="auto"/>
                                            <w:right w:val="none" w:sz="0" w:space="0" w:color="auto"/>
                                          </w:divBdr>
                                          <w:divsChild>
                                            <w:div w:id="582179198">
                                              <w:marLeft w:val="0"/>
                                              <w:marRight w:val="0"/>
                                              <w:marTop w:val="0"/>
                                              <w:marBottom w:val="0"/>
                                              <w:divBdr>
                                                <w:top w:val="none" w:sz="0" w:space="0" w:color="auto"/>
                                                <w:left w:val="none" w:sz="0" w:space="0" w:color="auto"/>
                                                <w:bottom w:val="none" w:sz="0" w:space="0" w:color="auto"/>
                                                <w:right w:val="none" w:sz="0" w:space="0" w:color="auto"/>
                                              </w:divBdr>
                                              <w:divsChild>
                                                <w:div w:id="582179191">
                                                  <w:marLeft w:val="0"/>
                                                  <w:marRight w:val="0"/>
                                                  <w:marTop w:val="0"/>
                                                  <w:marBottom w:val="0"/>
                                                  <w:divBdr>
                                                    <w:top w:val="none" w:sz="0" w:space="0" w:color="auto"/>
                                                    <w:left w:val="none" w:sz="0" w:space="0" w:color="auto"/>
                                                    <w:bottom w:val="none" w:sz="0" w:space="0" w:color="auto"/>
                                                    <w:right w:val="none" w:sz="0" w:space="0" w:color="auto"/>
                                                  </w:divBdr>
                                                  <w:divsChild>
                                                    <w:div w:id="582179196">
                                                      <w:marLeft w:val="0"/>
                                                      <w:marRight w:val="0"/>
                                                      <w:marTop w:val="0"/>
                                                      <w:marBottom w:val="0"/>
                                                      <w:divBdr>
                                                        <w:top w:val="none" w:sz="0" w:space="0" w:color="auto"/>
                                                        <w:left w:val="none" w:sz="0" w:space="0" w:color="auto"/>
                                                        <w:bottom w:val="none" w:sz="0" w:space="0" w:color="auto"/>
                                                        <w:right w:val="none" w:sz="0" w:space="0" w:color="auto"/>
                                                      </w:divBdr>
                                                      <w:divsChild>
                                                        <w:div w:id="582179178">
                                                          <w:marLeft w:val="0"/>
                                                          <w:marRight w:val="0"/>
                                                          <w:marTop w:val="0"/>
                                                          <w:marBottom w:val="0"/>
                                                          <w:divBdr>
                                                            <w:top w:val="none" w:sz="0" w:space="0" w:color="auto"/>
                                                            <w:left w:val="none" w:sz="0" w:space="0" w:color="auto"/>
                                                            <w:bottom w:val="none" w:sz="0" w:space="0" w:color="auto"/>
                                                            <w:right w:val="none" w:sz="0" w:space="0" w:color="auto"/>
                                                          </w:divBdr>
                                                          <w:divsChild>
                                                            <w:div w:id="582179166">
                                                              <w:marLeft w:val="0"/>
                                                              <w:marRight w:val="0"/>
                                                              <w:marTop w:val="0"/>
                                                              <w:marBottom w:val="0"/>
                                                              <w:divBdr>
                                                                <w:top w:val="none" w:sz="0" w:space="0" w:color="auto"/>
                                                                <w:left w:val="none" w:sz="0" w:space="0" w:color="auto"/>
                                                                <w:bottom w:val="none" w:sz="0" w:space="0" w:color="auto"/>
                                                                <w:right w:val="none" w:sz="0" w:space="0" w:color="auto"/>
                                                              </w:divBdr>
                                                              <w:divsChild>
                                                                <w:div w:id="582179182">
                                                                  <w:marLeft w:val="0"/>
                                                                  <w:marRight w:val="0"/>
                                                                  <w:marTop w:val="0"/>
                                                                  <w:marBottom w:val="0"/>
                                                                  <w:divBdr>
                                                                    <w:top w:val="none" w:sz="0" w:space="0" w:color="auto"/>
                                                                    <w:left w:val="none" w:sz="0" w:space="0" w:color="auto"/>
                                                                    <w:bottom w:val="none" w:sz="0" w:space="0" w:color="auto"/>
                                                                    <w:right w:val="none" w:sz="0" w:space="0" w:color="auto"/>
                                                                  </w:divBdr>
                                                                </w:div>
                                                                <w:div w:id="582179187">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sChild>
                                                                        <w:div w:id="582179164">
                                                                          <w:marLeft w:val="0"/>
                                                                          <w:marRight w:val="0"/>
                                                                          <w:marTop w:val="0"/>
                                                                          <w:marBottom w:val="0"/>
                                                                          <w:divBdr>
                                                                            <w:top w:val="none" w:sz="0" w:space="0" w:color="auto"/>
                                                                            <w:left w:val="none" w:sz="0" w:space="0" w:color="auto"/>
                                                                            <w:bottom w:val="none" w:sz="0" w:space="0" w:color="auto"/>
                                                                            <w:right w:val="none" w:sz="0" w:space="0" w:color="auto"/>
                                                                          </w:divBdr>
                                                                          <w:divsChild>
                                                                            <w:div w:id="582179203">
                                                                              <w:marLeft w:val="0"/>
                                                                              <w:marRight w:val="0"/>
                                                                              <w:marTop w:val="0"/>
                                                                              <w:marBottom w:val="0"/>
                                                                              <w:divBdr>
                                                                                <w:top w:val="none" w:sz="0" w:space="0" w:color="auto"/>
                                                                                <w:left w:val="none" w:sz="0" w:space="0" w:color="auto"/>
                                                                                <w:bottom w:val="none" w:sz="0" w:space="0" w:color="auto"/>
                                                                                <w:right w:val="none" w:sz="0" w:space="0" w:color="auto"/>
                                                                              </w:divBdr>
                                                                              <w:divsChild>
                                                                                <w:div w:id="582179194">
                                                                                  <w:marLeft w:val="0"/>
                                                                                  <w:marRight w:val="0"/>
                                                                                  <w:marTop w:val="0"/>
                                                                                  <w:marBottom w:val="0"/>
                                                                                  <w:divBdr>
                                                                                    <w:top w:val="none" w:sz="0" w:space="0" w:color="auto"/>
                                                                                    <w:left w:val="none" w:sz="0" w:space="0" w:color="auto"/>
                                                                                    <w:bottom w:val="none" w:sz="0" w:space="0" w:color="auto"/>
                                                                                    <w:right w:val="none" w:sz="0" w:space="0" w:color="auto"/>
                                                                                  </w:divBdr>
                                                                                  <w:divsChild>
                                                                                    <w:div w:id="582179172">
                                                                                      <w:marLeft w:val="0"/>
                                                                                      <w:marRight w:val="0"/>
                                                                                      <w:marTop w:val="0"/>
                                                                                      <w:marBottom w:val="0"/>
                                                                                      <w:divBdr>
                                                                                        <w:top w:val="none" w:sz="0" w:space="0" w:color="auto"/>
                                                                                        <w:left w:val="none" w:sz="0" w:space="0" w:color="auto"/>
                                                                                        <w:bottom w:val="none" w:sz="0" w:space="0" w:color="auto"/>
                                                                                        <w:right w:val="none" w:sz="0" w:space="0" w:color="auto"/>
                                                                                      </w:divBdr>
                                                                                      <w:divsChild>
                                                                                        <w:div w:id="582179180">
                                                                                          <w:marLeft w:val="0"/>
                                                                                          <w:marRight w:val="0"/>
                                                                                          <w:marTop w:val="0"/>
                                                                                          <w:marBottom w:val="0"/>
                                                                                          <w:divBdr>
                                                                                            <w:top w:val="none" w:sz="0" w:space="0" w:color="auto"/>
                                                                                            <w:left w:val="none" w:sz="0" w:space="0" w:color="auto"/>
                                                                                            <w:bottom w:val="none" w:sz="0" w:space="0" w:color="auto"/>
                                                                                            <w:right w:val="none" w:sz="0" w:space="0" w:color="auto"/>
                                                                                          </w:divBdr>
                                                                                          <w:divsChild>
                                                                                            <w:div w:id="582179174">
                                                                                              <w:marLeft w:val="0"/>
                                                                                              <w:marRight w:val="0"/>
                                                                                              <w:marTop w:val="0"/>
                                                                                              <w:marBottom w:val="0"/>
                                                                                              <w:divBdr>
                                                                                                <w:top w:val="none" w:sz="0" w:space="0" w:color="auto"/>
                                                                                                <w:left w:val="none" w:sz="0" w:space="0" w:color="auto"/>
                                                                                                <w:bottom w:val="none" w:sz="0" w:space="0" w:color="auto"/>
                                                                                                <w:right w:val="none" w:sz="0" w:space="0" w:color="auto"/>
                                                                                              </w:divBdr>
                                                                                              <w:divsChild>
                                                                                                <w:div w:id="582179170">
                                                                                                  <w:marLeft w:val="0"/>
                                                                                                  <w:marRight w:val="0"/>
                                                                                                  <w:marTop w:val="0"/>
                                                                                                  <w:marBottom w:val="0"/>
                                                                                                  <w:divBdr>
                                                                                                    <w:top w:val="none" w:sz="0" w:space="0" w:color="auto"/>
                                                                                                    <w:left w:val="none" w:sz="0" w:space="0" w:color="auto"/>
                                                                                                    <w:bottom w:val="none" w:sz="0" w:space="0" w:color="auto"/>
                                                                                                    <w:right w:val="none" w:sz="0" w:space="0" w:color="auto"/>
                                                                                                  </w:divBdr>
                                                                                                  <w:divsChild>
                                                                                                    <w:div w:id="582179190">
                                                                                                      <w:marLeft w:val="0"/>
                                                                                                      <w:marRight w:val="0"/>
                                                                                                      <w:marTop w:val="0"/>
                                                                                                      <w:marBottom w:val="0"/>
                                                                                                      <w:divBdr>
                                                                                                        <w:top w:val="none" w:sz="0" w:space="0" w:color="auto"/>
                                                                                                        <w:left w:val="none" w:sz="0" w:space="0" w:color="auto"/>
                                                                                                        <w:bottom w:val="none" w:sz="0" w:space="0" w:color="auto"/>
                                                                                                        <w:right w:val="none" w:sz="0" w:space="0" w:color="auto"/>
                                                                                                      </w:divBdr>
                                                                                                      <w:divsChild>
                                                                                                        <w:div w:id="582179200">
                                                                                                          <w:marLeft w:val="0"/>
                                                                                                          <w:marRight w:val="0"/>
                                                                                                          <w:marTop w:val="0"/>
                                                                                                          <w:marBottom w:val="0"/>
                                                                                                          <w:divBdr>
                                                                                                            <w:top w:val="none" w:sz="0" w:space="0" w:color="auto"/>
                                                                                                            <w:left w:val="none" w:sz="0" w:space="0" w:color="auto"/>
                                                                                                            <w:bottom w:val="none" w:sz="0" w:space="0" w:color="auto"/>
                                                                                                            <w:right w:val="none" w:sz="0" w:space="0" w:color="auto"/>
                                                                                                          </w:divBdr>
                                                                                                          <w:divsChild>
                                                                                                            <w:div w:id="582179168">
                                                                                                              <w:marLeft w:val="0"/>
                                                                                                              <w:marRight w:val="0"/>
                                                                                                              <w:marTop w:val="0"/>
                                                                                                              <w:marBottom w:val="0"/>
                                                                                                              <w:divBdr>
                                                                                                                <w:top w:val="none" w:sz="0" w:space="0" w:color="auto"/>
                                                                                                                <w:left w:val="none" w:sz="0" w:space="0" w:color="auto"/>
                                                                                                                <w:bottom w:val="none" w:sz="0" w:space="0" w:color="auto"/>
                                                                                                                <w:right w:val="none" w:sz="0" w:space="0" w:color="auto"/>
                                                                                                              </w:divBdr>
                                                                                                              <w:divsChild>
                                                                                                                <w:div w:id="582179195">
                                                                                                                  <w:marLeft w:val="0"/>
                                                                                                                  <w:marRight w:val="0"/>
                                                                                                                  <w:marTop w:val="0"/>
                                                                                                                  <w:marBottom w:val="0"/>
                                                                                                                  <w:divBdr>
                                                                                                                    <w:top w:val="none" w:sz="0" w:space="0" w:color="auto"/>
                                                                                                                    <w:left w:val="none" w:sz="0" w:space="0" w:color="auto"/>
                                                                                                                    <w:bottom w:val="none" w:sz="0" w:space="0" w:color="auto"/>
                                                                                                                    <w:right w:val="none" w:sz="0" w:space="0" w:color="auto"/>
                                                                                                                  </w:divBdr>
                                                                                                                  <w:divsChild>
                                                                                                                    <w:div w:id="582179167">
                                                                                                                      <w:marLeft w:val="0"/>
                                                                                                                      <w:marRight w:val="0"/>
                                                                                                                      <w:marTop w:val="0"/>
                                                                                                                      <w:marBottom w:val="0"/>
                                                                                                                      <w:divBdr>
                                                                                                                        <w:top w:val="none" w:sz="0" w:space="0" w:color="auto"/>
                                                                                                                        <w:left w:val="none" w:sz="0" w:space="0" w:color="auto"/>
                                                                                                                        <w:bottom w:val="none" w:sz="0" w:space="0" w:color="auto"/>
                                                                                                                        <w:right w:val="none" w:sz="0" w:space="0" w:color="auto"/>
                                                                                                                      </w:divBdr>
                                                                                                                      <w:divsChild>
                                                                                                                        <w:div w:id="582179202">
                                                                                                                          <w:marLeft w:val="0"/>
                                                                                                                          <w:marRight w:val="0"/>
                                                                                                                          <w:marTop w:val="0"/>
                                                                                                                          <w:marBottom w:val="0"/>
                                                                                                                          <w:divBdr>
                                                                                                                            <w:top w:val="none" w:sz="0" w:space="0" w:color="auto"/>
                                                                                                                            <w:left w:val="none" w:sz="0" w:space="0" w:color="auto"/>
                                                                                                                            <w:bottom w:val="none" w:sz="0" w:space="0" w:color="auto"/>
                                                                                                                            <w:right w:val="none" w:sz="0" w:space="0" w:color="auto"/>
                                                                                                                          </w:divBdr>
                                                                                                                          <w:divsChild>
                                                                                                                            <w:div w:id="582179188">
                                                                                                                              <w:marLeft w:val="0"/>
                                                                                                                              <w:marRight w:val="0"/>
                                                                                                                              <w:marTop w:val="0"/>
                                                                                                                              <w:marBottom w:val="0"/>
                                                                                                                              <w:divBdr>
                                                                                                                                <w:top w:val="none" w:sz="0" w:space="0" w:color="auto"/>
                                                                                                                                <w:left w:val="none" w:sz="0" w:space="0" w:color="auto"/>
                                                                                                                                <w:bottom w:val="none" w:sz="0" w:space="0" w:color="auto"/>
                                                                                                                                <w:right w:val="none" w:sz="0" w:space="0" w:color="auto"/>
                                                                                                                              </w:divBdr>
                                                                                                                              <w:divsChild>
                                                                                                                                <w:div w:id="582179183">
                                                                                                                                  <w:marLeft w:val="0"/>
                                                                                                                                  <w:marRight w:val="0"/>
                                                                                                                                  <w:marTop w:val="0"/>
                                                                                                                                  <w:marBottom w:val="0"/>
                                                                                                                                  <w:divBdr>
                                                                                                                                    <w:top w:val="none" w:sz="0" w:space="0" w:color="auto"/>
                                                                                                                                    <w:left w:val="none" w:sz="0" w:space="0" w:color="auto"/>
                                                                                                                                    <w:bottom w:val="none" w:sz="0" w:space="0" w:color="auto"/>
                                                                                                                                    <w:right w:val="none" w:sz="0" w:space="0" w:color="auto"/>
                                                                                                                                  </w:divBdr>
                                                                                                                                  <w:divsChild>
                                                                                                                                    <w:div w:id="582179197">
                                                                                                                                      <w:marLeft w:val="0"/>
                                                                                                                                      <w:marRight w:val="0"/>
                                                                                                                                      <w:marTop w:val="0"/>
                                                                                                                                      <w:marBottom w:val="0"/>
                                                                                                                                      <w:divBdr>
                                                                                                                                        <w:top w:val="none" w:sz="0" w:space="0" w:color="auto"/>
                                                                                                                                        <w:left w:val="none" w:sz="0" w:space="0" w:color="auto"/>
                                                                                                                                        <w:bottom w:val="none" w:sz="0" w:space="0" w:color="auto"/>
                                                                                                                                        <w:right w:val="none" w:sz="0" w:space="0" w:color="auto"/>
                                                                                                                                      </w:divBdr>
                                                                                                                                      <w:divsChild>
                                                                                                                                        <w:div w:id="582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179173">
      <w:marLeft w:val="0"/>
      <w:marRight w:val="0"/>
      <w:marTop w:val="0"/>
      <w:marBottom w:val="0"/>
      <w:divBdr>
        <w:top w:val="none" w:sz="0" w:space="0" w:color="auto"/>
        <w:left w:val="none" w:sz="0" w:space="0" w:color="auto"/>
        <w:bottom w:val="none" w:sz="0" w:space="0" w:color="auto"/>
        <w:right w:val="none" w:sz="0" w:space="0" w:color="auto"/>
      </w:divBdr>
    </w:div>
    <w:div w:id="582179175">
      <w:marLeft w:val="0"/>
      <w:marRight w:val="0"/>
      <w:marTop w:val="0"/>
      <w:marBottom w:val="0"/>
      <w:divBdr>
        <w:top w:val="none" w:sz="0" w:space="0" w:color="auto"/>
        <w:left w:val="none" w:sz="0" w:space="0" w:color="auto"/>
        <w:bottom w:val="none" w:sz="0" w:space="0" w:color="auto"/>
        <w:right w:val="none" w:sz="0" w:space="0" w:color="auto"/>
      </w:divBdr>
    </w:div>
    <w:div w:id="582179181">
      <w:marLeft w:val="0"/>
      <w:marRight w:val="0"/>
      <w:marTop w:val="0"/>
      <w:marBottom w:val="0"/>
      <w:divBdr>
        <w:top w:val="none" w:sz="0" w:space="0" w:color="auto"/>
        <w:left w:val="none" w:sz="0" w:space="0" w:color="auto"/>
        <w:bottom w:val="none" w:sz="0" w:space="0" w:color="auto"/>
        <w:right w:val="none" w:sz="0" w:space="0" w:color="auto"/>
      </w:divBdr>
    </w:div>
    <w:div w:id="582179192">
      <w:marLeft w:val="0"/>
      <w:marRight w:val="0"/>
      <w:marTop w:val="0"/>
      <w:marBottom w:val="0"/>
      <w:divBdr>
        <w:top w:val="none" w:sz="0" w:space="0" w:color="auto"/>
        <w:left w:val="none" w:sz="0" w:space="0" w:color="auto"/>
        <w:bottom w:val="none" w:sz="0" w:space="0" w:color="auto"/>
        <w:right w:val="none" w:sz="0" w:space="0" w:color="auto"/>
      </w:divBdr>
    </w:div>
    <w:div w:id="5821791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53</TotalTime>
  <Pages>24</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c:creator>
  <cp:keywords/>
  <dc:description/>
  <cp:lastModifiedBy>anewton</cp:lastModifiedBy>
  <cp:revision>7</cp:revision>
  <dcterms:created xsi:type="dcterms:W3CDTF">2016-02-03T15:46:00Z</dcterms:created>
  <dcterms:modified xsi:type="dcterms:W3CDTF">2016-02-11T13:44:00Z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